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0637" w14:textId="75F2B1B3" w:rsidR="000433CC" w:rsidRPr="00881646" w:rsidRDefault="009D0B01" w:rsidP="00B16D54">
      <w:pPr>
        <w:pStyle w:val="Title"/>
        <w:rPr>
          <w:rFonts w:ascii="Times New Roman" w:hAnsi="Times New Roman" w:cs="Times New Roman"/>
          <w:b/>
          <w:bCs/>
          <w:sz w:val="24"/>
          <w:szCs w:val="24"/>
        </w:rPr>
      </w:pPr>
      <w:r w:rsidRPr="00881646">
        <w:rPr>
          <w:rFonts w:ascii="Times New Roman" w:hAnsi="Times New Roman" w:cs="Times New Roman"/>
          <w:b/>
          <w:bCs/>
          <w:sz w:val="24"/>
          <w:szCs w:val="24"/>
        </w:rPr>
        <w:t>Meta-analysis of the</w:t>
      </w:r>
      <w:r w:rsidR="000433CC" w:rsidRPr="00881646">
        <w:rPr>
          <w:rFonts w:ascii="Times New Roman" w:hAnsi="Times New Roman" w:cs="Times New Roman"/>
          <w:b/>
          <w:bCs/>
          <w:sz w:val="24"/>
          <w:szCs w:val="24"/>
        </w:rPr>
        <w:t xml:space="preserve"> effect of primary tumor location in patients with KRAS mutated vs wild type</w:t>
      </w:r>
      <w:r w:rsidR="00A01971" w:rsidRPr="00881646">
        <w:rPr>
          <w:rFonts w:ascii="Times New Roman" w:hAnsi="Times New Roman" w:cs="Times New Roman"/>
          <w:b/>
          <w:bCs/>
          <w:sz w:val="24"/>
          <w:szCs w:val="24"/>
        </w:rPr>
        <w:t xml:space="preserve"> colorectal liver metastases</w:t>
      </w:r>
      <w:r w:rsidR="000433CC" w:rsidRPr="00881646">
        <w:rPr>
          <w:rFonts w:ascii="Times New Roman" w:hAnsi="Times New Roman" w:cs="Times New Roman"/>
          <w:b/>
          <w:bCs/>
          <w:sz w:val="24"/>
          <w:szCs w:val="24"/>
        </w:rPr>
        <w:t>: Is laterality still prognostic?</w:t>
      </w:r>
    </w:p>
    <w:p w14:paraId="7A980F11" w14:textId="368706DF" w:rsidR="00383181" w:rsidRPr="00383181" w:rsidRDefault="00383181" w:rsidP="00383181">
      <w:pPr>
        <w:rPr>
          <w:rFonts w:ascii="Times New Roman" w:hAnsi="Times New Roman" w:cs="Times New Roman"/>
          <w:sz w:val="24"/>
          <w:szCs w:val="24"/>
        </w:rPr>
      </w:pPr>
    </w:p>
    <w:p w14:paraId="60B467C2" w14:textId="330D6A8E" w:rsidR="00990D7A" w:rsidRPr="00A22B44" w:rsidRDefault="00990D7A" w:rsidP="00383181">
      <w:pPr>
        <w:rPr>
          <w:rFonts w:ascii="Times New Roman" w:hAnsi="Times New Roman" w:cs="Times New Roman"/>
          <w:sz w:val="24"/>
          <w:szCs w:val="24"/>
          <w:highlight w:val="green"/>
        </w:rPr>
      </w:pPr>
      <w:r w:rsidRPr="00A22B44">
        <w:rPr>
          <w:rFonts w:ascii="Times New Roman" w:hAnsi="Times New Roman" w:cs="Times New Roman"/>
          <w:sz w:val="24"/>
          <w:szCs w:val="24"/>
          <w:highlight w:val="green"/>
        </w:rPr>
        <w:t>Background: Primary tumor location</w:t>
      </w:r>
      <w:r w:rsidR="00A22B44">
        <w:rPr>
          <w:rFonts w:ascii="Times New Roman" w:hAnsi="Times New Roman" w:cs="Times New Roman"/>
          <w:sz w:val="24"/>
          <w:szCs w:val="24"/>
          <w:highlight w:val="green"/>
        </w:rPr>
        <w:t xml:space="preserve"> (PTL)</w:t>
      </w:r>
      <w:r w:rsidRPr="00A22B44">
        <w:rPr>
          <w:rFonts w:ascii="Times New Roman" w:hAnsi="Times New Roman" w:cs="Times New Roman"/>
          <w:sz w:val="24"/>
          <w:szCs w:val="24"/>
          <w:highlight w:val="green"/>
        </w:rPr>
        <w:t xml:space="preserve"> is </w:t>
      </w:r>
      <w:del w:id="0" w:author="Wang, Taehyung" w:date="2021-05-28T02:54:00Z">
        <w:r w:rsidRPr="00A22B44" w:rsidDel="00422068">
          <w:rPr>
            <w:rFonts w:ascii="Times New Roman" w:hAnsi="Times New Roman" w:cs="Times New Roman"/>
            <w:sz w:val="24"/>
            <w:szCs w:val="24"/>
            <w:highlight w:val="green"/>
          </w:rPr>
          <w:delText xml:space="preserve">emerging as </w:delText>
        </w:r>
      </w:del>
      <w:r w:rsidRPr="00A22B44">
        <w:rPr>
          <w:rFonts w:ascii="Times New Roman" w:hAnsi="Times New Roman" w:cs="Times New Roman"/>
          <w:sz w:val="24"/>
          <w:szCs w:val="24"/>
          <w:highlight w:val="green"/>
        </w:rPr>
        <w:t>an important prognostic</w:t>
      </w:r>
      <w:ins w:id="1" w:author="Wang, Taehyung" w:date="2021-05-28T02:54:00Z">
        <w:r w:rsidR="00422068">
          <w:rPr>
            <w:rFonts w:ascii="Times New Roman" w:hAnsi="Times New Roman" w:cs="Times New Roman"/>
            <w:sz w:val="24"/>
            <w:szCs w:val="24"/>
            <w:highlight w:val="green"/>
          </w:rPr>
          <w:t xml:space="preserve"> factor</w:t>
        </w:r>
      </w:ins>
      <w:r w:rsidRPr="00A22B44">
        <w:rPr>
          <w:rFonts w:ascii="Times New Roman" w:hAnsi="Times New Roman" w:cs="Times New Roman"/>
          <w:sz w:val="24"/>
          <w:szCs w:val="24"/>
          <w:highlight w:val="green"/>
        </w:rPr>
        <w:t xml:space="preserve"> likely related to </w:t>
      </w:r>
      <w:commentRangeStart w:id="2"/>
      <w:r w:rsidRPr="00A22B44">
        <w:rPr>
          <w:rFonts w:ascii="Times New Roman" w:hAnsi="Times New Roman" w:cs="Times New Roman"/>
          <w:sz w:val="24"/>
          <w:szCs w:val="24"/>
          <w:highlight w:val="green"/>
        </w:rPr>
        <w:t>tumor</w:t>
      </w:r>
      <w:commentRangeEnd w:id="2"/>
      <w:r w:rsidR="00A22B44">
        <w:rPr>
          <w:rStyle w:val="CommentReference"/>
        </w:rPr>
        <w:commentReference w:id="2"/>
      </w:r>
      <w:r w:rsidRPr="00A22B44">
        <w:rPr>
          <w:rFonts w:ascii="Times New Roman" w:hAnsi="Times New Roman" w:cs="Times New Roman"/>
          <w:sz w:val="24"/>
          <w:szCs w:val="24"/>
          <w:highlight w:val="green"/>
        </w:rPr>
        <w:t xml:space="preserve"> biology. </w:t>
      </w:r>
      <w:del w:id="3" w:author="Wang, Taehyung" w:date="2021-05-28T02:54:00Z">
        <w:r w:rsidRPr="00A22B44" w:rsidDel="00422068">
          <w:rPr>
            <w:rFonts w:ascii="Times New Roman" w:hAnsi="Times New Roman" w:cs="Times New Roman"/>
            <w:sz w:val="24"/>
            <w:szCs w:val="24"/>
            <w:highlight w:val="green"/>
          </w:rPr>
          <w:delText>Nonetheless,</w:delText>
        </w:r>
      </w:del>
      <w:ins w:id="4" w:author="Wang, Taehyung" w:date="2021-05-28T02:54:00Z">
        <w:r w:rsidR="00422068">
          <w:rPr>
            <w:rFonts w:ascii="Times New Roman" w:hAnsi="Times New Roman" w:cs="Times New Roman"/>
            <w:sz w:val="24"/>
            <w:szCs w:val="24"/>
            <w:highlight w:val="green"/>
          </w:rPr>
          <w:t>However,</w:t>
        </w:r>
      </w:ins>
      <w:r w:rsidRPr="00A22B44">
        <w:rPr>
          <w:rFonts w:ascii="Times New Roman" w:hAnsi="Times New Roman" w:cs="Times New Roman"/>
          <w:sz w:val="24"/>
          <w:szCs w:val="24"/>
          <w:highlight w:val="green"/>
        </w:rPr>
        <w:t xml:space="preserve"> it is </w:t>
      </w:r>
      <w:del w:id="5" w:author="Wang, Taehyung" w:date="2021-05-28T02:54:00Z">
        <w:r w:rsidRPr="00A22B44" w:rsidDel="00422068">
          <w:rPr>
            <w:rFonts w:ascii="Times New Roman" w:hAnsi="Times New Roman" w:cs="Times New Roman"/>
            <w:sz w:val="24"/>
            <w:szCs w:val="24"/>
            <w:highlight w:val="green"/>
          </w:rPr>
          <w:delText>currently debated</w:delText>
        </w:r>
      </w:del>
      <w:ins w:id="6" w:author="Wang, Taehyung" w:date="2021-05-28T02:54:00Z">
        <w:r w:rsidR="00422068">
          <w:rPr>
            <w:rFonts w:ascii="Times New Roman" w:hAnsi="Times New Roman" w:cs="Times New Roman"/>
            <w:sz w:val="24"/>
            <w:szCs w:val="24"/>
            <w:highlight w:val="green"/>
          </w:rPr>
          <w:t>unclear</w:t>
        </w:r>
      </w:ins>
      <w:r w:rsidRPr="00A22B44">
        <w:rPr>
          <w:rFonts w:ascii="Times New Roman" w:hAnsi="Times New Roman" w:cs="Times New Roman"/>
          <w:sz w:val="24"/>
          <w:szCs w:val="24"/>
          <w:highlight w:val="green"/>
        </w:rPr>
        <w:t xml:space="preserve"> whether PTL is prognostic in all </w:t>
      </w:r>
      <w:ins w:id="7" w:author="Wang, Taehyung" w:date="2021-05-28T02:54:00Z">
        <w:r w:rsidR="00422068">
          <w:rPr>
            <w:rFonts w:ascii="Times New Roman" w:hAnsi="Times New Roman" w:cs="Times New Roman"/>
            <w:sz w:val="24"/>
            <w:szCs w:val="24"/>
            <w:highlight w:val="green"/>
          </w:rPr>
          <w:t>colorectal liver metastases (</w:t>
        </w:r>
      </w:ins>
      <w:r w:rsidRPr="00A22B44">
        <w:rPr>
          <w:rFonts w:ascii="Times New Roman" w:hAnsi="Times New Roman" w:cs="Times New Roman"/>
          <w:sz w:val="24"/>
          <w:szCs w:val="24"/>
          <w:highlight w:val="green"/>
        </w:rPr>
        <w:t>CRLM</w:t>
      </w:r>
      <w:ins w:id="8" w:author="Wang, Taehyung" w:date="2021-05-28T02:54:00Z">
        <w:r w:rsidR="00422068">
          <w:rPr>
            <w:rFonts w:ascii="Times New Roman" w:hAnsi="Times New Roman" w:cs="Times New Roman"/>
            <w:sz w:val="24"/>
            <w:szCs w:val="24"/>
            <w:highlight w:val="green"/>
          </w:rPr>
          <w:t>)</w:t>
        </w:r>
      </w:ins>
      <w:r w:rsidRPr="00A22B44">
        <w:rPr>
          <w:rFonts w:ascii="Times New Roman" w:hAnsi="Times New Roman" w:cs="Times New Roman"/>
          <w:sz w:val="24"/>
          <w:szCs w:val="24"/>
          <w:highlight w:val="green"/>
        </w:rPr>
        <w:t xml:space="preserve"> patients or only those with wild type KRAS status.  </w:t>
      </w:r>
    </w:p>
    <w:p w14:paraId="751F710D" w14:textId="2964303C" w:rsidR="00383181" w:rsidRPr="00A22B44" w:rsidRDefault="00383181" w:rsidP="00383181">
      <w:pPr>
        <w:rPr>
          <w:rFonts w:ascii="Times New Roman" w:hAnsi="Times New Roman" w:cs="Times New Roman"/>
          <w:sz w:val="24"/>
          <w:szCs w:val="24"/>
          <w:highlight w:val="green"/>
        </w:rPr>
      </w:pPr>
      <w:r w:rsidRPr="00A22B44">
        <w:rPr>
          <w:rFonts w:ascii="Times New Roman" w:hAnsi="Times New Roman" w:cs="Times New Roman"/>
          <w:sz w:val="24"/>
          <w:szCs w:val="24"/>
          <w:highlight w:val="green"/>
        </w:rPr>
        <w:t xml:space="preserve">Objective: To determine the effect of </w:t>
      </w:r>
      <w:del w:id="9" w:author="Wang, Taehyung" w:date="2021-05-28T02:54:00Z">
        <w:r w:rsidRPr="00A22B44" w:rsidDel="00422068">
          <w:rPr>
            <w:rFonts w:ascii="Times New Roman" w:hAnsi="Times New Roman" w:cs="Times New Roman"/>
            <w:sz w:val="24"/>
            <w:szCs w:val="24"/>
            <w:highlight w:val="green"/>
          </w:rPr>
          <w:delText>primary tumor location</w:delText>
        </w:r>
      </w:del>
      <w:ins w:id="10" w:author="Wang, Taehyung" w:date="2021-05-28T02:54:00Z">
        <w:r w:rsidR="00422068">
          <w:rPr>
            <w:rFonts w:ascii="Times New Roman" w:hAnsi="Times New Roman" w:cs="Times New Roman"/>
            <w:sz w:val="24"/>
            <w:szCs w:val="24"/>
            <w:highlight w:val="green"/>
          </w:rPr>
          <w:t>PTL</w:t>
        </w:r>
      </w:ins>
      <w:r w:rsidRPr="00A22B44">
        <w:rPr>
          <w:rFonts w:ascii="Times New Roman" w:hAnsi="Times New Roman" w:cs="Times New Roman"/>
          <w:sz w:val="24"/>
          <w:szCs w:val="24"/>
          <w:highlight w:val="green"/>
        </w:rPr>
        <w:t xml:space="preserve"> </w:t>
      </w:r>
      <w:r w:rsidR="00A22B44">
        <w:rPr>
          <w:rFonts w:ascii="Times New Roman" w:hAnsi="Times New Roman" w:cs="Times New Roman"/>
          <w:sz w:val="24"/>
          <w:szCs w:val="24"/>
          <w:highlight w:val="green"/>
        </w:rPr>
        <w:t xml:space="preserve">on overall survival </w:t>
      </w:r>
      <w:r w:rsidRPr="00A22B44">
        <w:rPr>
          <w:rFonts w:ascii="Times New Roman" w:hAnsi="Times New Roman" w:cs="Times New Roman"/>
          <w:sz w:val="24"/>
          <w:szCs w:val="24"/>
          <w:highlight w:val="green"/>
        </w:rPr>
        <w:t xml:space="preserve">in KRAS mutated vs wild type </w:t>
      </w:r>
      <w:del w:id="11" w:author="Wang, Taehyung" w:date="2021-05-28T02:55:00Z">
        <w:r w:rsidRPr="00A22B44" w:rsidDel="00422068">
          <w:rPr>
            <w:rFonts w:ascii="Times New Roman" w:hAnsi="Times New Roman" w:cs="Times New Roman"/>
            <w:sz w:val="24"/>
            <w:szCs w:val="24"/>
            <w:highlight w:val="green"/>
          </w:rPr>
          <w:delText>colorectal liver metastases</w:delText>
        </w:r>
      </w:del>
      <w:ins w:id="12" w:author="Wang, Taehyung" w:date="2021-05-28T02:55:00Z">
        <w:r w:rsidR="00422068">
          <w:rPr>
            <w:rFonts w:ascii="Times New Roman" w:hAnsi="Times New Roman" w:cs="Times New Roman"/>
            <w:sz w:val="24"/>
            <w:szCs w:val="24"/>
            <w:highlight w:val="green"/>
          </w:rPr>
          <w:t>CRLM</w:t>
        </w:r>
      </w:ins>
      <w:r w:rsidR="00D940A4" w:rsidRPr="00A22B44">
        <w:rPr>
          <w:rFonts w:ascii="Times New Roman" w:hAnsi="Times New Roman" w:cs="Times New Roman"/>
          <w:sz w:val="24"/>
          <w:szCs w:val="24"/>
          <w:highlight w:val="green"/>
        </w:rPr>
        <w:t>.</w:t>
      </w:r>
    </w:p>
    <w:p w14:paraId="6FF0DB63" w14:textId="73508667" w:rsidR="00445AC3" w:rsidRPr="00CF7E80" w:rsidRDefault="00D940A4" w:rsidP="00445AC3">
      <w:pPr>
        <w:rPr>
          <w:highlight w:val="green"/>
        </w:rPr>
      </w:pPr>
      <w:r w:rsidRPr="00A22B44">
        <w:rPr>
          <w:rFonts w:ascii="Times New Roman" w:hAnsi="Times New Roman" w:cs="Times New Roman"/>
          <w:sz w:val="24"/>
          <w:szCs w:val="24"/>
          <w:highlight w:val="green"/>
        </w:rPr>
        <w:t>Data</w:t>
      </w:r>
      <w:del w:id="13" w:author="Wang, Taehyung" w:date="2021-05-28T03:01:00Z">
        <w:r w:rsidRPr="00A22B44" w:rsidDel="00B95E02">
          <w:rPr>
            <w:rFonts w:ascii="Times New Roman" w:hAnsi="Times New Roman" w:cs="Times New Roman"/>
            <w:sz w:val="24"/>
            <w:szCs w:val="24"/>
            <w:highlight w:val="green"/>
          </w:rPr>
          <w:delText xml:space="preserve"> sources</w:delText>
        </w:r>
      </w:del>
      <w:r w:rsidRPr="00A22B44">
        <w:rPr>
          <w:rFonts w:ascii="Times New Roman" w:hAnsi="Times New Roman" w:cs="Times New Roman"/>
          <w:sz w:val="24"/>
          <w:szCs w:val="24"/>
          <w:highlight w:val="green"/>
        </w:rPr>
        <w:t xml:space="preserve">: We </w:t>
      </w:r>
      <w:del w:id="14" w:author="Wang, Taehyung" w:date="2021-05-28T02:59:00Z">
        <w:r w:rsidRPr="00A22B44" w:rsidDel="00B95E02">
          <w:rPr>
            <w:rFonts w:ascii="Times New Roman" w:hAnsi="Times New Roman" w:cs="Times New Roman"/>
            <w:sz w:val="24"/>
            <w:szCs w:val="24"/>
            <w:highlight w:val="green"/>
          </w:rPr>
          <w:delText xml:space="preserve">systematically </w:delText>
        </w:r>
      </w:del>
      <w:r w:rsidRPr="00A22B44">
        <w:rPr>
          <w:rFonts w:ascii="Times New Roman" w:hAnsi="Times New Roman" w:cs="Times New Roman"/>
          <w:sz w:val="24"/>
          <w:szCs w:val="24"/>
          <w:highlight w:val="green"/>
        </w:rPr>
        <w:t xml:space="preserve">searched PubMed for studies reporting data on </w:t>
      </w:r>
      <w:r w:rsidR="00896117" w:rsidRPr="00A22B44">
        <w:rPr>
          <w:rFonts w:ascii="Times New Roman" w:hAnsi="Times New Roman" w:cs="Times New Roman"/>
          <w:sz w:val="24"/>
          <w:szCs w:val="24"/>
          <w:highlight w:val="green"/>
        </w:rPr>
        <w:t xml:space="preserve">5-year </w:t>
      </w:r>
      <w:r w:rsidRPr="00A22B44">
        <w:rPr>
          <w:rFonts w:ascii="Times New Roman" w:hAnsi="Times New Roman" w:cs="Times New Roman"/>
          <w:sz w:val="24"/>
          <w:szCs w:val="24"/>
          <w:highlight w:val="green"/>
        </w:rPr>
        <w:t xml:space="preserve">overall survival for </w:t>
      </w:r>
      <w:r w:rsidR="00881646" w:rsidRPr="00A22B44">
        <w:rPr>
          <w:rFonts w:ascii="Times New Roman" w:hAnsi="Times New Roman" w:cs="Times New Roman"/>
          <w:sz w:val="24"/>
          <w:szCs w:val="24"/>
          <w:highlight w:val="green"/>
        </w:rPr>
        <w:t xml:space="preserve">CRLM </w:t>
      </w:r>
      <w:r w:rsidR="00896117" w:rsidRPr="00A22B44">
        <w:rPr>
          <w:rFonts w:ascii="Times New Roman" w:hAnsi="Times New Roman" w:cs="Times New Roman"/>
          <w:sz w:val="24"/>
          <w:szCs w:val="24"/>
          <w:highlight w:val="green"/>
        </w:rPr>
        <w:t xml:space="preserve">originating </w:t>
      </w:r>
      <w:r w:rsidR="00881646" w:rsidRPr="00A22B44">
        <w:rPr>
          <w:rFonts w:ascii="Times New Roman" w:hAnsi="Times New Roman" w:cs="Times New Roman"/>
          <w:sz w:val="24"/>
          <w:szCs w:val="24"/>
          <w:highlight w:val="green"/>
        </w:rPr>
        <w:t xml:space="preserve">from </w:t>
      </w:r>
      <w:r w:rsidRPr="00A22B44">
        <w:rPr>
          <w:rFonts w:ascii="Times New Roman" w:hAnsi="Times New Roman" w:cs="Times New Roman"/>
          <w:sz w:val="24"/>
          <w:szCs w:val="24"/>
          <w:highlight w:val="green"/>
        </w:rPr>
        <w:t xml:space="preserve">left-sided </w:t>
      </w:r>
      <w:r w:rsidR="00881646" w:rsidRPr="00A22B44">
        <w:rPr>
          <w:rFonts w:ascii="Times New Roman" w:hAnsi="Times New Roman" w:cs="Times New Roman"/>
          <w:sz w:val="24"/>
          <w:szCs w:val="24"/>
          <w:highlight w:val="green"/>
        </w:rPr>
        <w:t xml:space="preserve">(LS) versus </w:t>
      </w:r>
      <w:r w:rsidRPr="00A22B44">
        <w:rPr>
          <w:rFonts w:ascii="Times New Roman" w:hAnsi="Times New Roman" w:cs="Times New Roman"/>
          <w:sz w:val="24"/>
          <w:szCs w:val="24"/>
          <w:highlight w:val="green"/>
        </w:rPr>
        <w:t xml:space="preserve">right-sided </w:t>
      </w:r>
      <w:r w:rsidR="00881646" w:rsidRPr="00A22B44">
        <w:rPr>
          <w:rFonts w:ascii="Times New Roman" w:hAnsi="Times New Roman" w:cs="Times New Roman"/>
          <w:sz w:val="24"/>
          <w:szCs w:val="24"/>
          <w:highlight w:val="green"/>
        </w:rPr>
        <w:t xml:space="preserve">(RS) </w:t>
      </w:r>
      <w:r w:rsidRPr="00A22B44">
        <w:rPr>
          <w:rFonts w:ascii="Times New Roman" w:hAnsi="Times New Roman" w:cs="Times New Roman"/>
          <w:sz w:val="24"/>
          <w:szCs w:val="24"/>
          <w:highlight w:val="green"/>
        </w:rPr>
        <w:t xml:space="preserve">colon cancer stratified </w:t>
      </w:r>
      <w:r w:rsidRPr="00CF7E80">
        <w:rPr>
          <w:rFonts w:ascii="Times New Roman" w:hAnsi="Times New Roman" w:cs="Times New Roman"/>
          <w:sz w:val="24"/>
          <w:szCs w:val="24"/>
          <w:highlight w:val="green"/>
        </w:rPr>
        <w:t xml:space="preserve">by KRAS </w:t>
      </w:r>
      <w:del w:id="15" w:author="Wang, Taehyung" w:date="2021-05-28T02:59:00Z">
        <w:r w:rsidRPr="00CF7E80" w:rsidDel="00B95E02">
          <w:rPr>
            <w:rFonts w:ascii="Times New Roman" w:hAnsi="Times New Roman" w:cs="Times New Roman"/>
            <w:sz w:val="24"/>
            <w:szCs w:val="24"/>
            <w:highlight w:val="green"/>
          </w:rPr>
          <w:delText>mutation</w:delText>
        </w:r>
      </w:del>
      <w:del w:id="16" w:author="Wang, Taehyung" w:date="2021-05-28T02:56:00Z">
        <w:r w:rsidRPr="00CF7E80" w:rsidDel="00B95E02">
          <w:rPr>
            <w:rFonts w:ascii="Times New Roman" w:hAnsi="Times New Roman" w:cs="Times New Roman"/>
            <w:sz w:val="24"/>
            <w:szCs w:val="24"/>
            <w:highlight w:val="green"/>
          </w:rPr>
          <w:delText>al</w:delText>
        </w:r>
      </w:del>
      <w:del w:id="17" w:author="Wang, Taehyung" w:date="2021-05-28T02:59:00Z">
        <w:r w:rsidRPr="00CF7E80" w:rsidDel="00B95E02">
          <w:rPr>
            <w:rFonts w:ascii="Times New Roman" w:hAnsi="Times New Roman" w:cs="Times New Roman"/>
            <w:sz w:val="24"/>
            <w:szCs w:val="24"/>
            <w:highlight w:val="green"/>
          </w:rPr>
          <w:delText xml:space="preserve"> </w:delText>
        </w:r>
      </w:del>
      <w:r w:rsidRPr="00CF7E80">
        <w:rPr>
          <w:rFonts w:ascii="Times New Roman" w:hAnsi="Times New Roman" w:cs="Times New Roman"/>
          <w:sz w:val="24"/>
          <w:szCs w:val="24"/>
          <w:highlight w:val="green"/>
        </w:rPr>
        <w:t>status.</w:t>
      </w:r>
      <w:r w:rsidR="00A22B44" w:rsidRPr="00CF7E80">
        <w:rPr>
          <w:rFonts w:ascii="Times New Roman" w:hAnsi="Times New Roman" w:cs="Times New Roman"/>
          <w:sz w:val="24"/>
          <w:szCs w:val="24"/>
          <w:highlight w:val="green"/>
        </w:rPr>
        <w:t xml:space="preserve"> </w:t>
      </w:r>
      <w:r w:rsidR="001F17D0" w:rsidRPr="00CF7E80">
        <w:rPr>
          <w:rFonts w:ascii="Times New Roman" w:hAnsi="Times New Roman" w:cs="Times New Roman"/>
          <w:sz w:val="24"/>
          <w:szCs w:val="24"/>
          <w:highlight w:val="green"/>
        </w:rPr>
        <w:t xml:space="preserve">Individual participant data (IPD) were used if </w:t>
      </w:r>
      <w:r w:rsidR="00CA1C9E" w:rsidRPr="00CF7E80">
        <w:rPr>
          <w:rFonts w:ascii="Times New Roman" w:hAnsi="Times New Roman" w:cs="Times New Roman"/>
          <w:sz w:val="24"/>
          <w:szCs w:val="24"/>
          <w:highlight w:val="green"/>
        </w:rPr>
        <w:t>available,</w:t>
      </w:r>
      <w:r w:rsidR="001F17D0" w:rsidRPr="00CF7E80">
        <w:rPr>
          <w:rFonts w:ascii="Times New Roman" w:hAnsi="Times New Roman" w:cs="Times New Roman"/>
          <w:sz w:val="24"/>
          <w:szCs w:val="24"/>
          <w:highlight w:val="green"/>
        </w:rPr>
        <w:t xml:space="preserve"> if not IPD were simulated from the KM curves. </w:t>
      </w:r>
      <w:r w:rsidR="00CA1C9E" w:rsidRPr="00CF7E80">
        <w:rPr>
          <w:rFonts w:ascii="Times New Roman" w:hAnsi="Times New Roman" w:cs="Times New Roman"/>
          <w:sz w:val="24"/>
          <w:szCs w:val="24"/>
          <w:highlight w:val="green"/>
        </w:rPr>
        <w:t xml:space="preserve">To estimate the effect of PTL </w:t>
      </w:r>
      <w:del w:id="18" w:author="Wang, Taehyung" w:date="2021-05-28T02:56:00Z">
        <w:r w:rsidR="00CA1C9E" w:rsidRPr="00CF7E80" w:rsidDel="00B95E02">
          <w:rPr>
            <w:rFonts w:ascii="Times New Roman" w:hAnsi="Times New Roman" w:cs="Times New Roman"/>
            <w:sz w:val="24"/>
            <w:szCs w:val="24"/>
            <w:highlight w:val="green"/>
          </w:rPr>
          <w:delText xml:space="preserve">per </w:delText>
        </w:r>
      </w:del>
      <w:ins w:id="19" w:author="Wang, Taehyung" w:date="2021-05-28T02:56:00Z">
        <w:r w:rsidR="00B95E02">
          <w:rPr>
            <w:rFonts w:ascii="Times New Roman" w:hAnsi="Times New Roman" w:cs="Times New Roman"/>
            <w:sz w:val="24"/>
            <w:szCs w:val="24"/>
            <w:highlight w:val="green"/>
          </w:rPr>
          <w:t>by</w:t>
        </w:r>
        <w:r w:rsidR="00B95E02" w:rsidRPr="00CF7E80">
          <w:rPr>
            <w:rFonts w:ascii="Times New Roman" w:hAnsi="Times New Roman" w:cs="Times New Roman"/>
            <w:sz w:val="24"/>
            <w:szCs w:val="24"/>
            <w:highlight w:val="green"/>
          </w:rPr>
          <w:t xml:space="preserve"> </w:t>
        </w:r>
      </w:ins>
      <w:r w:rsidR="00CA1C9E" w:rsidRPr="00CF7E80">
        <w:rPr>
          <w:rFonts w:ascii="Times New Roman" w:hAnsi="Times New Roman" w:cs="Times New Roman"/>
          <w:sz w:val="24"/>
          <w:szCs w:val="24"/>
          <w:highlight w:val="green"/>
        </w:rPr>
        <w:t>KRAS mutation</w:t>
      </w:r>
      <w:del w:id="20" w:author="Wang, Taehyung" w:date="2021-05-28T02:56:00Z">
        <w:r w:rsidR="00CA1C9E" w:rsidRPr="00CF7E80" w:rsidDel="00B95E02">
          <w:rPr>
            <w:rFonts w:ascii="Times New Roman" w:hAnsi="Times New Roman" w:cs="Times New Roman"/>
            <w:sz w:val="24"/>
            <w:szCs w:val="24"/>
            <w:highlight w:val="green"/>
          </w:rPr>
          <w:delText>al</w:delText>
        </w:r>
      </w:del>
      <w:r w:rsidR="00CA1C9E" w:rsidRPr="00CF7E80">
        <w:rPr>
          <w:rFonts w:ascii="Times New Roman" w:hAnsi="Times New Roman" w:cs="Times New Roman"/>
          <w:sz w:val="24"/>
          <w:szCs w:val="24"/>
          <w:highlight w:val="green"/>
        </w:rPr>
        <w:t xml:space="preserve"> status</w:t>
      </w:r>
      <w:ins w:id="21" w:author="Wang, Taehyung" w:date="2021-05-28T02:57:00Z">
        <w:r w:rsidR="00B95E02">
          <w:rPr>
            <w:rFonts w:ascii="Times New Roman" w:hAnsi="Times New Roman" w:cs="Times New Roman"/>
            <w:sz w:val="24"/>
            <w:szCs w:val="24"/>
            <w:highlight w:val="green"/>
          </w:rPr>
          <w:t>,</w:t>
        </w:r>
      </w:ins>
      <w:r w:rsidR="00CA1C9E" w:rsidRPr="00CF7E80">
        <w:rPr>
          <w:rFonts w:ascii="Times New Roman" w:hAnsi="Times New Roman" w:cs="Times New Roman"/>
          <w:sz w:val="24"/>
          <w:szCs w:val="24"/>
          <w:highlight w:val="green"/>
        </w:rPr>
        <w:t xml:space="preserve"> we performed </w:t>
      </w:r>
      <w:ins w:id="22" w:author="Wang, Taehyung" w:date="2021-05-28T02:56:00Z">
        <w:r w:rsidR="00B95E02">
          <w:rPr>
            <w:rFonts w:ascii="Times New Roman" w:hAnsi="Times New Roman" w:cs="Times New Roman"/>
            <w:sz w:val="24"/>
            <w:szCs w:val="24"/>
            <w:highlight w:val="green"/>
          </w:rPr>
          <w:t>two</w:t>
        </w:r>
      </w:ins>
      <w:del w:id="23" w:author="Wang, Taehyung" w:date="2021-05-28T02:56:00Z">
        <w:r w:rsidR="00CA1C9E" w:rsidRPr="00CF7E80" w:rsidDel="00B95E02">
          <w:rPr>
            <w:rFonts w:ascii="Times New Roman" w:hAnsi="Times New Roman" w:cs="Times New Roman"/>
            <w:sz w:val="24"/>
            <w:szCs w:val="24"/>
            <w:highlight w:val="green"/>
          </w:rPr>
          <w:delText>2</w:delText>
        </w:r>
      </w:del>
      <w:r w:rsidR="00CA1C9E" w:rsidRPr="00CF7E80">
        <w:rPr>
          <w:rFonts w:ascii="Times New Roman" w:hAnsi="Times New Roman" w:cs="Times New Roman"/>
          <w:sz w:val="24"/>
          <w:szCs w:val="24"/>
          <w:highlight w:val="green"/>
        </w:rPr>
        <w:t xml:space="preserve"> </w:t>
      </w:r>
      <w:del w:id="24" w:author="Wang, Taehyung" w:date="2021-05-28T02:57:00Z">
        <w:r w:rsidR="00CA1C9E" w:rsidRPr="00CF7E80" w:rsidDel="00B95E02">
          <w:rPr>
            <w:rFonts w:ascii="Times New Roman" w:hAnsi="Times New Roman" w:cs="Times New Roman"/>
            <w:sz w:val="24"/>
            <w:szCs w:val="24"/>
            <w:highlight w:val="green"/>
          </w:rPr>
          <w:delText xml:space="preserve">separate </w:delText>
        </w:r>
      </w:del>
      <w:r w:rsidR="00CA1C9E" w:rsidRPr="00CF7E80">
        <w:rPr>
          <w:rFonts w:ascii="Times New Roman" w:hAnsi="Times New Roman" w:cs="Times New Roman"/>
          <w:sz w:val="24"/>
          <w:szCs w:val="24"/>
          <w:highlight w:val="green"/>
        </w:rPr>
        <w:t xml:space="preserve">meta-analyses </w:t>
      </w:r>
      <w:ins w:id="25" w:author="Wang, Taehyung" w:date="2021-05-28T02:57:00Z">
        <w:r w:rsidR="00B95E02">
          <w:rPr>
            <w:rFonts w:ascii="Times New Roman" w:hAnsi="Times New Roman" w:cs="Times New Roman"/>
            <w:sz w:val="24"/>
            <w:szCs w:val="24"/>
            <w:highlight w:val="green"/>
          </w:rPr>
          <w:t xml:space="preserve">using </w:t>
        </w:r>
      </w:ins>
      <w:del w:id="26" w:author="Wang, Taehyung" w:date="2021-05-28T02:57:00Z">
        <w:r w:rsidR="00CA1C9E" w:rsidRPr="00CF7E80" w:rsidDel="00B95E02">
          <w:rPr>
            <w:rFonts w:ascii="Times New Roman" w:hAnsi="Times New Roman" w:cs="Times New Roman"/>
            <w:sz w:val="24"/>
            <w:szCs w:val="24"/>
            <w:highlight w:val="green"/>
          </w:rPr>
          <w:delText xml:space="preserve">according to </w:delText>
        </w:r>
      </w:del>
      <w:r w:rsidR="00CA1C9E" w:rsidRPr="00CF7E80">
        <w:rPr>
          <w:rFonts w:ascii="Times New Roman" w:hAnsi="Times New Roman" w:cs="Times New Roman"/>
          <w:sz w:val="24"/>
          <w:szCs w:val="24"/>
          <w:highlight w:val="green"/>
        </w:rPr>
        <w:t xml:space="preserve">the two </w:t>
      </w:r>
      <w:del w:id="27" w:author="Wang, Taehyung" w:date="2021-05-28T02:57:00Z">
        <w:r w:rsidR="00CA1C9E" w:rsidRPr="00CF7E80" w:rsidDel="00B95E02">
          <w:rPr>
            <w:rFonts w:ascii="Times New Roman" w:hAnsi="Times New Roman" w:cs="Times New Roman"/>
            <w:sz w:val="24"/>
            <w:szCs w:val="24"/>
            <w:highlight w:val="green"/>
          </w:rPr>
          <w:delText xml:space="preserve">different </w:delText>
        </w:r>
      </w:del>
      <w:r w:rsidR="00CA1C9E" w:rsidRPr="00CF7E80">
        <w:rPr>
          <w:rFonts w:ascii="Times New Roman" w:hAnsi="Times New Roman" w:cs="Times New Roman"/>
          <w:sz w:val="24"/>
          <w:szCs w:val="24"/>
          <w:highlight w:val="green"/>
        </w:rPr>
        <w:t>definitions of PTL. To assess the difference between the effects of PTL across the KRAS subgroups</w:t>
      </w:r>
      <w:ins w:id="28" w:author="Wang, Taehyung" w:date="2021-05-28T02:57:00Z">
        <w:r w:rsidR="00B95E02">
          <w:rPr>
            <w:rFonts w:ascii="Times New Roman" w:hAnsi="Times New Roman" w:cs="Times New Roman"/>
            <w:sz w:val="24"/>
            <w:szCs w:val="24"/>
            <w:highlight w:val="green"/>
          </w:rPr>
          <w:t>,</w:t>
        </w:r>
      </w:ins>
      <w:r w:rsidR="00CA1C9E" w:rsidRPr="00CF7E80">
        <w:rPr>
          <w:rFonts w:ascii="Times New Roman" w:hAnsi="Times New Roman" w:cs="Times New Roman"/>
          <w:sz w:val="24"/>
          <w:szCs w:val="24"/>
          <w:highlight w:val="green"/>
        </w:rPr>
        <w:t xml:space="preserve"> we </w:t>
      </w:r>
      <w:r w:rsidR="00A22B44" w:rsidRPr="00CF7E80">
        <w:rPr>
          <w:rFonts w:ascii="Times New Roman" w:hAnsi="Times New Roman" w:cs="Times New Roman"/>
          <w:sz w:val="24"/>
          <w:szCs w:val="24"/>
          <w:highlight w:val="green"/>
        </w:rPr>
        <w:t xml:space="preserve">similarly </w:t>
      </w:r>
      <w:r w:rsidR="00CA1C9E" w:rsidRPr="00CF7E80">
        <w:rPr>
          <w:rFonts w:ascii="Times New Roman" w:hAnsi="Times New Roman" w:cs="Times New Roman"/>
          <w:sz w:val="24"/>
          <w:szCs w:val="24"/>
          <w:highlight w:val="green"/>
        </w:rPr>
        <w:t xml:space="preserve">performed </w:t>
      </w:r>
      <w:r w:rsidR="00A22B44" w:rsidRPr="00CF7E80">
        <w:rPr>
          <w:rFonts w:ascii="Times New Roman" w:hAnsi="Times New Roman" w:cs="Times New Roman"/>
          <w:sz w:val="24"/>
          <w:szCs w:val="24"/>
          <w:highlight w:val="green"/>
        </w:rPr>
        <w:t xml:space="preserve">two meta-analyses </w:t>
      </w:r>
      <w:del w:id="29" w:author="Wang, Taehyung" w:date="2021-05-28T02:57:00Z">
        <w:r w:rsidR="00CA1C9E" w:rsidRPr="00CF7E80" w:rsidDel="00B95E02">
          <w:rPr>
            <w:rFonts w:ascii="Times New Roman" w:hAnsi="Times New Roman" w:cs="Times New Roman"/>
            <w:sz w:val="24"/>
            <w:szCs w:val="24"/>
            <w:highlight w:val="green"/>
          </w:rPr>
          <w:delText>meta-analys</w:delText>
        </w:r>
        <w:r w:rsidR="00A22B44" w:rsidRPr="00CF7E80" w:rsidDel="00B95E02">
          <w:rPr>
            <w:rFonts w:ascii="Times New Roman" w:hAnsi="Times New Roman" w:cs="Times New Roman"/>
            <w:sz w:val="24"/>
            <w:szCs w:val="24"/>
            <w:highlight w:val="green"/>
          </w:rPr>
          <w:delText>e</w:delText>
        </w:r>
        <w:r w:rsidR="00CA1C9E" w:rsidRPr="00CF7E80" w:rsidDel="00B95E02">
          <w:rPr>
            <w:rFonts w:ascii="Times New Roman" w:hAnsi="Times New Roman" w:cs="Times New Roman"/>
            <w:sz w:val="24"/>
            <w:szCs w:val="24"/>
            <w:highlight w:val="green"/>
          </w:rPr>
          <w:delText xml:space="preserve">s </w:delText>
        </w:r>
      </w:del>
      <w:r w:rsidR="00CA1C9E" w:rsidRPr="00CF7E80">
        <w:rPr>
          <w:rFonts w:ascii="Times New Roman" w:hAnsi="Times New Roman" w:cs="Times New Roman"/>
          <w:sz w:val="24"/>
          <w:szCs w:val="24"/>
          <w:highlight w:val="green"/>
        </w:rPr>
        <w:t xml:space="preserve">of interaction terms. </w:t>
      </w:r>
    </w:p>
    <w:p w14:paraId="65DF3049" w14:textId="1EA1E989" w:rsidR="00445AC3" w:rsidRPr="00CF7E80" w:rsidRDefault="00445AC3" w:rsidP="00445AC3">
      <w:pPr>
        <w:rPr>
          <w:rFonts w:ascii="Times New Roman" w:hAnsi="Times New Roman" w:cs="Times New Roman"/>
          <w:sz w:val="24"/>
          <w:szCs w:val="24"/>
          <w:highlight w:val="green"/>
        </w:rPr>
      </w:pPr>
      <w:r w:rsidRPr="00CF7E80">
        <w:rPr>
          <w:rFonts w:ascii="Times New Roman" w:hAnsi="Times New Roman" w:cs="Times New Roman"/>
          <w:sz w:val="24"/>
          <w:szCs w:val="24"/>
          <w:highlight w:val="green"/>
        </w:rPr>
        <w:t xml:space="preserve">Results: </w:t>
      </w:r>
      <w:r w:rsidR="009C58D2" w:rsidRPr="00CF7E80">
        <w:rPr>
          <w:rFonts w:ascii="Times New Roman" w:hAnsi="Times New Roman" w:cs="Times New Roman"/>
          <w:sz w:val="24"/>
          <w:szCs w:val="24"/>
          <w:highlight w:val="green"/>
        </w:rPr>
        <w:t>Th</w:t>
      </w:r>
      <w:ins w:id="30" w:author="Wang, Taehyung" w:date="2021-05-28T02:57:00Z">
        <w:r w:rsidR="00B95E02">
          <w:rPr>
            <w:rFonts w:ascii="Times New Roman" w:hAnsi="Times New Roman" w:cs="Times New Roman"/>
            <w:sz w:val="24"/>
            <w:szCs w:val="24"/>
            <w:highlight w:val="green"/>
          </w:rPr>
          <w:t xml:space="preserve">is </w:t>
        </w:r>
      </w:ins>
      <w:del w:id="31" w:author="Wang, Taehyung" w:date="2021-05-28T02:57:00Z">
        <w:r w:rsidR="009C58D2" w:rsidRPr="00CF7E80" w:rsidDel="00B95E02">
          <w:rPr>
            <w:rFonts w:ascii="Times New Roman" w:hAnsi="Times New Roman" w:cs="Times New Roman"/>
            <w:sz w:val="24"/>
            <w:szCs w:val="24"/>
            <w:highlight w:val="green"/>
          </w:rPr>
          <w:delText xml:space="preserve">e present </w:delText>
        </w:r>
      </w:del>
      <w:r w:rsidR="009C58D2" w:rsidRPr="00CF7E80">
        <w:rPr>
          <w:rFonts w:ascii="Times New Roman" w:hAnsi="Times New Roman" w:cs="Times New Roman"/>
          <w:sz w:val="24"/>
          <w:szCs w:val="24"/>
          <w:highlight w:val="green"/>
        </w:rPr>
        <w:t>meta-analysis included 8</w:t>
      </w:r>
      <w:r w:rsidRPr="00CF7E80">
        <w:rPr>
          <w:rFonts w:ascii="Times New Roman" w:hAnsi="Times New Roman" w:cs="Times New Roman"/>
          <w:sz w:val="24"/>
          <w:szCs w:val="24"/>
          <w:highlight w:val="green"/>
        </w:rPr>
        <w:t xml:space="preserve"> studies</w:t>
      </w:r>
      <w:r w:rsidR="009C58D2" w:rsidRPr="00CF7E80">
        <w:rPr>
          <w:rFonts w:ascii="Times New Roman" w:hAnsi="Times New Roman" w:cs="Times New Roman"/>
          <w:sz w:val="24"/>
          <w:szCs w:val="24"/>
          <w:highlight w:val="green"/>
        </w:rPr>
        <w:t xml:space="preserve"> and </w:t>
      </w:r>
      <w:del w:id="32" w:author="Wang, Taehyung" w:date="2021-05-28T02:57:00Z">
        <w:r w:rsidR="009C58D2" w:rsidRPr="00CF7E80" w:rsidDel="00B95E02">
          <w:rPr>
            <w:rFonts w:ascii="Times New Roman" w:hAnsi="Times New Roman" w:cs="Times New Roman"/>
            <w:sz w:val="24"/>
            <w:szCs w:val="24"/>
            <w:highlight w:val="green"/>
          </w:rPr>
          <w:delText xml:space="preserve">a total cohort of </w:delText>
        </w:r>
      </w:del>
      <w:del w:id="33" w:author="Michael Belias" w:date="2021-05-31T19:15:00Z">
        <w:r w:rsidR="009C58D2" w:rsidRPr="00CF7E80" w:rsidDel="00F5536C">
          <w:rPr>
            <w:rFonts w:ascii="Times New Roman" w:hAnsi="Times New Roman" w:cs="Times New Roman"/>
            <w:sz w:val="24"/>
            <w:szCs w:val="24"/>
            <w:highlight w:val="green"/>
          </w:rPr>
          <w:delText xml:space="preserve"> </w:delText>
        </w:r>
      </w:del>
      <w:ins w:id="34" w:author="Michael Belias" w:date="2021-05-31T19:15:00Z">
        <w:r w:rsidR="00F5536C">
          <w:rPr>
            <w:rFonts w:ascii="Times New Roman" w:hAnsi="Times New Roman" w:cs="Times New Roman"/>
            <w:sz w:val="24"/>
            <w:szCs w:val="24"/>
            <w:highlight w:val="green"/>
          </w:rPr>
          <w:t>6976</w:t>
        </w:r>
        <w:r w:rsidR="00F5536C" w:rsidRPr="00CF7E80">
          <w:rPr>
            <w:rFonts w:ascii="Times New Roman" w:hAnsi="Times New Roman" w:cs="Times New Roman"/>
            <w:sz w:val="24"/>
            <w:szCs w:val="24"/>
            <w:highlight w:val="green"/>
          </w:rPr>
          <w:t xml:space="preserve"> </w:t>
        </w:r>
      </w:ins>
      <w:r w:rsidRPr="00CF7E80">
        <w:rPr>
          <w:rFonts w:ascii="Times New Roman" w:hAnsi="Times New Roman" w:cs="Times New Roman"/>
          <w:sz w:val="24"/>
          <w:szCs w:val="24"/>
          <w:highlight w:val="green"/>
        </w:rPr>
        <w:t>patients</w:t>
      </w:r>
      <w:r w:rsidR="009C58D2" w:rsidRPr="00CF7E80">
        <w:rPr>
          <w:rFonts w:ascii="Times New Roman" w:hAnsi="Times New Roman" w:cs="Times New Roman"/>
          <w:sz w:val="24"/>
          <w:szCs w:val="24"/>
          <w:highlight w:val="green"/>
        </w:rPr>
        <w:t>.</w:t>
      </w:r>
      <w:r w:rsidRPr="00CF7E80">
        <w:rPr>
          <w:rFonts w:ascii="Times New Roman" w:hAnsi="Times New Roman" w:cs="Times New Roman"/>
          <w:sz w:val="24"/>
          <w:szCs w:val="24"/>
          <w:highlight w:val="green"/>
        </w:rPr>
        <w:t xml:space="preserve"> </w:t>
      </w:r>
      <w:r w:rsidR="00A22B44" w:rsidRPr="00CF7E80">
        <w:rPr>
          <w:rFonts w:ascii="Times New Roman" w:hAnsi="Times New Roman" w:cs="Times New Roman"/>
          <w:sz w:val="24"/>
          <w:szCs w:val="24"/>
          <w:highlight w:val="green"/>
        </w:rPr>
        <w:t>PTL ha</w:t>
      </w:r>
      <w:r w:rsidR="00CF7E80" w:rsidRPr="00CF7E80">
        <w:rPr>
          <w:rFonts w:ascii="Times New Roman" w:hAnsi="Times New Roman" w:cs="Times New Roman"/>
          <w:sz w:val="24"/>
          <w:szCs w:val="24"/>
          <w:highlight w:val="green"/>
        </w:rPr>
        <w:t>d</w:t>
      </w:r>
      <w:r w:rsidR="00A22B44" w:rsidRPr="00CF7E80">
        <w:rPr>
          <w:rFonts w:ascii="Times New Roman" w:hAnsi="Times New Roman" w:cs="Times New Roman"/>
          <w:sz w:val="24"/>
          <w:szCs w:val="24"/>
          <w:highlight w:val="green"/>
        </w:rPr>
        <w:t xml:space="preserve"> </w:t>
      </w:r>
      <w:del w:id="35" w:author="Wang, Taehyung" w:date="2021-05-28T02:58:00Z">
        <w:r w:rsidR="00A22B44" w:rsidRPr="00CF7E80" w:rsidDel="00B95E02">
          <w:rPr>
            <w:rFonts w:ascii="Times New Roman" w:hAnsi="Times New Roman" w:cs="Times New Roman"/>
            <w:sz w:val="24"/>
            <w:szCs w:val="24"/>
            <w:highlight w:val="green"/>
          </w:rPr>
          <w:delText xml:space="preserve">a </w:delText>
        </w:r>
      </w:del>
      <w:r w:rsidR="00A22B44" w:rsidRPr="00CF7E80">
        <w:rPr>
          <w:rFonts w:ascii="Times New Roman" w:hAnsi="Times New Roman" w:cs="Times New Roman"/>
          <w:sz w:val="24"/>
          <w:szCs w:val="24"/>
          <w:highlight w:val="green"/>
        </w:rPr>
        <w:t>prognostic value only in patients with wild type tumours</w:t>
      </w:r>
      <w:r w:rsidR="00CF7E80" w:rsidRPr="00CF7E80">
        <w:rPr>
          <w:rFonts w:ascii="Times New Roman" w:hAnsi="Times New Roman" w:cs="Times New Roman"/>
          <w:sz w:val="24"/>
          <w:szCs w:val="24"/>
          <w:highlight w:val="green"/>
        </w:rPr>
        <w:t xml:space="preserve"> (HR for LS: 0.71 </w:t>
      </w:r>
      <w:ins w:id="36" w:author="Wang, Taehyung" w:date="2021-05-28T02:58:00Z">
        <w:r w:rsidR="00B95E02">
          <w:rPr>
            <w:rFonts w:ascii="Times New Roman" w:hAnsi="Times New Roman" w:cs="Times New Roman"/>
            <w:sz w:val="24"/>
            <w:szCs w:val="24"/>
            <w:highlight w:val="green"/>
          </w:rPr>
          <w:t>[</w:t>
        </w:r>
      </w:ins>
      <w:del w:id="37" w:author="Wang, Taehyung" w:date="2021-05-28T02:58:00Z">
        <w:r w:rsidR="00CF7E80" w:rsidRPr="00CF7E80" w:rsidDel="00B95E02">
          <w:rPr>
            <w:rFonts w:ascii="Times New Roman" w:hAnsi="Times New Roman" w:cs="Times New Roman"/>
            <w:sz w:val="24"/>
            <w:szCs w:val="24"/>
            <w:highlight w:val="green"/>
          </w:rPr>
          <w:delText>(</w:delText>
        </w:r>
      </w:del>
      <w:r w:rsidR="00CF7E80" w:rsidRPr="00CF7E80">
        <w:rPr>
          <w:rFonts w:ascii="Times New Roman" w:hAnsi="Times New Roman" w:cs="Times New Roman"/>
          <w:sz w:val="24"/>
          <w:szCs w:val="24"/>
          <w:highlight w:val="green"/>
        </w:rPr>
        <w:t>95% CI, 0.62-0.82</w:t>
      </w:r>
      <w:ins w:id="38" w:author="Wang, Taehyung" w:date="2021-05-28T02:58:00Z">
        <w:r w:rsidR="00B95E02">
          <w:rPr>
            <w:rFonts w:ascii="Times New Roman" w:hAnsi="Times New Roman" w:cs="Times New Roman"/>
            <w:sz w:val="24"/>
            <w:szCs w:val="24"/>
            <w:highlight w:val="green"/>
          </w:rPr>
          <w:t>])</w:t>
        </w:r>
      </w:ins>
      <w:del w:id="39" w:author="Wang, Taehyung" w:date="2021-05-28T02:58:00Z">
        <w:r w:rsidR="00CF7E80" w:rsidRPr="00CF7E80" w:rsidDel="00B95E02">
          <w:rPr>
            <w:rFonts w:ascii="Times New Roman" w:hAnsi="Times New Roman" w:cs="Times New Roman"/>
            <w:sz w:val="24"/>
            <w:szCs w:val="24"/>
            <w:highlight w:val="green"/>
          </w:rPr>
          <w:delText>)</w:delText>
        </w:r>
      </w:del>
      <w:r w:rsidR="00CF7E80" w:rsidRPr="00CF7E80">
        <w:rPr>
          <w:rFonts w:ascii="Times New Roman" w:hAnsi="Times New Roman" w:cs="Times New Roman"/>
          <w:sz w:val="24"/>
          <w:szCs w:val="24"/>
          <w:highlight w:val="green"/>
        </w:rPr>
        <w:t xml:space="preserve">, but not in those with KRAS mutated tumors (HR: 0.99 </w:t>
      </w:r>
      <w:ins w:id="40" w:author="Wang, Taehyung" w:date="2021-05-28T02:58:00Z">
        <w:r w:rsidR="00B95E02">
          <w:rPr>
            <w:rFonts w:ascii="Times New Roman" w:hAnsi="Times New Roman" w:cs="Times New Roman"/>
            <w:sz w:val="24"/>
            <w:szCs w:val="24"/>
            <w:highlight w:val="green"/>
          </w:rPr>
          <w:t>[</w:t>
        </w:r>
      </w:ins>
      <w:del w:id="41" w:author="Wang, Taehyung" w:date="2021-05-28T02:58:00Z">
        <w:r w:rsidR="00CF7E80" w:rsidRPr="00CF7E80" w:rsidDel="00B95E02">
          <w:rPr>
            <w:rFonts w:ascii="Times New Roman" w:hAnsi="Times New Roman" w:cs="Times New Roman"/>
            <w:sz w:val="24"/>
            <w:szCs w:val="24"/>
            <w:highlight w:val="green"/>
          </w:rPr>
          <w:delText>(</w:delText>
        </w:r>
      </w:del>
      <w:r w:rsidR="00CF7E80" w:rsidRPr="00CF7E80">
        <w:rPr>
          <w:rFonts w:ascii="Times New Roman" w:hAnsi="Times New Roman" w:cs="Times New Roman"/>
          <w:sz w:val="24"/>
          <w:szCs w:val="24"/>
          <w:highlight w:val="green"/>
        </w:rPr>
        <w:t>95% CI, 0.85-1.15</w:t>
      </w:r>
      <w:ins w:id="42" w:author="Wang, Taehyung" w:date="2021-05-28T02:58:00Z">
        <w:r w:rsidR="00B95E02">
          <w:rPr>
            <w:rFonts w:ascii="Times New Roman" w:hAnsi="Times New Roman" w:cs="Times New Roman"/>
            <w:sz w:val="24"/>
            <w:szCs w:val="24"/>
            <w:highlight w:val="green"/>
          </w:rPr>
          <w:t>])</w:t>
        </w:r>
      </w:ins>
      <w:del w:id="43" w:author="Wang, Taehyung" w:date="2021-05-28T02:58:00Z">
        <w:r w:rsidR="00CF7E80" w:rsidRPr="00CF7E80" w:rsidDel="00B95E02">
          <w:rPr>
            <w:rFonts w:ascii="Times New Roman" w:hAnsi="Times New Roman" w:cs="Times New Roman"/>
            <w:sz w:val="24"/>
            <w:szCs w:val="24"/>
            <w:highlight w:val="green"/>
          </w:rPr>
          <w:delText>)</w:delText>
        </w:r>
      </w:del>
      <w:r w:rsidR="00A22B44" w:rsidRPr="00CF7E80">
        <w:rPr>
          <w:rFonts w:ascii="Times New Roman" w:hAnsi="Times New Roman" w:cs="Times New Roman"/>
          <w:sz w:val="24"/>
          <w:szCs w:val="24"/>
          <w:highlight w:val="green"/>
        </w:rPr>
        <w:t xml:space="preserve">. </w:t>
      </w:r>
      <w:r w:rsidR="00CF7E80" w:rsidRPr="00CF7E80">
        <w:rPr>
          <w:rFonts w:ascii="Times New Roman" w:hAnsi="Times New Roman" w:cs="Times New Roman"/>
          <w:sz w:val="24"/>
          <w:szCs w:val="24"/>
          <w:highlight w:val="green"/>
        </w:rPr>
        <w:t xml:space="preserve">The meta-analysis of interaction terms showed </w:t>
      </w:r>
      <w:del w:id="44" w:author="Wang, Taehyung" w:date="2021-05-28T02:58:00Z">
        <w:r w:rsidR="00CF7E80" w:rsidRPr="00CF7E80" w:rsidDel="00B95E02">
          <w:rPr>
            <w:rFonts w:ascii="Times New Roman" w:hAnsi="Times New Roman" w:cs="Times New Roman"/>
            <w:sz w:val="24"/>
            <w:szCs w:val="24"/>
            <w:highlight w:val="green"/>
          </w:rPr>
          <w:delText xml:space="preserve">that there is </w:delText>
        </w:r>
      </w:del>
      <w:r w:rsidR="00CF7E80" w:rsidRPr="00CF7E80">
        <w:rPr>
          <w:rFonts w:ascii="Times New Roman" w:hAnsi="Times New Roman" w:cs="Times New Roman"/>
          <w:sz w:val="24"/>
          <w:szCs w:val="24"/>
          <w:highlight w:val="green"/>
        </w:rPr>
        <w:t>a significant interaction between tumor side and KRAS mutation</w:t>
      </w:r>
      <w:del w:id="45" w:author="Wang, Taehyung" w:date="2021-05-28T02:59:00Z">
        <w:r w:rsidR="00CF7E80" w:rsidRPr="00CF7E80" w:rsidDel="00B95E02">
          <w:rPr>
            <w:rFonts w:ascii="Times New Roman" w:hAnsi="Times New Roman" w:cs="Times New Roman"/>
            <w:sz w:val="24"/>
            <w:szCs w:val="24"/>
            <w:highlight w:val="green"/>
          </w:rPr>
          <w:delText>a</w:delText>
        </w:r>
      </w:del>
      <w:del w:id="46" w:author="Wang, Taehyung" w:date="2021-05-28T02:58:00Z">
        <w:r w:rsidR="00CF7E80" w:rsidRPr="00CF7E80" w:rsidDel="00B95E02">
          <w:rPr>
            <w:rFonts w:ascii="Times New Roman" w:hAnsi="Times New Roman" w:cs="Times New Roman"/>
            <w:sz w:val="24"/>
            <w:szCs w:val="24"/>
            <w:highlight w:val="green"/>
          </w:rPr>
          <w:delText>l</w:delText>
        </w:r>
      </w:del>
      <w:r w:rsidR="00CF7E80" w:rsidRPr="00CF7E80">
        <w:rPr>
          <w:rFonts w:ascii="Times New Roman" w:hAnsi="Times New Roman" w:cs="Times New Roman"/>
          <w:sz w:val="24"/>
          <w:szCs w:val="24"/>
          <w:highlight w:val="green"/>
        </w:rPr>
        <w:t xml:space="preserve"> status (HR: 1.38 (95% CI 1.24-1.53).</w:t>
      </w:r>
      <w:ins w:id="47" w:author="Wang, Taehyung" w:date="2021-05-28T02:59:00Z">
        <w:r w:rsidR="00B95E02">
          <w:rPr>
            <w:rFonts w:ascii="Times New Roman" w:hAnsi="Times New Roman" w:cs="Times New Roman"/>
            <w:sz w:val="24"/>
            <w:szCs w:val="24"/>
            <w:highlight w:val="green"/>
          </w:rPr>
          <w:t xml:space="preserve"> </w:t>
        </w:r>
      </w:ins>
      <w:r w:rsidR="00A22B44" w:rsidRPr="00CF7E80">
        <w:rPr>
          <w:rFonts w:ascii="Times New Roman" w:hAnsi="Times New Roman" w:cs="Times New Roman"/>
          <w:sz w:val="24"/>
          <w:szCs w:val="24"/>
          <w:highlight w:val="green"/>
        </w:rPr>
        <w:t xml:space="preserve">Similar results were obtained when </w:t>
      </w:r>
      <w:del w:id="48" w:author="Wang, Taehyung" w:date="2021-05-28T02:59:00Z">
        <w:r w:rsidR="00A22B44" w:rsidRPr="00CF7E80" w:rsidDel="00B95E02">
          <w:rPr>
            <w:rFonts w:ascii="Times New Roman" w:hAnsi="Times New Roman" w:cs="Times New Roman"/>
            <w:sz w:val="24"/>
            <w:szCs w:val="24"/>
            <w:highlight w:val="green"/>
          </w:rPr>
          <w:delText xml:space="preserve">we used </w:delText>
        </w:r>
      </w:del>
      <w:r w:rsidR="00A22B44" w:rsidRPr="00CF7E80">
        <w:rPr>
          <w:rFonts w:ascii="Times New Roman" w:hAnsi="Times New Roman" w:cs="Times New Roman"/>
          <w:sz w:val="24"/>
          <w:szCs w:val="24"/>
          <w:highlight w:val="green"/>
        </w:rPr>
        <w:t>another definition of PTL</w:t>
      </w:r>
      <w:ins w:id="49" w:author="Wang, Taehyung" w:date="2021-05-28T02:59:00Z">
        <w:r w:rsidR="00B95E02">
          <w:rPr>
            <w:rFonts w:ascii="Times New Roman" w:hAnsi="Times New Roman" w:cs="Times New Roman"/>
            <w:sz w:val="24"/>
            <w:szCs w:val="24"/>
            <w:highlight w:val="green"/>
          </w:rPr>
          <w:t xml:space="preserve"> was used</w:t>
        </w:r>
      </w:ins>
      <w:r w:rsidR="00A22B44" w:rsidRPr="00CF7E80">
        <w:rPr>
          <w:rFonts w:ascii="Times New Roman" w:hAnsi="Times New Roman" w:cs="Times New Roman"/>
          <w:sz w:val="24"/>
          <w:szCs w:val="24"/>
          <w:highlight w:val="green"/>
        </w:rPr>
        <w:t xml:space="preserve">. </w:t>
      </w:r>
    </w:p>
    <w:p w14:paraId="24F9450A" w14:textId="6373FA27" w:rsidR="0032784B" w:rsidRDefault="00445AC3" w:rsidP="00445AC3">
      <w:pPr>
        <w:rPr>
          <w:rFonts w:ascii="Times New Roman" w:hAnsi="Times New Roman" w:cs="Times New Roman"/>
          <w:sz w:val="24"/>
          <w:szCs w:val="24"/>
        </w:rPr>
      </w:pPr>
      <w:r w:rsidRPr="00CF7E80">
        <w:rPr>
          <w:rFonts w:ascii="Times New Roman" w:hAnsi="Times New Roman" w:cs="Times New Roman"/>
          <w:sz w:val="24"/>
          <w:szCs w:val="24"/>
          <w:highlight w:val="green"/>
        </w:rPr>
        <w:t>Conclusions</w:t>
      </w:r>
      <w:del w:id="50" w:author="Wang, Taehyung" w:date="2021-05-28T02:59:00Z">
        <w:r w:rsidRPr="00CF7E80" w:rsidDel="00B95E02">
          <w:rPr>
            <w:rFonts w:ascii="Times New Roman" w:hAnsi="Times New Roman" w:cs="Times New Roman"/>
            <w:sz w:val="24"/>
            <w:szCs w:val="24"/>
            <w:highlight w:val="green"/>
          </w:rPr>
          <w:delText xml:space="preserve"> and relevance</w:delText>
        </w:r>
      </w:del>
      <w:r w:rsidRPr="00CF7E80">
        <w:rPr>
          <w:rFonts w:ascii="Times New Roman" w:hAnsi="Times New Roman" w:cs="Times New Roman"/>
          <w:sz w:val="24"/>
          <w:szCs w:val="24"/>
          <w:highlight w:val="green"/>
        </w:rPr>
        <w:t xml:space="preserve">: </w:t>
      </w:r>
      <w:del w:id="51" w:author="Wang, Taehyung" w:date="2021-05-28T02:59:00Z">
        <w:r w:rsidR="0032784B" w:rsidRPr="00CF7E80" w:rsidDel="00B95E02">
          <w:rPr>
            <w:rFonts w:ascii="Times New Roman" w:hAnsi="Times New Roman" w:cs="Times New Roman"/>
            <w:sz w:val="24"/>
            <w:szCs w:val="24"/>
            <w:highlight w:val="green"/>
          </w:rPr>
          <w:delText xml:space="preserve">The study showed that </w:delText>
        </w:r>
      </w:del>
      <w:del w:id="52" w:author="Wang, Taehyung" w:date="2021-05-28T03:00:00Z">
        <w:r w:rsidR="0032784B" w:rsidRPr="00CF7E80" w:rsidDel="00B95E02">
          <w:rPr>
            <w:rFonts w:ascii="Times New Roman" w:hAnsi="Times New Roman" w:cs="Times New Roman"/>
            <w:sz w:val="24"/>
            <w:szCs w:val="24"/>
            <w:highlight w:val="green"/>
          </w:rPr>
          <w:delText>PTL and KRAS mutation</w:delText>
        </w:r>
      </w:del>
      <w:del w:id="53" w:author="Wang, Taehyung" w:date="2021-05-28T02:59:00Z">
        <w:r w:rsidR="0032784B" w:rsidRPr="00CF7E80" w:rsidDel="00B95E02">
          <w:rPr>
            <w:rFonts w:ascii="Times New Roman" w:hAnsi="Times New Roman" w:cs="Times New Roman"/>
            <w:sz w:val="24"/>
            <w:szCs w:val="24"/>
            <w:highlight w:val="green"/>
          </w:rPr>
          <w:delText>al</w:delText>
        </w:r>
      </w:del>
      <w:del w:id="54" w:author="Wang, Taehyung" w:date="2021-05-28T03:00:00Z">
        <w:r w:rsidR="0032784B" w:rsidRPr="00CF7E80" w:rsidDel="00B95E02">
          <w:rPr>
            <w:rFonts w:ascii="Times New Roman" w:hAnsi="Times New Roman" w:cs="Times New Roman"/>
            <w:sz w:val="24"/>
            <w:szCs w:val="24"/>
            <w:highlight w:val="green"/>
          </w:rPr>
          <w:delText xml:space="preserve"> status have a statistically significant interaction. </w:delText>
        </w:r>
      </w:del>
      <w:r w:rsidR="0032784B" w:rsidRPr="00CF7E80">
        <w:rPr>
          <w:rFonts w:ascii="Times New Roman" w:hAnsi="Times New Roman" w:cs="Times New Roman"/>
          <w:sz w:val="24"/>
          <w:szCs w:val="24"/>
          <w:highlight w:val="green"/>
        </w:rPr>
        <w:t>PTL has a different effect in patients with wild type versus KRAS mutated tumors, with RS tumors translating to worse OS only in the former.</w:t>
      </w:r>
      <w:ins w:id="55" w:author="Wang, Taehyung" w:date="2021-05-28T03:00:00Z">
        <w:r w:rsidR="00B95E02">
          <w:rPr>
            <w:rFonts w:ascii="Times New Roman" w:hAnsi="Times New Roman" w:cs="Times New Roman"/>
            <w:sz w:val="24"/>
            <w:szCs w:val="24"/>
            <w:highlight w:val="green"/>
          </w:rPr>
          <w:t xml:space="preserve"> G</w:t>
        </w:r>
      </w:ins>
      <w:del w:id="56" w:author="Wang, Taehyung" w:date="2021-05-28T03:00:00Z">
        <w:r w:rsidR="0032784B" w:rsidRPr="00CF7E80" w:rsidDel="00B95E02">
          <w:rPr>
            <w:rFonts w:ascii="Times New Roman" w:hAnsi="Times New Roman" w:cs="Times New Roman"/>
            <w:sz w:val="24"/>
            <w:szCs w:val="24"/>
            <w:highlight w:val="green"/>
          </w:rPr>
          <w:delText xml:space="preserve"> Ultimately, g</w:delText>
        </w:r>
      </w:del>
      <w:r w:rsidR="0032784B" w:rsidRPr="00CF7E80">
        <w:rPr>
          <w:rFonts w:ascii="Times New Roman" w:hAnsi="Times New Roman" w:cs="Times New Roman"/>
          <w:sz w:val="24"/>
          <w:szCs w:val="24"/>
          <w:highlight w:val="green"/>
        </w:rPr>
        <w:t xml:space="preserve">iven the wide application of KRAS </w:t>
      </w:r>
      <w:del w:id="57" w:author="Wang, Taehyung" w:date="2021-05-28T03:01:00Z">
        <w:r w:rsidR="0032784B" w:rsidRPr="00CF7E80" w:rsidDel="00B95E02">
          <w:rPr>
            <w:rFonts w:ascii="Times New Roman" w:hAnsi="Times New Roman" w:cs="Times New Roman"/>
            <w:sz w:val="24"/>
            <w:szCs w:val="24"/>
            <w:highlight w:val="green"/>
          </w:rPr>
          <w:delText xml:space="preserve">status </w:delText>
        </w:r>
      </w:del>
      <w:r w:rsidR="0032784B" w:rsidRPr="00CF7E80">
        <w:rPr>
          <w:rFonts w:ascii="Times New Roman" w:hAnsi="Times New Roman" w:cs="Times New Roman"/>
          <w:sz w:val="24"/>
          <w:szCs w:val="24"/>
          <w:highlight w:val="green"/>
        </w:rPr>
        <w:t xml:space="preserve">as a marker of tumor biology and PTL as a </w:t>
      </w:r>
      <w:del w:id="58" w:author="Wang, Taehyung" w:date="2021-05-28T03:00:00Z">
        <w:r w:rsidR="0032784B" w:rsidRPr="00CF7E80" w:rsidDel="00B95E02">
          <w:rPr>
            <w:rFonts w:ascii="Times New Roman" w:hAnsi="Times New Roman" w:cs="Times New Roman"/>
            <w:sz w:val="24"/>
            <w:szCs w:val="24"/>
            <w:highlight w:val="green"/>
          </w:rPr>
          <w:delText xml:space="preserve">predictive and </w:delText>
        </w:r>
      </w:del>
      <w:r w:rsidR="0032784B" w:rsidRPr="00CF7E80">
        <w:rPr>
          <w:rFonts w:ascii="Times New Roman" w:hAnsi="Times New Roman" w:cs="Times New Roman"/>
          <w:sz w:val="24"/>
          <w:szCs w:val="24"/>
          <w:highlight w:val="green"/>
        </w:rPr>
        <w:t>prognostic factor, our findings suggest a major change in how we can utilize these two variables.</w:t>
      </w:r>
    </w:p>
    <w:p w14:paraId="1DBF0FC4" w14:textId="05767388" w:rsidR="00A22B44" w:rsidRDefault="00A22B44" w:rsidP="00445AC3">
      <w:pPr>
        <w:rPr>
          <w:rFonts w:ascii="Times New Roman" w:hAnsi="Times New Roman" w:cs="Times New Roman"/>
          <w:sz w:val="24"/>
          <w:szCs w:val="24"/>
        </w:rPr>
      </w:pPr>
    </w:p>
    <w:p w14:paraId="2C3AD31E" w14:textId="67C1EDE7" w:rsidR="00E40B1D" w:rsidRDefault="00E40B1D" w:rsidP="00445AC3">
      <w:pPr>
        <w:rPr>
          <w:rFonts w:ascii="Times New Roman" w:hAnsi="Times New Roman" w:cs="Times New Roman"/>
          <w:sz w:val="24"/>
          <w:szCs w:val="24"/>
        </w:rPr>
      </w:pPr>
    </w:p>
    <w:p w14:paraId="15D0A61D" w14:textId="00816F4B" w:rsidR="00E40B1D" w:rsidRDefault="00E40B1D" w:rsidP="00445AC3">
      <w:pPr>
        <w:rPr>
          <w:rFonts w:ascii="Times New Roman" w:hAnsi="Times New Roman" w:cs="Times New Roman"/>
          <w:sz w:val="24"/>
          <w:szCs w:val="24"/>
        </w:rPr>
      </w:pPr>
    </w:p>
    <w:p w14:paraId="0097520A" w14:textId="4832E92E" w:rsidR="00E40B1D" w:rsidRDefault="00E40B1D" w:rsidP="00445AC3">
      <w:pPr>
        <w:rPr>
          <w:rFonts w:ascii="Times New Roman" w:hAnsi="Times New Roman" w:cs="Times New Roman"/>
          <w:sz w:val="24"/>
          <w:szCs w:val="24"/>
        </w:rPr>
      </w:pPr>
    </w:p>
    <w:p w14:paraId="64285ABE" w14:textId="7B2E121F" w:rsidR="00E40B1D" w:rsidRDefault="00E40B1D" w:rsidP="00445AC3">
      <w:pPr>
        <w:rPr>
          <w:rFonts w:ascii="Times New Roman" w:hAnsi="Times New Roman" w:cs="Times New Roman"/>
          <w:sz w:val="24"/>
          <w:szCs w:val="24"/>
        </w:rPr>
      </w:pPr>
    </w:p>
    <w:p w14:paraId="317A2D11" w14:textId="371FBE1E" w:rsidR="00E40B1D" w:rsidRDefault="00E40B1D" w:rsidP="00445AC3">
      <w:pPr>
        <w:rPr>
          <w:rFonts w:ascii="Times New Roman" w:hAnsi="Times New Roman" w:cs="Times New Roman"/>
          <w:sz w:val="24"/>
          <w:szCs w:val="24"/>
        </w:rPr>
      </w:pPr>
    </w:p>
    <w:p w14:paraId="57CD4FAD" w14:textId="7A768453" w:rsidR="00E40B1D" w:rsidRDefault="00E40B1D" w:rsidP="00445AC3">
      <w:pPr>
        <w:rPr>
          <w:rFonts w:ascii="Times New Roman" w:hAnsi="Times New Roman" w:cs="Times New Roman"/>
          <w:sz w:val="24"/>
          <w:szCs w:val="24"/>
        </w:rPr>
      </w:pPr>
    </w:p>
    <w:p w14:paraId="2FBF543F" w14:textId="77777777" w:rsidR="00E40B1D" w:rsidRDefault="00E40B1D" w:rsidP="00445AC3">
      <w:pPr>
        <w:rPr>
          <w:rFonts w:ascii="Times New Roman" w:hAnsi="Times New Roman" w:cs="Times New Roman"/>
          <w:sz w:val="24"/>
          <w:szCs w:val="24"/>
        </w:rPr>
      </w:pPr>
    </w:p>
    <w:p w14:paraId="0B13690C" w14:textId="77777777" w:rsidR="00445AC3" w:rsidRDefault="00445AC3" w:rsidP="00881646">
      <w:pPr>
        <w:rPr>
          <w:rFonts w:ascii="Times New Roman" w:hAnsi="Times New Roman" w:cs="Times New Roman"/>
          <w:sz w:val="24"/>
          <w:szCs w:val="24"/>
        </w:rPr>
      </w:pPr>
    </w:p>
    <w:p w14:paraId="4A580CAC" w14:textId="006339A0" w:rsidR="001837D9" w:rsidRDefault="001837D9" w:rsidP="00727BEC">
      <w:pPr>
        <w:pStyle w:val="Heading1"/>
      </w:pPr>
      <w:r w:rsidRPr="00727BEC">
        <w:lastRenderedPageBreak/>
        <w:t>Introduction</w:t>
      </w:r>
    </w:p>
    <w:p w14:paraId="79A66A64" w14:textId="77777777" w:rsidR="008C4D94" w:rsidRPr="008C4D94" w:rsidRDefault="008C4D94" w:rsidP="008C4D94"/>
    <w:p w14:paraId="4C4D3E19" w14:textId="4C91536E" w:rsidR="005B4227" w:rsidRDefault="00DC77C5" w:rsidP="00DC77C5">
      <w:pPr>
        <w:spacing w:line="480" w:lineRule="auto"/>
        <w:rPr>
          <w:rFonts w:ascii="Times New Roman" w:hAnsi="Times New Roman" w:cs="Times New Roman"/>
          <w:sz w:val="24"/>
          <w:szCs w:val="24"/>
        </w:rPr>
      </w:pPr>
      <w:r w:rsidRPr="00DC77C5">
        <w:rPr>
          <w:rFonts w:ascii="Times New Roman" w:hAnsi="Times New Roman" w:cs="Times New Roman"/>
          <w:sz w:val="24"/>
          <w:szCs w:val="24"/>
        </w:rPr>
        <w:t xml:space="preserve">Primary tumor laterality (PTL) </w:t>
      </w:r>
      <w:r w:rsidR="00D1701E">
        <w:rPr>
          <w:rFonts w:ascii="Times New Roman" w:hAnsi="Times New Roman" w:cs="Times New Roman"/>
          <w:sz w:val="24"/>
          <w:szCs w:val="24"/>
        </w:rPr>
        <w:t xml:space="preserve">is the most recently identified </w:t>
      </w:r>
      <w:r w:rsidRPr="00DC77C5">
        <w:rPr>
          <w:rFonts w:ascii="Times New Roman" w:hAnsi="Times New Roman" w:cs="Times New Roman"/>
          <w:sz w:val="24"/>
          <w:szCs w:val="24"/>
        </w:rPr>
        <w:t xml:space="preserve">prognostic factor </w:t>
      </w:r>
      <w:r w:rsidR="00115C27">
        <w:rPr>
          <w:rFonts w:ascii="Times New Roman" w:hAnsi="Times New Roman" w:cs="Times New Roman"/>
          <w:sz w:val="24"/>
          <w:szCs w:val="24"/>
        </w:rPr>
        <w:t xml:space="preserve">associated </w:t>
      </w:r>
      <w:r w:rsidR="0013103B">
        <w:rPr>
          <w:rFonts w:ascii="Times New Roman" w:hAnsi="Times New Roman" w:cs="Times New Roman"/>
          <w:sz w:val="24"/>
          <w:szCs w:val="24"/>
        </w:rPr>
        <w:t xml:space="preserve">with mortality </w:t>
      </w:r>
      <w:r w:rsidRPr="00DC77C5">
        <w:rPr>
          <w:rFonts w:ascii="Times New Roman" w:hAnsi="Times New Roman" w:cs="Times New Roman"/>
          <w:sz w:val="24"/>
          <w:szCs w:val="24"/>
        </w:rPr>
        <w:t>in</w:t>
      </w:r>
      <w:r w:rsidR="00D80072">
        <w:rPr>
          <w:rFonts w:ascii="Times New Roman" w:hAnsi="Times New Roman" w:cs="Times New Roman"/>
          <w:sz w:val="24"/>
          <w:szCs w:val="24"/>
        </w:rPr>
        <w:t xml:space="preserve"> patient</w:t>
      </w:r>
      <w:r w:rsidR="006B132F">
        <w:rPr>
          <w:rFonts w:ascii="Times New Roman" w:hAnsi="Times New Roman" w:cs="Times New Roman"/>
          <w:sz w:val="24"/>
          <w:szCs w:val="24"/>
        </w:rPr>
        <w:t>s</w:t>
      </w:r>
      <w:r w:rsidR="00D80072">
        <w:rPr>
          <w:rFonts w:ascii="Times New Roman" w:hAnsi="Times New Roman" w:cs="Times New Roman"/>
          <w:sz w:val="24"/>
          <w:szCs w:val="24"/>
        </w:rPr>
        <w:t xml:space="preserve"> with</w:t>
      </w:r>
      <w:r w:rsidRPr="00DC77C5">
        <w:rPr>
          <w:rFonts w:ascii="Times New Roman" w:hAnsi="Times New Roman" w:cs="Times New Roman"/>
          <w:sz w:val="24"/>
          <w:szCs w:val="24"/>
        </w:rPr>
        <w:t xml:space="preserve"> resectable colorectal cancer liver metastases (CRLM). </w:t>
      </w:r>
      <w:r w:rsidR="00A83D02">
        <w:rPr>
          <w:rFonts w:ascii="Times New Roman" w:hAnsi="Times New Roman" w:cs="Times New Roman"/>
          <w:sz w:val="24"/>
          <w:szCs w:val="24"/>
        </w:rPr>
        <w:t>In</w:t>
      </w:r>
      <w:r w:rsidR="003147CB" w:rsidRPr="003147CB">
        <w:rPr>
          <w:rFonts w:ascii="Times New Roman" w:hAnsi="Times New Roman" w:cs="Times New Roman"/>
          <w:sz w:val="24"/>
          <w:szCs w:val="24"/>
        </w:rPr>
        <w:t xml:space="preserve"> 2016, Sasaki et al was the first to suggest that PTL may be associated with worse overall survival</w:t>
      </w:r>
      <w:r w:rsidR="00A83D02">
        <w:rPr>
          <w:rFonts w:ascii="Times New Roman" w:hAnsi="Times New Roman" w:cs="Times New Roman"/>
          <w:sz w:val="24"/>
          <w:szCs w:val="24"/>
        </w:rPr>
        <w:t>.</w:t>
      </w:r>
      <w:r w:rsidR="003147CB" w:rsidRPr="003147CB">
        <w:rPr>
          <w:rFonts w:ascii="Times New Roman" w:hAnsi="Times New Roman" w:cs="Times New Roman"/>
          <w:sz w:val="24"/>
          <w:szCs w:val="24"/>
        </w:rPr>
        <w:t xml:space="preserve"> </w:t>
      </w:r>
      <w:r w:rsidR="003147CB" w:rsidRPr="003147CB">
        <w:rPr>
          <w:rFonts w:ascii="Times New Roman" w:hAnsi="Times New Roman" w:cs="Times New Roman"/>
          <w:sz w:val="24"/>
          <w:szCs w:val="24"/>
          <w:highlight w:val="yellow"/>
        </w:rPr>
        <w:t>27792291</w:t>
      </w:r>
      <w:r w:rsidR="003147CB">
        <w:rPr>
          <w:rFonts w:ascii="Times New Roman" w:hAnsi="Times New Roman" w:cs="Times New Roman"/>
          <w:sz w:val="24"/>
          <w:szCs w:val="24"/>
        </w:rPr>
        <w:t xml:space="preserve"> Since then, </w:t>
      </w:r>
      <w:r w:rsidR="003C3A8C">
        <w:rPr>
          <w:rFonts w:ascii="Times New Roman" w:hAnsi="Times New Roman" w:cs="Times New Roman"/>
          <w:sz w:val="24"/>
          <w:szCs w:val="24"/>
        </w:rPr>
        <w:t xml:space="preserve">most studies confirmed that right sided </w:t>
      </w:r>
      <w:r w:rsidR="00D35256">
        <w:rPr>
          <w:rFonts w:ascii="Times New Roman" w:hAnsi="Times New Roman" w:cs="Times New Roman"/>
          <w:sz w:val="24"/>
          <w:szCs w:val="24"/>
        </w:rPr>
        <w:t xml:space="preserve">(RS) </w:t>
      </w:r>
      <w:r w:rsidR="003C3A8C">
        <w:rPr>
          <w:rFonts w:ascii="Times New Roman" w:hAnsi="Times New Roman" w:cs="Times New Roman"/>
          <w:sz w:val="24"/>
          <w:szCs w:val="24"/>
        </w:rPr>
        <w:t xml:space="preserve">primaries </w:t>
      </w:r>
      <w:r w:rsidR="00B16D54">
        <w:rPr>
          <w:rFonts w:ascii="Times New Roman" w:hAnsi="Times New Roman" w:cs="Times New Roman"/>
          <w:sz w:val="24"/>
          <w:szCs w:val="24"/>
        </w:rPr>
        <w:t>may show</w:t>
      </w:r>
      <w:r w:rsidR="003C3A8C">
        <w:rPr>
          <w:rFonts w:ascii="Times New Roman" w:hAnsi="Times New Roman" w:cs="Times New Roman"/>
          <w:sz w:val="24"/>
          <w:szCs w:val="24"/>
        </w:rPr>
        <w:t xml:space="preserve"> worse overall survival, </w:t>
      </w:r>
      <w:r w:rsidR="00A83D02">
        <w:rPr>
          <w:rFonts w:ascii="Times New Roman" w:hAnsi="Times New Roman" w:cs="Times New Roman"/>
          <w:sz w:val="24"/>
          <w:szCs w:val="24"/>
        </w:rPr>
        <w:t>although</w:t>
      </w:r>
      <w:r w:rsidR="003147CB">
        <w:rPr>
          <w:rFonts w:ascii="Times New Roman" w:hAnsi="Times New Roman" w:cs="Times New Roman"/>
          <w:sz w:val="24"/>
          <w:szCs w:val="24"/>
        </w:rPr>
        <w:t xml:space="preserve"> </w:t>
      </w:r>
      <w:r w:rsidR="00D1701E">
        <w:rPr>
          <w:rFonts w:ascii="Times New Roman" w:hAnsi="Times New Roman" w:cs="Times New Roman"/>
          <w:sz w:val="24"/>
          <w:szCs w:val="24"/>
        </w:rPr>
        <w:t>other</w:t>
      </w:r>
      <w:r w:rsidR="003C3A8C">
        <w:rPr>
          <w:rFonts w:ascii="Times New Roman" w:hAnsi="Times New Roman" w:cs="Times New Roman"/>
          <w:sz w:val="24"/>
          <w:szCs w:val="24"/>
        </w:rPr>
        <w:t>s</w:t>
      </w:r>
      <w:r w:rsidR="00D1701E">
        <w:rPr>
          <w:rFonts w:ascii="Times New Roman" w:hAnsi="Times New Roman" w:cs="Times New Roman"/>
          <w:sz w:val="24"/>
          <w:szCs w:val="24"/>
        </w:rPr>
        <w:t xml:space="preserve"> </w:t>
      </w:r>
      <w:r w:rsidR="0029000D">
        <w:rPr>
          <w:rFonts w:ascii="Times New Roman" w:hAnsi="Times New Roman" w:cs="Times New Roman"/>
          <w:sz w:val="24"/>
          <w:szCs w:val="24"/>
        </w:rPr>
        <w:t xml:space="preserve">could not </w:t>
      </w:r>
      <w:r w:rsidR="00D1701E">
        <w:rPr>
          <w:rFonts w:ascii="Times New Roman" w:hAnsi="Times New Roman" w:cs="Times New Roman"/>
          <w:sz w:val="24"/>
          <w:szCs w:val="24"/>
        </w:rPr>
        <w:t xml:space="preserve">show a relationship between </w:t>
      </w:r>
      <w:r w:rsidR="00A83D02">
        <w:rPr>
          <w:rFonts w:ascii="Times New Roman" w:hAnsi="Times New Roman" w:cs="Times New Roman"/>
          <w:sz w:val="24"/>
          <w:szCs w:val="24"/>
        </w:rPr>
        <w:t>PTL</w:t>
      </w:r>
      <w:r w:rsidR="00D1701E">
        <w:rPr>
          <w:rFonts w:ascii="Times New Roman" w:hAnsi="Times New Roman" w:cs="Times New Roman"/>
          <w:sz w:val="24"/>
          <w:szCs w:val="24"/>
        </w:rPr>
        <w:t xml:space="preserve"> and mortality.</w:t>
      </w:r>
      <w:r w:rsidR="00BB6761" w:rsidRPr="00BB6761">
        <w:t xml:space="preserve"> </w:t>
      </w:r>
      <w:r w:rsidR="00BB6761" w:rsidRPr="00BB6761">
        <w:rPr>
          <w:rFonts w:ascii="Times New Roman" w:hAnsi="Times New Roman" w:cs="Times New Roman"/>
          <w:sz w:val="24"/>
          <w:szCs w:val="24"/>
          <w:highlight w:val="yellow"/>
        </w:rPr>
        <w:t xml:space="preserve">29181680 </w:t>
      </w:r>
      <w:r w:rsidR="00D1701E" w:rsidRPr="00BB6761">
        <w:rPr>
          <w:rFonts w:ascii="Times New Roman" w:hAnsi="Times New Roman" w:cs="Times New Roman"/>
          <w:sz w:val="24"/>
          <w:szCs w:val="24"/>
          <w:highlight w:val="yellow"/>
        </w:rPr>
        <w:t xml:space="preserve"> </w:t>
      </w:r>
      <w:r w:rsidR="00BB6761" w:rsidRPr="00BB6761">
        <w:rPr>
          <w:rFonts w:ascii="Times New Roman" w:hAnsi="Times New Roman" w:cs="Times New Roman"/>
          <w:sz w:val="24"/>
          <w:szCs w:val="24"/>
          <w:highlight w:val="yellow"/>
        </w:rPr>
        <w:t>29580735</w:t>
      </w:r>
      <w:r w:rsidR="002134C7">
        <w:rPr>
          <w:rFonts w:ascii="Times New Roman" w:hAnsi="Times New Roman" w:cs="Times New Roman"/>
          <w:sz w:val="24"/>
          <w:szCs w:val="24"/>
        </w:rPr>
        <w:t xml:space="preserve"> </w:t>
      </w:r>
      <w:r w:rsidR="002134C7" w:rsidRPr="002134C7">
        <w:rPr>
          <w:rFonts w:ascii="Times New Roman" w:hAnsi="Times New Roman" w:cs="Times New Roman"/>
          <w:sz w:val="24"/>
          <w:szCs w:val="24"/>
          <w:highlight w:val="yellow"/>
        </w:rPr>
        <w:t>32011815</w:t>
      </w:r>
      <w:r w:rsidR="002134C7">
        <w:rPr>
          <w:rFonts w:ascii="Times New Roman" w:hAnsi="Times New Roman" w:cs="Times New Roman"/>
          <w:sz w:val="24"/>
          <w:szCs w:val="24"/>
        </w:rPr>
        <w:t xml:space="preserve">  </w:t>
      </w:r>
      <w:r w:rsidR="00D1701E">
        <w:rPr>
          <w:rFonts w:ascii="Times New Roman" w:hAnsi="Times New Roman" w:cs="Times New Roman"/>
          <w:sz w:val="24"/>
          <w:szCs w:val="24"/>
        </w:rPr>
        <w:t>Wang et al</w:t>
      </w:r>
      <w:r w:rsidR="00D94C14">
        <w:rPr>
          <w:rFonts w:ascii="Times New Roman" w:hAnsi="Times New Roman" w:cs="Times New Roman"/>
          <w:sz w:val="24"/>
          <w:szCs w:val="24"/>
        </w:rPr>
        <w:t>.</w:t>
      </w:r>
      <w:r w:rsidR="00D1701E">
        <w:rPr>
          <w:rFonts w:ascii="Times New Roman" w:hAnsi="Times New Roman" w:cs="Times New Roman"/>
          <w:sz w:val="24"/>
          <w:szCs w:val="24"/>
        </w:rPr>
        <w:t xml:space="preserve"> synthesized </w:t>
      </w:r>
      <w:r w:rsidR="007D6855">
        <w:rPr>
          <w:rFonts w:ascii="Times New Roman" w:hAnsi="Times New Roman" w:cs="Times New Roman"/>
          <w:sz w:val="24"/>
          <w:szCs w:val="24"/>
        </w:rPr>
        <w:t xml:space="preserve">relevant </w:t>
      </w:r>
      <w:r w:rsidR="00D1701E">
        <w:rPr>
          <w:rFonts w:ascii="Times New Roman" w:hAnsi="Times New Roman" w:cs="Times New Roman"/>
          <w:sz w:val="24"/>
          <w:szCs w:val="24"/>
        </w:rPr>
        <w:t xml:space="preserve">studies published until </w:t>
      </w:r>
      <w:r w:rsidR="006D4A08">
        <w:rPr>
          <w:rFonts w:ascii="Times New Roman" w:hAnsi="Times New Roman" w:cs="Times New Roman"/>
          <w:sz w:val="24"/>
          <w:szCs w:val="24"/>
        </w:rPr>
        <w:t xml:space="preserve">the </w:t>
      </w:r>
      <w:r w:rsidR="003C3A8C">
        <w:rPr>
          <w:rFonts w:ascii="Times New Roman" w:hAnsi="Times New Roman" w:cs="Times New Roman"/>
          <w:sz w:val="24"/>
          <w:szCs w:val="24"/>
        </w:rPr>
        <w:t xml:space="preserve">end of 2018 </w:t>
      </w:r>
      <w:r w:rsidR="00D1701E">
        <w:rPr>
          <w:rFonts w:ascii="Times New Roman" w:hAnsi="Times New Roman" w:cs="Times New Roman"/>
          <w:sz w:val="24"/>
          <w:szCs w:val="24"/>
        </w:rPr>
        <w:t>and</w:t>
      </w:r>
      <w:r w:rsidR="00D94C14">
        <w:rPr>
          <w:rFonts w:ascii="Times New Roman" w:hAnsi="Times New Roman" w:cs="Times New Roman"/>
          <w:sz w:val="24"/>
          <w:szCs w:val="24"/>
        </w:rPr>
        <w:t xml:space="preserve"> </w:t>
      </w:r>
      <w:r w:rsidR="001A7007">
        <w:rPr>
          <w:rFonts w:ascii="Times New Roman" w:hAnsi="Times New Roman" w:cs="Times New Roman"/>
          <w:sz w:val="24"/>
          <w:szCs w:val="24"/>
        </w:rPr>
        <w:t xml:space="preserve">performed </w:t>
      </w:r>
      <w:r w:rsidR="00D1701E">
        <w:rPr>
          <w:rFonts w:ascii="Times New Roman" w:hAnsi="Times New Roman" w:cs="Times New Roman"/>
          <w:sz w:val="24"/>
          <w:szCs w:val="24"/>
        </w:rPr>
        <w:t>the first</w:t>
      </w:r>
      <w:r w:rsidR="001A7007">
        <w:rPr>
          <w:rFonts w:ascii="Times New Roman" w:hAnsi="Times New Roman" w:cs="Times New Roman"/>
          <w:sz w:val="24"/>
          <w:szCs w:val="24"/>
        </w:rPr>
        <w:t xml:space="preserve"> meta-analysis </w:t>
      </w:r>
      <w:r w:rsidR="00A83D02">
        <w:rPr>
          <w:rFonts w:ascii="Times New Roman" w:hAnsi="Times New Roman" w:cs="Times New Roman"/>
          <w:sz w:val="24"/>
          <w:szCs w:val="24"/>
        </w:rPr>
        <w:t xml:space="preserve">which showed </w:t>
      </w:r>
      <w:r w:rsidRPr="00DC77C5">
        <w:rPr>
          <w:rFonts w:ascii="Times New Roman" w:hAnsi="Times New Roman" w:cs="Times New Roman"/>
          <w:sz w:val="24"/>
          <w:szCs w:val="24"/>
        </w:rPr>
        <w:t>that</w:t>
      </w:r>
      <w:r w:rsidR="00D1701E">
        <w:rPr>
          <w:rFonts w:ascii="Times New Roman" w:hAnsi="Times New Roman" w:cs="Times New Roman"/>
          <w:sz w:val="24"/>
          <w:szCs w:val="24"/>
        </w:rPr>
        <w:t xml:space="preserve"> </w:t>
      </w:r>
      <w:r w:rsidRPr="00DC77C5">
        <w:rPr>
          <w:rFonts w:ascii="Times New Roman" w:hAnsi="Times New Roman" w:cs="Times New Roman"/>
          <w:sz w:val="24"/>
          <w:szCs w:val="24"/>
        </w:rPr>
        <w:t xml:space="preserve">RS tumors have worse </w:t>
      </w:r>
      <w:r w:rsidR="00312DD7">
        <w:rPr>
          <w:rFonts w:ascii="Times New Roman" w:hAnsi="Times New Roman" w:cs="Times New Roman"/>
          <w:sz w:val="24"/>
          <w:szCs w:val="24"/>
        </w:rPr>
        <w:t xml:space="preserve">overall </w:t>
      </w:r>
      <w:r w:rsidR="00016D4E">
        <w:rPr>
          <w:rFonts w:ascii="Times New Roman" w:hAnsi="Times New Roman" w:cs="Times New Roman"/>
          <w:sz w:val="24"/>
          <w:szCs w:val="24"/>
        </w:rPr>
        <w:t>survival</w:t>
      </w:r>
      <w:r w:rsidR="00016D4E" w:rsidRPr="00DC77C5">
        <w:rPr>
          <w:rFonts w:ascii="Times New Roman" w:hAnsi="Times New Roman" w:cs="Times New Roman"/>
          <w:sz w:val="24"/>
          <w:szCs w:val="24"/>
        </w:rPr>
        <w:t xml:space="preserve"> </w:t>
      </w:r>
      <w:r w:rsidRPr="00DC77C5">
        <w:rPr>
          <w:rFonts w:ascii="Times New Roman" w:hAnsi="Times New Roman" w:cs="Times New Roman"/>
          <w:sz w:val="24"/>
          <w:szCs w:val="24"/>
        </w:rPr>
        <w:t xml:space="preserve">than left sided (LS) </w:t>
      </w:r>
      <w:r w:rsidR="00016D4E">
        <w:rPr>
          <w:rFonts w:ascii="Times New Roman" w:hAnsi="Times New Roman" w:cs="Times New Roman"/>
          <w:sz w:val="24"/>
          <w:szCs w:val="24"/>
        </w:rPr>
        <w:t>tumors</w:t>
      </w:r>
      <w:r w:rsidRPr="00DC77C5">
        <w:rPr>
          <w:rFonts w:ascii="Times New Roman" w:hAnsi="Times New Roman" w:cs="Times New Roman"/>
          <w:sz w:val="24"/>
          <w:szCs w:val="24"/>
        </w:rPr>
        <w:t>.</w:t>
      </w:r>
      <w:r w:rsidR="00CF2C04" w:rsidRPr="00CF2C04">
        <w:t xml:space="preserve"> </w:t>
      </w:r>
      <w:r w:rsidR="00CF2C04" w:rsidRPr="00CF2C04">
        <w:rPr>
          <w:rFonts w:ascii="Times New Roman" w:hAnsi="Times New Roman" w:cs="Times New Roman"/>
          <w:sz w:val="24"/>
          <w:szCs w:val="24"/>
          <w:highlight w:val="yellow"/>
        </w:rPr>
        <w:t>31386192</w:t>
      </w:r>
      <w:r w:rsidR="002C5061">
        <w:rPr>
          <w:rFonts w:ascii="Times New Roman" w:hAnsi="Times New Roman" w:cs="Times New Roman"/>
          <w:sz w:val="24"/>
          <w:szCs w:val="24"/>
        </w:rPr>
        <w:t xml:space="preserve"> However, </w:t>
      </w:r>
      <w:r w:rsidR="001136D6">
        <w:rPr>
          <w:rFonts w:ascii="Times New Roman" w:hAnsi="Times New Roman" w:cs="Times New Roman"/>
          <w:sz w:val="24"/>
          <w:szCs w:val="24"/>
        </w:rPr>
        <w:t>the</w:t>
      </w:r>
      <w:r w:rsidR="00D1701E">
        <w:rPr>
          <w:rFonts w:ascii="Times New Roman" w:hAnsi="Times New Roman" w:cs="Times New Roman"/>
          <w:sz w:val="24"/>
          <w:szCs w:val="24"/>
        </w:rPr>
        <w:t>ir meta-analysis</w:t>
      </w:r>
      <w:r w:rsidR="001408BA">
        <w:rPr>
          <w:rFonts w:ascii="Times New Roman" w:hAnsi="Times New Roman" w:cs="Times New Roman"/>
          <w:sz w:val="24"/>
          <w:szCs w:val="24"/>
        </w:rPr>
        <w:t xml:space="preserve"> showed </w:t>
      </w:r>
      <w:r w:rsidR="00D05EA5">
        <w:rPr>
          <w:rFonts w:ascii="Times New Roman" w:hAnsi="Times New Roman" w:cs="Times New Roman"/>
          <w:sz w:val="24"/>
          <w:szCs w:val="24"/>
        </w:rPr>
        <w:t xml:space="preserve">high </w:t>
      </w:r>
      <w:r w:rsidR="001408BA">
        <w:rPr>
          <w:rFonts w:ascii="Times New Roman" w:hAnsi="Times New Roman" w:cs="Times New Roman"/>
          <w:sz w:val="24"/>
          <w:szCs w:val="24"/>
        </w:rPr>
        <w:t>heterogeneity</w:t>
      </w:r>
      <w:r w:rsidR="003C3A8C">
        <w:rPr>
          <w:rFonts w:ascii="Times New Roman" w:hAnsi="Times New Roman" w:cs="Times New Roman"/>
          <w:sz w:val="24"/>
          <w:szCs w:val="24"/>
        </w:rPr>
        <w:t xml:space="preserve"> </w:t>
      </w:r>
      <w:r w:rsidR="001408BA">
        <w:rPr>
          <w:rFonts w:ascii="Times New Roman" w:hAnsi="Times New Roman" w:cs="Times New Roman"/>
          <w:sz w:val="24"/>
          <w:szCs w:val="24"/>
        </w:rPr>
        <w:t xml:space="preserve">implying that </w:t>
      </w:r>
      <w:r w:rsidR="00ED21A5">
        <w:rPr>
          <w:rFonts w:ascii="Times New Roman" w:hAnsi="Times New Roman" w:cs="Times New Roman"/>
          <w:sz w:val="24"/>
          <w:szCs w:val="24"/>
        </w:rPr>
        <w:t xml:space="preserve">a subgroup effect </w:t>
      </w:r>
      <w:r w:rsidR="00D1701E">
        <w:rPr>
          <w:rFonts w:ascii="Times New Roman" w:hAnsi="Times New Roman" w:cs="Times New Roman"/>
          <w:sz w:val="24"/>
          <w:szCs w:val="24"/>
        </w:rPr>
        <w:t>may be present</w:t>
      </w:r>
      <w:r w:rsidR="005B4227">
        <w:rPr>
          <w:rFonts w:ascii="Times New Roman" w:hAnsi="Times New Roman" w:cs="Times New Roman"/>
          <w:sz w:val="24"/>
          <w:szCs w:val="24"/>
        </w:rPr>
        <w:t xml:space="preserve">. </w:t>
      </w:r>
    </w:p>
    <w:p w14:paraId="3F04C40E" w14:textId="0A24A8D4" w:rsidR="00B916E3" w:rsidRPr="00F94F5C" w:rsidRDefault="009C3F6D" w:rsidP="00792517">
      <w:pPr>
        <w:spacing w:line="480" w:lineRule="auto"/>
        <w:rPr>
          <w:rFonts w:ascii="Times New Roman" w:hAnsi="Times New Roman" w:cs="Times New Roman"/>
          <w:sz w:val="24"/>
          <w:szCs w:val="24"/>
          <w:highlight w:val="green"/>
        </w:rPr>
      </w:pPr>
      <w:r>
        <w:rPr>
          <w:rFonts w:ascii="Times New Roman" w:hAnsi="Times New Roman" w:cs="Times New Roman"/>
          <w:sz w:val="24"/>
          <w:szCs w:val="24"/>
        </w:rPr>
        <w:t>In 2019</w:t>
      </w:r>
      <w:r w:rsidR="00DC77C5" w:rsidRPr="00DC77C5">
        <w:rPr>
          <w:rFonts w:ascii="Times New Roman" w:hAnsi="Times New Roman" w:cs="Times New Roman"/>
          <w:sz w:val="24"/>
          <w:szCs w:val="24"/>
        </w:rPr>
        <w:t xml:space="preserve">, </w:t>
      </w:r>
      <w:r w:rsidR="00F45FEA">
        <w:rPr>
          <w:rFonts w:ascii="Times New Roman" w:hAnsi="Times New Roman" w:cs="Times New Roman"/>
          <w:sz w:val="24"/>
          <w:szCs w:val="24"/>
        </w:rPr>
        <w:t>Margonis et al.</w:t>
      </w:r>
      <w:r w:rsidR="00D1701E">
        <w:rPr>
          <w:rFonts w:ascii="Times New Roman" w:hAnsi="Times New Roman" w:cs="Times New Roman"/>
          <w:sz w:val="24"/>
          <w:szCs w:val="24"/>
        </w:rPr>
        <w:t xml:space="preserve"> </w:t>
      </w:r>
      <w:r w:rsidR="00A10A23">
        <w:rPr>
          <w:rFonts w:ascii="Times New Roman" w:hAnsi="Times New Roman" w:cs="Times New Roman"/>
          <w:sz w:val="24"/>
          <w:szCs w:val="24"/>
        </w:rPr>
        <w:t>suggested</w:t>
      </w:r>
      <w:r w:rsidR="00DC77C5" w:rsidRPr="00DC77C5">
        <w:rPr>
          <w:rFonts w:ascii="Times New Roman" w:hAnsi="Times New Roman" w:cs="Times New Roman"/>
          <w:sz w:val="24"/>
          <w:szCs w:val="24"/>
        </w:rPr>
        <w:t xml:space="preserve"> </w:t>
      </w:r>
      <w:r w:rsidR="00585069">
        <w:rPr>
          <w:rFonts w:ascii="Times New Roman" w:hAnsi="Times New Roman" w:cs="Times New Roman"/>
          <w:sz w:val="24"/>
          <w:szCs w:val="24"/>
        </w:rPr>
        <w:t xml:space="preserve">that </w:t>
      </w:r>
      <w:r w:rsidR="00727BEC">
        <w:rPr>
          <w:rFonts w:ascii="Times New Roman" w:hAnsi="Times New Roman" w:cs="Times New Roman"/>
          <w:sz w:val="24"/>
          <w:szCs w:val="24"/>
        </w:rPr>
        <w:t>th</w:t>
      </w:r>
      <w:r w:rsidR="00F14FEE">
        <w:rPr>
          <w:rFonts w:ascii="Times New Roman" w:hAnsi="Times New Roman" w:cs="Times New Roman"/>
          <w:sz w:val="24"/>
          <w:szCs w:val="24"/>
        </w:rPr>
        <w:t>is subgroup</w:t>
      </w:r>
      <w:r w:rsidR="00344624">
        <w:rPr>
          <w:rFonts w:ascii="Times New Roman" w:hAnsi="Times New Roman" w:cs="Times New Roman"/>
          <w:sz w:val="24"/>
          <w:szCs w:val="24"/>
        </w:rPr>
        <w:t>ing</w:t>
      </w:r>
      <w:r w:rsidR="00F14FEE">
        <w:rPr>
          <w:rFonts w:ascii="Times New Roman" w:hAnsi="Times New Roman" w:cs="Times New Roman"/>
          <w:sz w:val="24"/>
          <w:szCs w:val="24"/>
        </w:rPr>
        <w:t xml:space="preserve"> variable may be </w:t>
      </w:r>
      <w:r w:rsidR="006622AD">
        <w:rPr>
          <w:rFonts w:ascii="Times New Roman" w:hAnsi="Times New Roman" w:cs="Times New Roman"/>
          <w:sz w:val="24"/>
          <w:szCs w:val="24"/>
        </w:rPr>
        <w:t xml:space="preserve">the </w:t>
      </w:r>
      <w:r w:rsidR="005D088A">
        <w:rPr>
          <w:rFonts w:ascii="Times New Roman" w:hAnsi="Times New Roman" w:cs="Times New Roman"/>
          <w:sz w:val="24"/>
          <w:szCs w:val="24"/>
        </w:rPr>
        <w:t>KRAS mutational status.</w:t>
      </w:r>
      <w:r w:rsidR="006F604E" w:rsidRPr="006F604E">
        <w:rPr>
          <w:rFonts w:ascii="Times New Roman" w:hAnsi="Times New Roman" w:cs="Times New Roman"/>
          <w:sz w:val="24"/>
          <w:szCs w:val="24"/>
          <w:highlight w:val="yellow"/>
        </w:rPr>
        <w:t xml:space="preserve"> </w:t>
      </w:r>
      <w:r w:rsidR="00825F0A" w:rsidRPr="00BB6761">
        <w:rPr>
          <w:rFonts w:ascii="Times New Roman" w:hAnsi="Times New Roman" w:cs="Times New Roman"/>
          <w:sz w:val="24"/>
          <w:szCs w:val="24"/>
          <w:highlight w:val="yellow"/>
        </w:rPr>
        <w:t>31389831</w:t>
      </w:r>
      <w:r w:rsidR="00825F0A">
        <w:rPr>
          <w:rFonts w:ascii="Times New Roman" w:hAnsi="Times New Roman" w:cs="Times New Roman"/>
          <w:sz w:val="24"/>
          <w:szCs w:val="24"/>
        </w:rPr>
        <w:t xml:space="preserve"> Specifically</w:t>
      </w:r>
      <w:r w:rsidR="00DC77C5" w:rsidRPr="00DC77C5">
        <w:rPr>
          <w:rFonts w:ascii="Times New Roman" w:hAnsi="Times New Roman" w:cs="Times New Roman"/>
          <w:sz w:val="24"/>
          <w:szCs w:val="24"/>
        </w:rPr>
        <w:t xml:space="preserve">, </w:t>
      </w:r>
      <w:r w:rsidR="00B3367C">
        <w:rPr>
          <w:rFonts w:ascii="Times New Roman" w:hAnsi="Times New Roman" w:cs="Times New Roman"/>
          <w:sz w:val="24"/>
          <w:szCs w:val="24"/>
        </w:rPr>
        <w:t>they</w:t>
      </w:r>
      <w:r w:rsidR="00B3367C" w:rsidRPr="00DC77C5">
        <w:rPr>
          <w:rFonts w:ascii="Times New Roman" w:hAnsi="Times New Roman" w:cs="Times New Roman"/>
          <w:sz w:val="24"/>
          <w:szCs w:val="24"/>
        </w:rPr>
        <w:t xml:space="preserve"> </w:t>
      </w:r>
      <w:r w:rsidR="004A69BA">
        <w:rPr>
          <w:rFonts w:ascii="Times New Roman" w:hAnsi="Times New Roman" w:cs="Times New Roman"/>
          <w:sz w:val="24"/>
          <w:szCs w:val="24"/>
        </w:rPr>
        <w:t>showed</w:t>
      </w:r>
      <w:r w:rsidR="004A69BA" w:rsidRPr="00DC77C5">
        <w:rPr>
          <w:rFonts w:ascii="Times New Roman" w:hAnsi="Times New Roman" w:cs="Times New Roman"/>
          <w:sz w:val="24"/>
          <w:szCs w:val="24"/>
        </w:rPr>
        <w:t xml:space="preserve"> </w:t>
      </w:r>
      <w:r w:rsidR="00DC77C5" w:rsidRPr="00DC77C5">
        <w:rPr>
          <w:rFonts w:ascii="Times New Roman" w:hAnsi="Times New Roman" w:cs="Times New Roman"/>
          <w:sz w:val="24"/>
          <w:szCs w:val="24"/>
        </w:rPr>
        <w:t>that</w:t>
      </w:r>
      <w:r w:rsidR="00FE0CAE">
        <w:rPr>
          <w:rFonts w:ascii="Times New Roman" w:hAnsi="Times New Roman" w:cs="Times New Roman"/>
          <w:sz w:val="24"/>
          <w:szCs w:val="24"/>
        </w:rPr>
        <w:t xml:space="preserve"> </w:t>
      </w:r>
      <w:r w:rsidR="00DE6291">
        <w:rPr>
          <w:rFonts w:ascii="Times New Roman" w:hAnsi="Times New Roman" w:cs="Times New Roman"/>
          <w:sz w:val="24"/>
          <w:szCs w:val="24"/>
        </w:rPr>
        <w:t xml:space="preserve">patients with </w:t>
      </w:r>
      <w:r w:rsidR="00FE0CAE" w:rsidRPr="00DC77C5">
        <w:rPr>
          <w:rFonts w:ascii="Times New Roman" w:hAnsi="Times New Roman" w:cs="Times New Roman"/>
          <w:sz w:val="24"/>
          <w:szCs w:val="24"/>
        </w:rPr>
        <w:t xml:space="preserve">RS tumors </w:t>
      </w:r>
      <w:r w:rsidR="00A14F12">
        <w:rPr>
          <w:rFonts w:ascii="Times New Roman" w:hAnsi="Times New Roman" w:cs="Times New Roman"/>
          <w:sz w:val="24"/>
          <w:szCs w:val="24"/>
        </w:rPr>
        <w:t xml:space="preserve">had </w:t>
      </w:r>
      <w:r w:rsidR="00FE0CAE" w:rsidRPr="00DC77C5">
        <w:rPr>
          <w:rFonts w:ascii="Times New Roman" w:hAnsi="Times New Roman" w:cs="Times New Roman"/>
          <w:sz w:val="24"/>
          <w:szCs w:val="24"/>
        </w:rPr>
        <w:t xml:space="preserve">worse </w:t>
      </w:r>
      <w:r w:rsidR="00F60504">
        <w:rPr>
          <w:rFonts w:ascii="Times New Roman" w:hAnsi="Times New Roman" w:cs="Times New Roman"/>
          <w:sz w:val="24"/>
          <w:szCs w:val="24"/>
        </w:rPr>
        <w:t xml:space="preserve">overall </w:t>
      </w:r>
      <w:r w:rsidR="00FE0CAE">
        <w:rPr>
          <w:rFonts w:ascii="Times New Roman" w:hAnsi="Times New Roman" w:cs="Times New Roman"/>
          <w:sz w:val="24"/>
          <w:szCs w:val="24"/>
        </w:rPr>
        <w:t xml:space="preserve">survival than </w:t>
      </w:r>
      <w:r w:rsidR="003B60EA">
        <w:rPr>
          <w:rFonts w:ascii="Times New Roman" w:hAnsi="Times New Roman" w:cs="Times New Roman"/>
          <w:sz w:val="24"/>
          <w:szCs w:val="24"/>
        </w:rPr>
        <w:t xml:space="preserve">those </w:t>
      </w:r>
      <w:r w:rsidR="00E323AD">
        <w:rPr>
          <w:rFonts w:ascii="Times New Roman" w:hAnsi="Times New Roman" w:cs="Times New Roman"/>
          <w:sz w:val="24"/>
          <w:szCs w:val="24"/>
        </w:rPr>
        <w:t xml:space="preserve">with </w:t>
      </w:r>
      <w:r w:rsidR="009F473A">
        <w:rPr>
          <w:rFonts w:ascii="Times New Roman" w:hAnsi="Times New Roman" w:cs="Times New Roman"/>
          <w:sz w:val="24"/>
          <w:szCs w:val="24"/>
        </w:rPr>
        <w:t>LS tumors</w:t>
      </w:r>
      <w:r w:rsidR="008819DF">
        <w:rPr>
          <w:rFonts w:ascii="Times New Roman" w:hAnsi="Times New Roman" w:cs="Times New Roman"/>
          <w:sz w:val="24"/>
          <w:szCs w:val="24"/>
        </w:rPr>
        <w:t>, but</w:t>
      </w:r>
      <w:r w:rsidR="008D7EA3">
        <w:rPr>
          <w:rFonts w:ascii="Times New Roman" w:hAnsi="Times New Roman" w:cs="Times New Roman"/>
          <w:sz w:val="24"/>
          <w:szCs w:val="24"/>
        </w:rPr>
        <w:t xml:space="preserve"> </w:t>
      </w:r>
      <w:r w:rsidR="00DB02AD">
        <w:rPr>
          <w:rFonts w:ascii="Times New Roman" w:hAnsi="Times New Roman" w:cs="Times New Roman"/>
          <w:sz w:val="24"/>
          <w:szCs w:val="24"/>
        </w:rPr>
        <w:t>only</w:t>
      </w:r>
      <w:r w:rsidR="00DC77C5" w:rsidRPr="00DC77C5">
        <w:rPr>
          <w:rFonts w:ascii="Times New Roman" w:hAnsi="Times New Roman" w:cs="Times New Roman"/>
          <w:sz w:val="24"/>
          <w:szCs w:val="24"/>
        </w:rPr>
        <w:t xml:space="preserve"> </w:t>
      </w:r>
      <w:r w:rsidR="00FB6FFA">
        <w:rPr>
          <w:rFonts w:ascii="Times New Roman" w:hAnsi="Times New Roman" w:cs="Times New Roman"/>
          <w:sz w:val="24"/>
          <w:szCs w:val="24"/>
        </w:rPr>
        <w:t xml:space="preserve">in </w:t>
      </w:r>
      <w:r w:rsidR="00DC77C5" w:rsidRPr="00DC77C5">
        <w:rPr>
          <w:rFonts w:ascii="Times New Roman" w:hAnsi="Times New Roman" w:cs="Times New Roman"/>
          <w:sz w:val="24"/>
          <w:szCs w:val="24"/>
        </w:rPr>
        <w:t xml:space="preserve">patients with wild type </w:t>
      </w:r>
      <w:r w:rsidR="0037654D">
        <w:rPr>
          <w:rFonts w:ascii="Times New Roman" w:hAnsi="Times New Roman" w:cs="Times New Roman"/>
          <w:sz w:val="24"/>
          <w:szCs w:val="24"/>
        </w:rPr>
        <w:t>KRAS status</w:t>
      </w:r>
      <w:r w:rsidR="00200D66">
        <w:rPr>
          <w:rFonts w:ascii="Times New Roman" w:hAnsi="Times New Roman" w:cs="Times New Roman"/>
          <w:sz w:val="24"/>
          <w:szCs w:val="24"/>
        </w:rPr>
        <w:t xml:space="preserve"> and not in </w:t>
      </w:r>
      <w:r w:rsidR="003B60EA">
        <w:rPr>
          <w:rFonts w:ascii="Times New Roman" w:hAnsi="Times New Roman" w:cs="Times New Roman"/>
          <w:sz w:val="24"/>
          <w:szCs w:val="24"/>
        </w:rPr>
        <w:t xml:space="preserve">those </w:t>
      </w:r>
      <w:r w:rsidR="00200D66">
        <w:rPr>
          <w:rFonts w:ascii="Times New Roman" w:hAnsi="Times New Roman" w:cs="Times New Roman"/>
          <w:sz w:val="24"/>
          <w:szCs w:val="24"/>
        </w:rPr>
        <w:t>with KRAS mutat</w:t>
      </w:r>
      <w:r w:rsidR="000F2C80">
        <w:rPr>
          <w:rFonts w:ascii="Times New Roman" w:hAnsi="Times New Roman" w:cs="Times New Roman"/>
          <w:sz w:val="24"/>
          <w:szCs w:val="24"/>
        </w:rPr>
        <w:t>ion</w:t>
      </w:r>
      <w:r w:rsidR="003B60EA">
        <w:rPr>
          <w:rFonts w:ascii="Times New Roman" w:hAnsi="Times New Roman" w:cs="Times New Roman"/>
          <w:sz w:val="24"/>
          <w:szCs w:val="24"/>
        </w:rPr>
        <w:t>s</w:t>
      </w:r>
      <w:r w:rsidR="00005770">
        <w:rPr>
          <w:rFonts w:ascii="Times New Roman" w:hAnsi="Times New Roman" w:cs="Times New Roman"/>
          <w:sz w:val="24"/>
          <w:szCs w:val="24"/>
        </w:rPr>
        <w:t>.</w:t>
      </w:r>
      <w:r w:rsidR="006E54B3">
        <w:rPr>
          <w:rFonts w:ascii="Times New Roman" w:hAnsi="Times New Roman" w:cs="Times New Roman"/>
          <w:sz w:val="24"/>
          <w:szCs w:val="24"/>
        </w:rPr>
        <w:t xml:space="preserve"> </w:t>
      </w:r>
      <w:r w:rsidR="006E54B3" w:rsidRPr="00D2446B">
        <w:rPr>
          <w:rFonts w:ascii="Times New Roman" w:hAnsi="Times New Roman" w:cs="Times New Roman"/>
          <w:sz w:val="24"/>
          <w:szCs w:val="24"/>
          <w:highlight w:val="green"/>
        </w:rPr>
        <w:t>However,</w:t>
      </w:r>
      <w:r w:rsidR="00D545D3" w:rsidRPr="00D2446B">
        <w:rPr>
          <w:rFonts w:ascii="Times New Roman" w:hAnsi="Times New Roman" w:cs="Times New Roman"/>
          <w:sz w:val="24"/>
          <w:szCs w:val="24"/>
          <w:highlight w:val="green"/>
        </w:rPr>
        <w:t xml:space="preserve"> this finding </w:t>
      </w:r>
      <w:r w:rsidR="00D2446B" w:rsidRPr="00D2446B">
        <w:rPr>
          <w:rFonts w:ascii="Times New Roman" w:hAnsi="Times New Roman" w:cs="Times New Roman"/>
          <w:sz w:val="24"/>
          <w:szCs w:val="24"/>
          <w:highlight w:val="green"/>
        </w:rPr>
        <w:t xml:space="preserve">contradicted a study by </w:t>
      </w:r>
      <w:r w:rsidR="00206E66" w:rsidRPr="00D2446B">
        <w:rPr>
          <w:rFonts w:ascii="Times New Roman" w:hAnsi="Times New Roman" w:cs="Times New Roman"/>
          <w:sz w:val="24"/>
          <w:szCs w:val="24"/>
          <w:highlight w:val="green"/>
        </w:rPr>
        <w:t>Yamas</w:t>
      </w:r>
      <w:r w:rsidR="00D2446B" w:rsidRPr="00D2446B">
        <w:rPr>
          <w:rFonts w:ascii="Times New Roman" w:hAnsi="Times New Roman" w:cs="Times New Roman"/>
          <w:sz w:val="24"/>
          <w:szCs w:val="24"/>
          <w:highlight w:val="green"/>
        </w:rPr>
        <w:t>h</w:t>
      </w:r>
      <w:r w:rsidR="00206E66" w:rsidRPr="00D2446B">
        <w:rPr>
          <w:rFonts w:ascii="Times New Roman" w:hAnsi="Times New Roman" w:cs="Times New Roman"/>
          <w:sz w:val="24"/>
          <w:szCs w:val="24"/>
          <w:highlight w:val="green"/>
        </w:rPr>
        <w:t>ita</w:t>
      </w:r>
      <w:r w:rsidR="00FA5120" w:rsidRPr="00D2446B">
        <w:rPr>
          <w:rFonts w:ascii="Times New Roman" w:hAnsi="Times New Roman" w:cs="Times New Roman"/>
          <w:sz w:val="24"/>
          <w:szCs w:val="24"/>
          <w:highlight w:val="green"/>
        </w:rPr>
        <w:t xml:space="preserve"> </w:t>
      </w:r>
      <w:r w:rsidR="00D2446B" w:rsidRPr="00D2446B">
        <w:rPr>
          <w:rFonts w:ascii="Times New Roman" w:hAnsi="Times New Roman" w:cs="Times New Roman"/>
          <w:sz w:val="24"/>
          <w:szCs w:val="24"/>
          <w:highlight w:val="green"/>
        </w:rPr>
        <w:t xml:space="preserve">et al </w:t>
      </w:r>
      <w:r w:rsidR="00FA5120" w:rsidRPr="00D2446B">
        <w:rPr>
          <w:rFonts w:ascii="Times New Roman" w:hAnsi="Times New Roman" w:cs="Times New Roman"/>
          <w:sz w:val="24"/>
          <w:szCs w:val="24"/>
          <w:highlight w:val="green"/>
        </w:rPr>
        <w:t>wh</w:t>
      </w:r>
      <w:r w:rsidR="00D2446B" w:rsidRPr="00D2446B">
        <w:rPr>
          <w:rFonts w:ascii="Times New Roman" w:hAnsi="Times New Roman" w:cs="Times New Roman"/>
          <w:sz w:val="24"/>
          <w:szCs w:val="24"/>
          <w:highlight w:val="green"/>
        </w:rPr>
        <w:t>o</w:t>
      </w:r>
      <w:r w:rsidR="00FA5120" w:rsidRPr="00D2446B">
        <w:rPr>
          <w:rFonts w:ascii="Times New Roman" w:hAnsi="Times New Roman" w:cs="Times New Roman"/>
          <w:sz w:val="24"/>
          <w:szCs w:val="24"/>
          <w:highlight w:val="green"/>
        </w:rPr>
        <w:t xml:space="preserve"> </w:t>
      </w:r>
      <w:r w:rsidR="008B6E5B" w:rsidRPr="00D2446B">
        <w:rPr>
          <w:rFonts w:ascii="Times New Roman" w:hAnsi="Times New Roman" w:cs="Times New Roman"/>
          <w:sz w:val="24"/>
          <w:szCs w:val="24"/>
          <w:highlight w:val="green"/>
        </w:rPr>
        <w:t xml:space="preserve">showed that </w:t>
      </w:r>
      <w:ins w:id="59" w:author="Wang, Taehyung" w:date="2021-05-28T03:02:00Z">
        <w:r w:rsidR="00177CDA" w:rsidRPr="00D2446B">
          <w:rPr>
            <w:rFonts w:ascii="Times New Roman" w:hAnsi="Times New Roman" w:cs="Times New Roman"/>
            <w:sz w:val="24"/>
            <w:szCs w:val="24"/>
            <w:highlight w:val="green"/>
          </w:rPr>
          <w:t xml:space="preserve">RS tumors had worse overall survival </w:t>
        </w:r>
      </w:ins>
      <w:r w:rsidR="008B6E5B" w:rsidRPr="00D2446B">
        <w:rPr>
          <w:rFonts w:ascii="Times New Roman" w:hAnsi="Times New Roman" w:cs="Times New Roman"/>
          <w:sz w:val="24"/>
          <w:szCs w:val="24"/>
          <w:highlight w:val="green"/>
        </w:rPr>
        <w:t xml:space="preserve">in both </w:t>
      </w:r>
      <w:ins w:id="60" w:author="Wang, Taehyung" w:date="2021-05-28T03:02:00Z">
        <w:r w:rsidR="00177CDA">
          <w:rPr>
            <w:rFonts w:ascii="Times New Roman" w:hAnsi="Times New Roman" w:cs="Times New Roman"/>
            <w:sz w:val="24"/>
            <w:szCs w:val="24"/>
            <w:highlight w:val="green"/>
          </w:rPr>
          <w:t xml:space="preserve">patients with </w:t>
        </w:r>
      </w:ins>
      <w:r w:rsidR="00491BEF" w:rsidRPr="00D2446B">
        <w:rPr>
          <w:rFonts w:ascii="Times New Roman" w:hAnsi="Times New Roman" w:cs="Times New Roman"/>
          <w:sz w:val="24"/>
          <w:szCs w:val="24"/>
          <w:highlight w:val="green"/>
        </w:rPr>
        <w:t>KRAS wild type and KRAS mutat</w:t>
      </w:r>
      <w:ins w:id="61" w:author="Wang, Taehyung" w:date="2021-05-28T03:03:00Z">
        <w:r w:rsidR="00177CDA">
          <w:rPr>
            <w:rFonts w:ascii="Times New Roman" w:hAnsi="Times New Roman" w:cs="Times New Roman"/>
            <w:sz w:val="24"/>
            <w:szCs w:val="24"/>
            <w:highlight w:val="green"/>
          </w:rPr>
          <w:t>ed tumors</w:t>
        </w:r>
      </w:ins>
      <w:del w:id="62" w:author="Wang, Taehyung" w:date="2021-05-28T03:03:00Z">
        <w:r w:rsidR="005C0A69" w:rsidRPr="00D2446B" w:rsidDel="00177CDA">
          <w:rPr>
            <w:rFonts w:ascii="Times New Roman" w:hAnsi="Times New Roman" w:cs="Times New Roman"/>
            <w:sz w:val="24"/>
            <w:szCs w:val="24"/>
            <w:highlight w:val="green"/>
          </w:rPr>
          <w:delText xml:space="preserve">ions </w:delText>
        </w:r>
        <w:r w:rsidR="00E30586" w:rsidRPr="00D2446B" w:rsidDel="00177CDA">
          <w:rPr>
            <w:rFonts w:ascii="Times New Roman" w:hAnsi="Times New Roman" w:cs="Times New Roman"/>
            <w:sz w:val="24"/>
            <w:szCs w:val="24"/>
            <w:highlight w:val="green"/>
          </w:rPr>
          <w:delText xml:space="preserve">patients with </w:delText>
        </w:r>
      </w:del>
      <w:del w:id="63" w:author="Wang, Taehyung" w:date="2021-05-28T03:02:00Z">
        <w:r w:rsidR="005C0A69" w:rsidRPr="00D2446B" w:rsidDel="00177CDA">
          <w:rPr>
            <w:rFonts w:ascii="Times New Roman" w:hAnsi="Times New Roman" w:cs="Times New Roman"/>
            <w:sz w:val="24"/>
            <w:szCs w:val="24"/>
            <w:highlight w:val="green"/>
          </w:rPr>
          <w:delText xml:space="preserve">RS </w:delText>
        </w:r>
        <w:r w:rsidR="00664A88" w:rsidRPr="00D2446B" w:rsidDel="00177CDA">
          <w:rPr>
            <w:rFonts w:ascii="Times New Roman" w:hAnsi="Times New Roman" w:cs="Times New Roman"/>
            <w:sz w:val="24"/>
            <w:szCs w:val="24"/>
            <w:highlight w:val="green"/>
          </w:rPr>
          <w:delText xml:space="preserve">tumors </w:delText>
        </w:r>
        <w:r w:rsidR="00597D3D" w:rsidRPr="00D2446B" w:rsidDel="00177CDA">
          <w:rPr>
            <w:rFonts w:ascii="Times New Roman" w:hAnsi="Times New Roman" w:cs="Times New Roman"/>
            <w:sz w:val="24"/>
            <w:szCs w:val="24"/>
            <w:highlight w:val="green"/>
          </w:rPr>
          <w:delText>had</w:delText>
        </w:r>
        <w:r w:rsidR="00422F04" w:rsidRPr="00D2446B" w:rsidDel="00177CDA">
          <w:rPr>
            <w:rFonts w:ascii="Times New Roman" w:hAnsi="Times New Roman" w:cs="Times New Roman"/>
            <w:sz w:val="24"/>
            <w:szCs w:val="24"/>
            <w:highlight w:val="green"/>
          </w:rPr>
          <w:delText xml:space="preserve"> worse overall survival </w:delText>
        </w:r>
      </w:del>
      <w:del w:id="64" w:author="Wang, Taehyung" w:date="2021-05-28T03:03:00Z">
        <w:r w:rsidR="00422F04" w:rsidRPr="00D2446B" w:rsidDel="00177CDA">
          <w:rPr>
            <w:rFonts w:ascii="Times New Roman" w:hAnsi="Times New Roman" w:cs="Times New Roman"/>
            <w:sz w:val="24"/>
            <w:szCs w:val="24"/>
            <w:highlight w:val="green"/>
          </w:rPr>
          <w:delText xml:space="preserve">than </w:delText>
        </w:r>
        <w:r w:rsidR="002F1589" w:rsidRPr="00D2446B" w:rsidDel="00177CDA">
          <w:rPr>
            <w:rFonts w:ascii="Times New Roman" w:hAnsi="Times New Roman" w:cs="Times New Roman"/>
            <w:sz w:val="24"/>
            <w:szCs w:val="24"/>
            <w:highlight w:val="green"/>
          </w:rPr>
          <w:delText xml:space="preserve">those with </w:delText>
        </w:r>
        <w:r w:rsidR="00422F04" w:rsidRPr="00D2446B" w:rsidDel="00177CDA">
          <w:rPr>
            <w:rFonts w:ascii="Times New Roman" w:hAnsi="Times New Roman" w:cs="Times New Roman"/>
            <w:sz w:val="24"/>
            <w:szCs w:val="24"/>
            <w:highlight w:val="green"/>
          </w:rPr>
          <w:delText>LS</w:delText>
        </w:r>
      </w:del>
      <w:r w:rsidR="00422F04" w:rsidRPr="00D2446B">
        <w:rPr>
          <w:rFonts w:ascii="Times New Roman" w:hAnsi="Times New Roman" w:cs="Times New Roman"/>
          <w:sz w:val="24"/>
          <w:szCs w:val="24"/>
          <w:highlight w:val="green"/>
        </w:rPr>
        <w:t>.</w:t>
      </w:r>
      <w:r w:rsidR="006E54B3" w:rsidRPr="00D2446B">
        <w:rPr>
          <w:rFonts w:ascii="Times New Roman" w:hAnsi="Times New Roman" w:cs="Times New Roman"/>
          <w:sz w:val="24"/>
          <w:szCs w:val="24"/>
          <w:highlight w:val="green"/>
        </w:rPr>
        <w:t xml:space="preserve"> </w:t>
      </w:r>
      <w:r w:rsidR="00D2446B" w:rsidRPr="00D2446B">
        <w:rPr>
          <w:rFonts w:ascii="Times New Roman" w:hAnsi="Times New Roman" w:cs="Times New Roman"/>
          <w:sz w:val="24"/>
          <w:szCs w:val="24"/>
        </w:rPr>
        <w:t>28002060</w:t>
      </w:r>
      <w:r w:rsidR="00196915" w:rsidRPr="00D2446B">
        <w:rPr>
          <w:rFonts w:ascii="Times New Roman" w:hAnsi="Times New Roman" w:cs="Times New Roman"/>
          <w:sz w:val="24"/>
          <w:szCs w:val="24"/>
          <w:highlight w:val="green"/>
        </w:rPr>
        <w:t xml:space="preserve"> </w:t>
      </w:r>
      <w:r w:rsidR="00BD4EDC" w:rsidRPr="00D2446B">
        <w:rPr>
          <w:rFonts w:ascii="Times New Roman" w:hAnsi="Times New Roman" w:cs="Times New Roman"/>
          <w:sz w:val="24"/>
          <w:szCs w:val="24"/>
          <w:highlight w:val="green"/>
        </w:rPr>
        <w:t>This</w:t>
      </w:r>
      <w:r w:rsidR="00A624EF" w:rsidRPr="00D2446B">
        <w:rPr>
          <w:rFonts w:ascii="Times New Roman" w:hAnsi="Times New Roman" w:cs="Times New Roman"/>
          <w:sz w:val="24"/>
          <w:szCs w:val="24"/>
          <w:highlight w:val="green"/>
        </w:rPr>
        <w:t xml:space="preserve"> </w:t>
      </w:r>
      <w:r w:rsidR="00D2446B" w:rsidRPr="00D2446B">
        <w:rPr>
          <w:rFonts w:ascii="Times New Roman" w:hAnsi="Times New Roman" w:cs="Times New Roman"/>
          <w:sz w:val="24"/>
          <w:szCs w:val="24"/>
          <w:highlight w:val="green"/>
        </w:rPr>
        <w:t xml:space="preserve">debated topic </w:t>
      </w:r>
      <w:del w:id="65" w:author="Wang, Taehyung" w:date="2021-05-28T03:03:00Z">
        <w:r w:rsidR="00A624EF" w:rsidRPr="00D2446B" w:rsidDel="00177CDA">
          <w:rPr>
            <w:rFonts w:ascii="Times New Roman" w:hAnsi="Times New Roman" w:cs="Times New Roman"/>
            <w:sz w:val="24"/>
            <w:szCs w:val="24"/>
            <w:highlight w:val="green"/>
          </w:rPr>
          <w:delText>is</w:delText>
        </w:r>
        <w:r w:rsidR="008A2074" w:rsidRPr="00D2446B" w:rsidDel="00177CDA">
          <w:rPr>
            <w:rFonts w:ascii="Times New Roman" w:hAnsi="Times New Roman" w:cs="Times New Roman"/>
            <w:sz w:val="24"/>
            <w:szCs w:val="24"/>
            <w:highlight w:val="green"/>
          </w:rPr>
          <w:delText xml:space="preserve"> an</w:delText>
        </w:r>
        <w:r w:rsidR="00A624EF" w:rsidRPr="00D2446B" w:rsidDel="00177CDA">
          <w:rPr>
            <w:rFonts w:ascii="Times New Roman" w:hAnsi="Times New Roman" w:cs="Times New Roman"/>
            <w:sz w:val="24"/>
            <w:szCs w:val="24"/>
            <w:highlight w:val="green"/>
          </w:rPr>
          <w:delText xml:space="preserve"> </w:delText>
        </w:r>
        <w:r w:rsidR="00A624EF" w:rsidRPr="00F94F5C" w:rsidDel="00177CDA">
          <w:rPr>
            <w:rFonts w:ascii="Times New Roman" w:hAnsi="Times New Roman" w:cs="Times New Roman"/>
            <w:sz w:val="24"/>
            <w:szCs w:val="24"/>
            <w:highlight w:val="green"/>
          </w:rPr>
          <w:delText>important</w:delText>
        </w:r>
        <w:r w:rsidR="00756F3C" w:rsidRPr="00F94F5C" w:rsidDel="00177CDA">
          <w:rPr>
            <w:rFonts w:ascii="Times New Roman" w:hAnsi="Times New Roman" w:cs="Times New Roman"/>
            <w:sz w:val="24"/>
            <w:szCs w:val="24"/>
            <w:highlight w:val="green"/>
          </w:rPr>
          <w:delText xml:space="preserve"> </w:delText>
        </w:r>
        <w:r w:rsidR="00C52787" w:rsidRPr="00F94F5C" w:rsidDel="00177CDA">
          <w:rPr>
            <w:rFonts w:ascii="Times New Roman" w:hAnsi="Times New Roman" w:cs="Times New Roman"/>
            <w:sz w:val="24"/>
            <w:szCs w:val="24"/>
            <w:highlight w:val="green"/>
          </w:rPr>
          <w:delText xml:space="preserve">research </w:delText>
        </w:r>
        <w:r w:rsidR="00E21ABA" w:rsidRPr="00F94F5C" w:rsidDel="00177CDA">
          <w:rPr>
            <w:rFonts w:ascii="Times New Roman" w:hAnsi="Times New Roman" w:cs="Times New Roman"/>
            <w:sz w:val="24"/>
            <w:szCs w:val="24"/>
            <w:highlight w:val="green"/>
          </w:rPr>
          <w:delText>question</w:delText>
        </w:r>
        <w:r w:rsidR="00A624EF" w:rsidRPr="00F94F5C" w:rsidDel="00177CDA">
          <w:rPr>
            <w:rFonts w:ascii="Times New Roman" w:hAnsi="Times New Roman" w:cs="Times New Roman"/>
            <w:sz w:val="24"/>
            <w:szCs w:val="24"/>
            <w:highlight w:val="green"/>
          </w:rPr>
          <w:delText xml:space="preserve"> for clinical practice</w:delText>
        </w:r>
      </w:del>
      <w:ins w:id="66" w:author="Wang, Taehyung" w:date="2021-05-28T03:03:00Z">
        <w:r w:rsidR="00177CDA">
          <w:rPr>
            <w:rFonts w:ascii="Times New Roman" w:hAnsi="Times New Roman" w:cs="Times New Roman"/>
            <w:sz w:val="24"/>
            <w:szCs w:val="24"/>
            <w:highlight w:val="green"/>
          </w:rPr>
          <w:t>has clinical relevance</w:t>
        </w:r>
      </w:ins>
      <w:r w:rsidR="001A4E99" w:rsidRPr="00F94F5C">
        <w:rPr>
          <w:rFonts w:ascii="Times New Roman" w:hAnsi="Times New Roman" w:cs="Times New Roman"/>
          <w:sz w:val="24"/>
          <w:szCs w:val="24"/>
          <w:highlight w:val="green"/>
        </w:rPr>
        <w:t>,</w:t>
      </w:r>
      <w:r w:rsidR="00D2446B" w:rsidRPr="00F94F5C">
        <w:rPr>
          <w:rFonts w:ascii="Times New Roman" w:hAnsi="Times New Roman" w:cs="Times New Roman"/>
          <w:sz w:val="24"/>
          <w:szCs w:val="24"/>
          <w:highlight w:val="green"/>
        </w:rPr>
        <w:t xml:space="preserve"> as</w:t>
      </w:r>
      <w:r w:rsidR="00D416B2" w:rsidRPr="00F94F5C">
        <w:rPr>
          <w:rFonts w:ascii="Times New Roman" w:hAnsi="Times New Roman" w:cs="Times New Roman"/>
          <w:sz w:val="24"/>
          <w:szCs w:val="24"/>
          <w:highlight w:val="green"/>
        </w:rPr>
        <w:t xml:space="preserve"> </w:t>
      </w:r>
      <w:del w:id="67" w:author="Wang, Taehyung" w:date="2021-05-28T03:03:00Z">
        <w:r w:rsidR="00D416B2" w:rsidRPr="00F94F5C" w:rsidDel="00177CDA">
          <w:rPr>
            <w:rFonts w:ascii="Times New Roman" w:hAnsi="Times New Roman" w:cs="Times New Roman"/>
            <w:sz w:val="24"/>
            <w:szCs w:val="24"/>
            <w:highlight w:val="green"/>
          </w:rPr>
          <w:delText xml:space="preserve">if </w:delText>
        </w:r>
        <w:r w:rsidR="00F90BAF" w:rsidRPr="00F94F5C" w:rsidDel="00177CDA">
          <w:rPr>
            <w:rFonts w:ascii="Times New Roman" w:hAnsi="Times New Roman" w:cs="Times New Roman"/>
            <w:sz w:val="24"/>
            <w:szCs w:val="24"/>
            <w:highlight w:val="green"/>
          </w:rPr>
          <w:delText>a subgroup effect is present</w:delText>
        </w:r>
        <w:r w:rsidR="008D2ADB" w:rsidRPr="00F94F5C" w:rsidDel="00177CDA">
          <w:rPr>
            <w:rFonts w:ascii="Times New Roman" w:hAnsi="Times New Roman" w:cs="Times New Roman"/>
            <w:sz w:val="24"/>
            <w:szCs w:val="24"/>
            <w:highlight w:val="green"/>
          </w:rPr>
          <w:delText xml:space="preserve"> </w:delText>
        </w:r>
      </w:del>
      <w:r w:rsidR="00DC77C5" w:rsidRPr="00F94F5C">
        <w:rPr>
          <w:rFonts w:ascii="Times New Roman" w:hAnsi="Times New Roman" w:cs="Times New Roman"/>
          <w:sz w:val="24"/>
          <w:szCs w:val="24"/>
          <w:highlight w:val="green"/>
        </w:rPr>
        <w:t xml:space="preserve">PTL should </w:t>
      </w:r>
      <w:del w:id="68" w:author="Wang, Taehyung" w:date="2021-05-28T03:03:00Z">
        <w:r w:rsidR="00DC77C5" w:rsidRPr="00F94F5C" w:rsidDel="00177CDA">
          <w:rPr>
            <w:rFonts w:ascii="Times New Roman" w:hAnsi="Times New Roman" w:cs="Times New Roman"/>
            <w:sz w:val="24"/>
            <w:szCs w:val="24"/>
            <w:highlight w:val="green"/>
          </w:rPr>
          <w:delText xml:space="preserve">be </w:delText>
        </w:r>
      </w:del>
      <w:r w:rsidR="00A624EF" w:rsidRPr="00F94F5C">
        <w:rPr>
          <w:rFonts w:ascii="Times New Roman" w:hAnsi="Times New Roman" w:cs="Times New Roman"/>
          <w:sz w:val="24"/>
          <w:szCs w:val="24"/>
          <w:highlight w:val="green"/>
        </w:rPr>
        <w:t xml:space="preserve">only </w:t>
      </w:r>
      <w:ins w:id="69" w:author="Wang, Taehyung" w:date="2021-05-28T03:03:00Z">
        <w:r w:rsidR="00177CDA">
          <w:rPr>
            <w:rFonts w:ascii="Times New Roman" w:hAnsi="Times New Roman" w:cs="Times New Roman"/>
            <w:sz w:val="24"/>
            <w:szCs w:val="24"/>
            <w:highlight w:val="green"/>
          </w:rPr>
          <w:t xml:space="preserve">be </w:t>
        </w:r>
      </w:ins>
      <w:r w:rsidR="00DC77C5" w:rsidRPr="00F94F5C">
        <w:rPr>
          <w:rFonts w:ascii="Times New Roman" w:hAnsi="Times New Roman" w:cs="Times New Roman"/>
          <w:sz w:val="24"/>
          <w:szCs w:val="24"/>
          <w:highlight w:val="green"/>
        </w:rPr>
        <w:t xml:space="preserve">used </w:t>
      </w:r>
      <w:ins w:id="70" w:author="Wang, Taehyung" w:date="2021-05-28T03:03:00Z">
        <w:r w:rsidR="00177CDA">
          <w:rPr>
            <w:rFonts w:ascii="Times New Roman" w:hAnsi="Times New Roman" w:cs="Times New Roman"/>
            <w:sz w:val="24"/>
            <w:szCs w:val="24"/>
            <w:highlight w:val="green"/>
          </w:rPr>
          <w:t>as a prog</w:t>
        </w:r>
      </w:ins>
      <w:ins w:id="71" w:author="Wang, Taehyung" w:date="2021-05-28T03:04:00Z">
        <w:r w:rsidR="00177CDA">
          <w:rPr>
            <w:rFonts w:ascii="Times New Roman" w:hAnsi="Times New Roman" w:cs="Times New Roman"/>
            <w:sz w:val="24"/>
            <w:szCs w:val="24"/>
            <w:highlight w:val="green"/>
          </w:rPr>
          <w:t xml:space="preserve">nostic factor </w:t>
        </w:r>
      </w:ins>
      <w:r w:rsidR="00AA0E17" w:rsidRPr="00F94F5C">
        <w:rPr>
          <w:rFonts w:ascii="Times New Roman" w:hAnsi="Times New Roman" w:cs="Times New Roman"/>
          <w:sz w:val="24"/>
          <w:szCs w:val="24"/>
          <w:highlight w:val="green"/>
        </w:rPr>
        <w:t>in patient</w:t>
      </w:r>
      <w:r w:rsidR="006D4A08" w:rsidRPr="00F94F5C">
        <w:rPr>
          <w:rFonts w:ascii="Times New Roman" w:hAnsi="Times New Roman" w:cs="Times New Roman"/>
          <w:sz w:val="24"/>
          <w:szCs w:val="24"/>
          <w:highlight w:val="green"/>
        </w:rPr>
        <w:t>s</w:t>
      </w:r>
      <w:r w:rsidR="00DC77C5" w:rsidRPr="00F94F5C">
        <w:rPr>
          <w:rFonts w:ascii="Times New Roman" w:hAnsi="Times New Roman" w:cs="Times New Roman"/>
          <w:sz w:val="24"/>
          <w:szCs w:val="24"/>
          <w:highlight w:val="green"/>
        </w:rPr>
        <w:t xml:space="preserve"> with KRAS </w:t>
      </w:r>
      <w:r w:rsidR="00CE68EE" w:rsidRPr="00F94F5C">
        <w:rPr>
          <w:rFonts w:ascii="Times New Roman" w:hAnsi="Times New Roman" w:cs="Times New Roman"/>
          <w:sz w:val="24"/>
          <w:szCs w:val="24"/>
          <w:highlight w:val="green"/>
        </w:rPr>
        <w:t xml:space="preserve">wild type </w:t>
      </w:r>
      <w:r w:rsidR="00DC77C5" w:rsidRPr="00F94F5C">
        <w:rPr>
          <w:rFonts w:ascii="Times New Roman" w:hAnsi="Times New Roman" w:cs="Times New Roman"/>
          <w:sz w:val="24"/>
          <w:szCs w:val="24"/>
          <w:highlight w:val="green"/>
        </w:rPr>
        <w:t>status</w:t>
      </w:r>
      <w:ins w:id="72" w:author="Wang, Taehyung" w:date="2021-05-28T03:04:00Z">
        <w:r w:rsidR="00177CDA">
          <w:rPr>
            <w:rFonts w:ascii="Times New Roman" w:hAnsi="Times New Roman" w:cs="Times New Roman"/>
            <w:sz w:val="24"/>
            <w:szCs w:val="24"/>
            <w:highlight w:val="green"/>
          </w:rPr>
          <w:t xml:space="preserve"> </w:t>
        </w:r>
        <w:r w:rsidR="00177CDA" w:rsidRPr="00F94F5C">
          <w:rPr>
            <w:rFonts w:ascii="Times New Roman" w:hAnsi="Times New Roman" w:cs="Times New Roman"/>
            <w:sz w:val="24"/>
            <w:szCs w:val="24"/>
            <w:highlight w:val="green"/>
          </w:rPr>
          <w:t>if a subgroup effect is present</w:t>
        </w:r>
      </w:ins>
      <w:r w:rsidR="00DC77C5" w:rsidRPr="00F94F5C">
        <w:rPr>
          <w:rFonts w:ascii="Times New Roman" w:hAnsi="Times New Roman" w:cs="Times New Roman"/>
          <w:sz w:val="24"/>
          <w:szCs w:val="24"/>
          <w:highlight w:val="green"/>
        </w:rPr>
        <w:t>.</w:t>
      </w:r>
      <w:r w:rsidR="00AE0707" w:rsidRPr="00F94F5C">
        <w:rPr>
          <w:rFonts w:ascii="Times New Roman" w:hAnsi="Times New Roman" w:cs="Times New Roman"/>
          <w:sz w:val="24"/>
          <w:szCs w:val="24"/>
          <w:highlight w:val="green"/>
        </w:rPr>
        <w:t xml:space="preserve"> </w:t>
      </w:r>
    </w:p>
    <w:p w14:paraId="4006A1CA" w14:textId="07AF4D20" w:rsidR="00FD4FF1" w:rsidRDefault="00D9455F" w:rsidP="007B38DE">
      <w:pPr>
        <w:spacing w:line="480" w:lineRule="auto"/>
        <w:ind w:firstLine="720"/>
        <w:rPr>
          <w:rFonts w:ascii="Times New Roman" w:eastAsiaTheme="majorEastAsia" w:hAnsi="Times New Roman" w:cs="Times New Roman"/>
          <w:color w:val="000000" w:themeColor="text1"/>
          <w:sz w:val="24"/>
          <w:szCs w:val="24"/>
        </w:rPr>
      </w:pPr>
      <w:r w:rsidRPr="00F94F5C">
        <w:rPr>
          <w:rFonts w:ascii="Times New Roman" w:hAnsi="Times New Roman" w:cs="Times New Roman"/>
          <w:sz w:val="24"/>
          <w:szCs w:val="24"/>
          <w:highlight w:val="green"/>
        </w:rPr>
        <w:t xml:space="preserve">To resolve this debate, </w:t>
      </w:r>
      <w:r w:rsidR="008C4D94" w:rsidRPr="00F94F5C">
        <w:rPr>
          <w:rFonts w:ascii="Times New Roman" w:hAnsi="Times New Roman" w:cs="Times New Roman"/>
          <w:sz w:val="24"/>
          <w:szCs w:val="24"/>
          <w:highlight w:val="green"/>
        </w:rPr>
        <w:t>we aim</w:t>
      </w:r>
      <w:ins w:id="73" w:author="Wang, Taehyung" w:date="2021-05-28T03:05:00Z">
        <w:r w:rsidR="00177CDA">
          <w:rPr>
            <w:rFonts w:ascii="Times New Roman" w:hAnsi="Times New Roman" w:cs="Times New Roman"/>
            <w:sz w:val="24"/>
            <w:szCs w:val="24"/>
            <w:highlight w:val="green"/>
          </w:rPr>
          <w:t>ed</w:t>
        </w:r>
      </w:ins>
      <w:r w:rsidR="008C4D94" w:rsidRPr="00F94F5C">
        <w:rPr>
          <w:rFonts w:ascii="Times New Roman" w:hAnsi="Times New Roman" w:cs="Times New Roman"/>
          <w:sz w:val="24"/>
          <w:szCs w:val="24"/>
          <w:highlight w:val="green"/>
        </w:rPr>
        <w:t xml:space="preserve"> </w:t>
      </w:r>
      <w:r w:rsidR="00135A9A" w:rsidRPr="00F94F5C">
        <w:rPr>
          <w:rFonts w:ascii="Times New Roman" w:eastAsiaTheme="majorEastAsia" w:hAnsi="Times New Roman" w:cs="Times New Roman"/>
          <w:color w:val="000000" w:themeColor="text1"/>
          <w:sz w:val="24"/>
          <w:szCs w:val="24"/>
          <w:highlight w:val="green"/>
        </w:rPr>
        <w:t xml:space="preserve">to </w:t>
      </w:r>
      <w:ins w:id="74" w:author="Wang, Taehyung" w:date="2021-05-28T03:06:00Z">
        <w:r w:rsidR="00177CDA">
          <w:rPr>
            <w:rFonts w:ascii="Times New Roman" w:eastAsiaTheme="majorEastAsia" w:hAnsi="Times New Roman" w:cs="Times New Roman"/>
            <w:color w:val="000000" w:themeColor="text1"/>
            <w:sz w:val="24"/>
            <w:szCs w:val="24"/>
            <w:highlight w:val="green"/>
          </w:rPr>
          <w:t xml:space="preserve">perform a systematic literature search and meta-analysis </w:t>
        </w:r>
      </w:ins>
      <w:del w:id="75" w:author="Wang, Taehyung" w:date="2021-05-28T03:06:00Z">
        <w:r w:rsidR="00075DD9" w:rsidRPr="00F94F5C" w:rsidDel="00177CDA">
          <w:rPr>
            <w:rFonts w:ascii="Times New Roman" w:eastAsiaTheme="majorEastAsia" w:hAnsi="Times New Roman" w:cs="Times New Roman"/>
            <w:color w:val="000000" w:themeColor="text1"/>
            <w:sz w:val="24"/>
            <w:szCs w:val="24"/>
            <w:highlight w:val="green"/>
          </w:rPr>
          <w:delText>gather</w:delText>
        </w:r>
        <w:r w:rsidRPr="00F94F5C" w:rsidDel="00177CDA">
          <w:rPr>
            <w:rFonts w:ascii="Times New Roman" w:eastAsiaTheme="majorEastAsia" w:hAnsi="Times New Roman" w:cs="Times New Roman"/>
            <w:color w:val="000000" w:themeColor="text1"/>
            <w:sz w:val="24"/>
            <w:szCs w:val="24"/>
            <w:highlight w:val="green"/>
          </w:rPr>
          <w:delText xml:space="preserve"> </w:delText>
        </w:r>
        <w:r w:rsidR="00E0677D" w:rsidRPr="00F94F5C" w:rsidDel="00177CDA">
          <w:rPr>
            <w:rFonts w:ascii="Times New Roman" w:eastAsiaTheme="majorEastAsia" w:hAnsi="Times New Roman" w:cs="Times New Roman"/>
            <w:color w:val="000000" w:themeColor="text1"/>
            <w:sz w:val="24"/>
            <w:szCs w:val="24"/>
            <w:highlight w:val="green"/>
          </w:rPr>
          <w:delText xml:space="preserve">available information </w:delText>
        </w:r>
        <w:r w:rsidRPr="00F94F5C" w:rsidDel="00177CDA">
          <w:rPr>
            <w:rFonts w:ascii="Times New Roman" w:eastAsiaTheme="majorEastAsia" w:hAnsi="Times New Roman" w:cs="Times New Roman"/>
            <w:color w:val="000000" w:themeColor="text1"/>
            <w:sz w:val="24"/>
            <w:szCs w:val="24"/>
            <w:highlight w:val="green"/>
          </w:rPr>
          <w:delText>on</w:delText>
        </w:r>
        <w:r w:rsidR="000034A0" w:rsidRPr="00F94F5C" w:rsidDel="00177CDA">
          <w:rPr>
            <w:rFonts w:ascii="Times New Roman" w:eastAsiaTheme="majorEastAsia" w:hAnsi="Times New Roman" w:cs="Times New Roman"/>
            <w:color w:val="000000" w:themeColor="text1"/>
            <w:sz w:val="24"/>
            <w:szCs w:val="24"/>
            <w:highlight w:val="green"/>
          </w:rPr>
          <w:delText xml:space="preserve"> </w:delText>
        </w:r>
        <w:r w:rsidR="00E5798D" w:rsidRPr="00F94F5C" w:rsidDel="00177CDA">
          <w:rPr>
            <w:rFonts w:ascii="Times New Roman" w:eastAsiaTheme="majorEastAsia" w:hAnsi="Times New Roman" w:cs="Times New Roman"/>
            <w:color w:val="000000" w:themeColor="text1"/>
            <w:sz w:val="24"/>
            <w:szCs w:val="24"/>
            <w:highlight w:val="green"/>
          </w:rPr>
          <w:delText xml:space="preserve">the </w:delText>
        </w:r>
        <w:r w:rsidR="005473CF" w:rsidRPr="00F94F5C" w:rsidDel="00177CDA">
          <w:rPr>
            <w:rFonts w:ascii="Times New Roman" w:eastAsiaTheme="majorEastAsia" w:hAnsi="Times New Roman" w:cs="Times New Roman"/>
            <w:color w:val="000000" w:themeColor="text1"/>
            <w:sz w:val="24"/>
            <w:szCs w:val="24"/>
            <w:highlight w:val="green"/>
          </w:rPr>
          <w:delText xml:space="preserve">prognostic value of PTL stratified </w:delText>
        </w:r>
        <w:r w:rsidR="009C1C5C" w:rsidRPr="00F94F5C" w:rsidDel="00177CDA">
          <w:rPr>
            <w:rFonts w:ascii="Times New Roman" w:eastAsiaTheme="majorEastAsia" w:hAnsi="Times New Roman" w:cs="Times New Roman"/>
            <w:color w:val="000000" w:themeColor="text1"/>
            <w:sz w:val="24"/>
            <w:szCs w:val="24"/>
            <w:highlight w:val="green"/>
          </w:rPr>
          <w:delText>by KRAS mutational status</w:delText>
        </w:r>
        <w:r w:rsidRPr="00F94F5C" w:rsidDel="00177CDA">
          <w:rPr>
            <w:rFonts w:ascii="Times New Roman" w:eastAsiaTheme="majorEastAsia" w:hAnsi="Times New Roman" w:cs="Times New Roman"/>
            <w:color w:val="000000" w:themeColor="text1"/>
            <w:sz w:val="24"/>
            <w:szCs w:val="24"/>
            <w:highlight w:val="green"/>
          </w:rPr>
          <w:delText xml:space="preserve"> reported in</w:delText>
        </w:r>
      </w:del>
      <w:ins w:id="76" w:author="Wang, Taehyung" w:date="2021-05-28T03:06:00Z">
        <w:r w:rsidR="00177CDA">
          <w:rPr>
            <w:rFonts w:ascii="Times New Roman" w:eastAsiaTheme="majorEastAsia" w:hAnsi="Times New Roman" w:cs="Times New Roman"/>
            <w:color w:val="000000" w:themeColor="text1"/>
            <w:sz w:val="24"/>
            <w:szCs w:val="24"/>
            <w:highlight w:val="green"/>
          </w:rPr>
          <w:t>using</w:t>
        </w:r>
      </w:ins>
      <w:r w:rsidRPr="00F94F5C">
        <w:rPr>
          <w:rFonts w:ascii="Times New Roman" w:eastAsiaTheme="majorEastAsia" w:hAnsi="Times New Roman" w:cs="Times New Roman"/>
          <w:color w:val="000000" w:themeColor="text1"/>
          <w:sz w:val="24"/>
          <w:szCs w:val="24"/>
          <w:highlight w:val="green"/>
        </w:rPr>
        <w:t xml:space="preserve"> all relevant studies</w:t>
      </w:r>
      <w:r w:rsidR="008800D7" w:rsidRPr="00F94F5C">
        <w:rPr>
          <w:rFonts w:ascii="Times New Roman" w:eastAsiaTheme="majorEastAsia" w:hAnsi="Times New Roman" w:cs="Times New Roman"/>
          <w:color w:val="000000" w:themeColor="text1"/>
          <w:sz w:val="24"/>
          <w:szCs w:val="24"/>
          <w:highlight w:val="green"/>
        </w:rPr>
        <w:t>.</w:t>
      </w:r>
      <w:r w:rsidR="00B65550" w:rsidRPr="00F94F5C">
        <w:rPr>
          <w:rFonts w:ascii="Times New Roman" w:eastAsiaTheme="majorEastAsia" w:hAnsi="Times New Roman" w:cs="Times New Roman"/>
          <w:color w:val="000000" w:themeColor="text1"/>
          <w:sz w:val="24"/>
          <w:szCs w:val="24"/>
          <w:highlight w:val="green"/>
        </w:rPr>
        <w:t xml:space="preserve"> </w:t>
      </w:r>
      <w:del w:id="77" w:author="Wang, Taehyung" w:date="2021-05-28T03:06:00Z">
        <w:r w:rsidR="00B65550" w:rsidRPr="00F94F5C" w:rsidDel="00177CDA">
          <w:rPr>
            <w:rFonts w:ascii="Times New Roman" w:eastAsiaTheme="majorEastAsia" w:hAnsi="Times New Roman" w:cs="Times New Roman"/>
            <w:color w:val="000000" w:themeColor="text1"/>
            <w:sz w:val="24"/>
            <w:szCs w:val="24"/>
            <w:highlight w:val="green"/>
          </w:rPr>
          <w:delText xml:space="preserve">Therefore, </w:delText>
        </w:r>
        <w:r w:rsidR="009606D2" w:rsidRPr="00F94F5C" w:rsidDel="00177CDA">
          <w:rPr>
            <w:rFonts w:ascii="Times New Roman" w:eastAsiaTheme="majorEastAsia" w:hAnsi="Times New Roman" w:cs="Times New Roman"/>
            <w:color w:val="000000" w:themeColor="text1"/>
            <w:sz w:val="24"/>
            <w:szCs w:val="24"/>
            <w:highlight w:val="green"/>
          </w:rPr>
          <w:delText>we</w:delText>
        </w:r>
        <w:r w:rsidR="008800D7" w:rsidRPr="00F94F5C" w:rsidDel="00177CDA">
          <w:rPr>
            <w:rFonts w:ascii="Times New Roman" w:eastAsiaTheme="majorEastAsia" w:hAnsi="Times New Roman" w:cs="Times New Roman"/>
            <w:color w:val="000000" w:themeColor="text1"/>
            <w:sz w:val="24"/>
            <w:szCs w:val="24"/>
            <w:highlight w:val="green"/>
          </w:rPr>
          <w:delText xml:space="preserve"> </w:delText>
        </w:r>
        <w:r w:rsidR="006D29F8" w:rsidDel="00177CDA">
          <w:rPr>
            <w:rFonts w:ascii="Times New Roman" w:eastAsiaTheme="majorEastAsia" w:hAnsi="Times New Roman" w:cs="Times New Roman"/>
            <w:color w:val="000000" w:themeColor="text1"/>
            <w:sz w:val="24"/>
            <w:szCs w:val="24"/>
            <w:highlight w:val="green"/>
          </w:rPr>
          <w:delText xml:space="preserve">will </w:delText>
        </w:r>
        <w:r w:rsidR="00792517" w:rsidRPr="00F94F5C" w:rsidDel="00177CDA">
          <w:rPr>
            <w:rFonts w:ascii="Times New Roman" w:eastAsiaTheme="majorEastAsia" w:hAnsi="Times New Roman" w:cs="Times New Roman"/>
            <w:color w:val="000000" w:themeColor="text1"/>
            <w:sz w:val="24"/>
            <w:szCs w:val="24"/>
            <w:highlight w:val="green"/>
          </w:rPr>
          <w:delText>perform a systematic literature search and meta-analysis</w:delText>
        </w:r>
        <w:r w:rsidR="007427D5" w:rsidRPr="00F94F5C" w:rsidDel="00177CDA">
          <w:rPr>
            <w:rFonts w:ascii="Times New Roman" w:eastAsiaTheme="majorEastAsia" w:hAnsi="Times New Roman" w:cs="Times New Roman"/>
            <w:color w:val="000000" w:themeColor="text1"/>
            <w:sz w:val="24"/>
            <w:szCs w:val="24"/>
            <w:highlight w:val="green"/>
          </w:rPr>
          <w:delText>.</w:delText>
        </w:r>
        <w:r w:rsidR="008C4D94" w:rsidRPr="00F94F5C" w:rsidDel="00177CDA">
          <w:rPr>
            <w:rFonts w:ascii="Times New Roman" w:eastAsiaTheme="majorEastAsia" w:hAnsi="Times New Roman" w:cs="Times New Roman"/>
            <w:color w:val="000000" w:themeColor="text1"/>
            <w:sz w:val="24"/>
            <w:szCs w:val="24"/>
            <w:highlight w:val="green"/>
          </w:rPr>
          <w:delText xml:space="preserve"> </w:delText>
        </w:r>
      </w:del>
      <w:r w:rsidR="008C4D94" w:rsidRPr="00F94F5C">
        <w:rPr>
          <w:rFonts w:ascii="Times New Roman" w:eastAsiaTheme="majorEastAsia" w:hAnsi="Times New Roman" w:cs="Times New Roman"/>
          <w:color w:val="000000" w:themeColor="text1"/>
          <w:sz w:val="24"/>
          <w:szCs w:val="24"/>
          <w:highlight w:val="green"/>
        </w:rPr>
        <w:t xml:space="preserve">Given that left sided disease can be defined in </w:t>
      </w:r>
      <w:r w:rsidR="008C4D94" w:rsidRPr="00F94F5C">
        <w:rPr>
          <w:rFonts w:ascii="Times New Roman" w:eastAsiaTheme="majorEastAsia" w:hAnsi="Times New Roman" w:cs="Times New Roman"/>
          <w:color w:val="000000" w:themeColor="text1"/>
          <w:sz w:val="24"/>
          <w:szCs w:val="24"/>
          <w:highlight w:val="green"/>
        </w:rPr>
        <w:lastRenderedPageBreak/>
        <w:t xml:space="preserve">two possible ways (excluding or including rectal tumors) we </w:t>
      </w:r>
      <w:del w:id="78" w:author="Wang, Taehyung" w:date="2021-05-28T03:06:00Z">
        <w:r w:rsidR="008C4D94" w:rsidRPr="00F94F5C" w:rsidDel="00177CDA">
          <w:rPr>
            <w:rFonts w:ascii="Times New Roman" w:eastAsiaTheme="majorEastAsia" w:hAnsi="Times New Roman" w:cs="Times New Roman"/>
            <w:color w:val="000000" w:themeColor="text1"/>
            <w:sz w:val="24"/>
            <w:szCs w:val="24"/>
            <w:highlight w:val="green"/>
          </w:rPr>
          <w:delText xml:space="preserve">will </w:delText>
        </w:r>
      </w:del>
      <w:r w:rsidR="008C4D94" w:rsidRPr="00F94F5C">
        <w:rPr>
          <w:rFonts w:ascii="Times New Roman" w:eastAsiaTheme="majorEastAsia" w:hAnsi="Times New Roman" w:cs="Times New Roman"/>
          <w:color w:val="000000" w:themeColor="text1"/>
          <w:sz w:val="24"/>
          <w:szCs w:val="24"/>
          <w:highlight w:val="green"/>
        </w:rPr>
        <w:t>perform</w:t>
      </w:r>
      <w:ins w:id="79" w:author="Wang, Taehyung" w:date="2021-05-28T03:06:00Z">
        <w:r w:rsidR="00177CDA">
          <w:rPr>
            <w:rFonts w:ascii="Times New Roman" w:eastAsiaTheme="majorEastAsia" w:hAnsi="Times New Roman" w:cs="Times New Roman"/>
            <w:color w:val="000000" w:themeColor="text1"/>
            <w:sz w:val="24"/>
            <w:szCs w:val="24"/>
            <w:highlight w:val="green"/>
          </w:rPr>
          <w:t>ed</w:t>
        </w:r>
      </w:ins>
      <w:r w:rsidR="008C4D94" w:rsidRPr="00F94F5C">
        <w:rPr>
          <w:rFonts w:ascii="Times New Roman" w:eastAsiaTheme="majorEastAsia" w:hAnsi="Times New Roman" w:cs="Times New Roman"/>
          <w:color w:val="000000" w:themeColor="text1"/>
          <w:sz w:val="24"/>
          <w:szCs w:val="24"/>
          <w:highlight w:val="green"/>
        </w:rPr>
        <w:t xml:space="preserve"> two </w:t>
      </w:r>
      <w:r w:rsidR="00CA4484">
        <w:rPr>
          <w:rFonts w:ascii="Times New Roman" w:eastAsiaTheme="majorEastAsia" w:hAnsi="Times New Roman" w:cs="Times New Roman"/>
          <w:color w:val="000000" w:themeColor="text1"/>
          <w:sz w:val="24"/>
          <w:szCs w:val="24"/>
          <w:highlight w:val="green"/>
        </w:rPr>
        <w:t xml:space="preserve">separate </w:t>
      </w:r>
      <w:r w:rsidR="008C4D94" w:rsidRPr="00F94F5C">
        <w:rPr>
          <w:rFonts w:ascii="Times New Roman" w:eastAsiaTheme="majorEastAsia" w:hAnsi="Times New Roman" w:cs="Times New Roman"/>
          <w:color w:val="000000" w:themeColor="text1"/>
          <w:sz w:val="24"/>
          <w:szCs w:val="24"/>
          <w:highlight w:val="green"/>
        </w:rPr>
        <w:t>meta</w:t>
      </w:r>
      <w:ins w:id="80" w:author="Wang, Taehyung" w:date="2021-05-28T03:07:00Z">
        <w:r w:rsidR="0091146B">
          <w:rPr>
            <w:rFonts w:ascii="Times New Roman" w:eastAsiaTheme="majorEastAsia" w:hAnsi="Times New Roman" w:cs="Times New Roman"/>
            <w:color w:val="000000" w:themeColor="text1"/>
            <w:sz w:val="24"/>
            <w:szCs w:val="24"/>
            <w:highlight w:val="green"/>
          </w:rPr>
          <w:t>-</w:t>
        </w:r>
      </w:ins>
      <w:del w:id="81" w:author="Wang, Taehyung" w:date="2021-05-28T03:07:00Z">
        <w:r w:rsidR="008C4D94" w:rsidRPr="00F94F5C" w:rsidDel="0091146B">
          <w:rPr>
            <w:rFonts w:ascii="Times New Roman" w:eastAsiaTheme="majorEastAsia" w:hAnsi="Times New Roman" w:cs="Times New Roman"/>
            <w:color w:val="000000" w:themeColor="text1"/>
            <w:sz w:val="24"/>
            <w:szCs w:val="24"/>
            <w:highlight w:val="green"/>
          </w:rPr>
          <w:delText xml:space="preserve"> </w:delText>
        </w:r>
      </w:del>
      <w:r w:rsidR="008C4D94" w:rsidRPr="00F94F5C">
        <w:rPr>
          <w:rFonts w:ascii="Times New Roman" w:eastAsiaTheme="majorEastAsia" w:hAnsi="Times New Roman" w:cs="Times New Roman"/>
          <w:color w:val="000000" w:themeColor="text1"/>
          <w:sz w:val="24"/>
          <w:szCs w:val="24"/>
          <w:highlight w:val="green"/>
        </w:rPr>
        <w:t>analyses using each definition.</w:t>
      </w:r>
      <w:r w:rsidR="008C4D94">
        <w:rPr>
          <w:rFonts w:ascii="Times New Roman" w:eastAsiaTheme="majorEastAsia" w:hAnsi="Times New Roman" w:cs="Times New Roman"/>
          <w:color w:val="000000" w:themeColor="text1"/>
          <w:sz w:val="24"/>
          <w:szCs w:val="24"/>
        </w:rPr>
        <w:t xml:space="preserve"> </w:t>
      </w:r>
    </w:p>
    <w:p w14:paraId="022B8D7F" w14:textId="5DCE9AC2" w:rsidR="00CE3B1B" w:rsidRPr="0088535C" w:rsidRDefault="00DB17E9" w:rsidP="0088535C">
      <w:pPr>
        <w:pStyle w:val="Heading1"/>
        <w:spacing w:line="480" w:lineRule="auto"/>
        <w:rPr>
          <w:rFonts w:ascii="Times New Roman" w:hAnsi="Times New Roman" w:cs="Times New Roman"/>
          <w:sz w:val="24"/>
          <w:szCs w:val="24"/>
        </w:rPr>
      </w:pPr>
      <w:r>
        <w:rPr>
          <w:rFonts w:ascii="Times New Roman" w:hAnsi="Times New Roman" w:cs="Times New Roman"/>
          <w:sz w:val="24"/>
          <w:szCs w:val="24"/>
        </w:rPr>
        <w:t>M</w:t>
      </w:r>
      <w:r w:rsidR="00B444ED" w:rsidRPr="0088535C">
        <w:rPr>
          <w:rFonts w:ascii="Times New Roman" w:hAnsi="Times New Roman" w:cs="Times New Roman"/>
          <w:sz w:val="24"/>
          <w:szCs w:val="24"/>
        </w:rPr>
        <w:t>ethods</w:t>
      </w:r>
    </w:p>
    <w:p w14:paraId="5A23C3D3" w14:textId="7B8BDD27" w:rsidR="003829A8" w:rsidRPr="0088535C" w:rsidRDefault="003829A8" w:rsidP="0088535C">
      <w:pPr>
        <w:pStyle w:val="Heading2"/>
        <w:spacing w:line="480" w:lineRule="auto"/>
        <w:rPr>
          <w:rFonts w:ascii="Times New Roman" w:hAnsi="Times New Roman" w:cs="Times New Roman"/>
          <w:sz w:val="24"/>
          <w:szCs w:val="24"/>
        </w:rPr>
      </w:pPr>
      <w:r w:rsidRPr="0088535C">
        <w:rPr>
          <w:rFonts w:ascii="Times New Roman" w:hAnsi="Times New Roman" w:cs="Times New Roman"/>
          <w:sz w:val="24"/>
          <w:szCs w:val="24"/>
        </w:rPr>
        <w:t xml:space="preserve">Objective </w:t>
      </w:r>
    </w:p>
    <w:p w14:paraId="463E0DD5" w14:textId="136C5F71" w:rsidR="003829A8" w:rsidRPr="00C05F75" w:rsidRDefault="003829A8" w:rsidP="0088535C">
      <w:pPr>
        <w:spacing w:line="480" w:lineRule="auto"/>
        <w:rPr>
          <w:rFonts w:ascii="Times New Roman" w:eastAsiaTheme="majorEastAsia" w:hAnsi="Times New Roman" w:cs="Times New Roman"/>
          <w:color w:val="000000" w:themeColor="text1"/>
          <w:sz w:val="24"/>
          <w:szCs w:val="24"/>
        </w:rPr>
      </w:pPr>
      <w:r w:rsidRPr="0088535C">
        <w:rPr>
          <w:rFonts w:ascii="Times New Roman" w:hAnsi="Times New Roman" w:cs="Times New Roman"/>
          <w:sz w:val="24"/>
          <w:szCs w:val="24"/>
        </w:rPr>
        <w:t>The present study aim</w:t>
      </w:r>
      <w:r w:rsidR="008E3B9A" w:rsidRPr="0088535C">
        <w:rPr>
          <w:rFonts w:ascii="Times New Roman" w:hAnsi="Times New Roman" w:cs="Times New Roman"/>
          <w:sz w:val="24"/>
          <w:szCs w:val="24"/>
        </w:rPr>
        <w:t>s</w:t>
      </w:r>
      <w:r w:rsidRPr="0088535C">
        <w:rPr>
          <w:rFonts w:ascii="Times New Roman" w:hAnsi="Times New Roman" w:cs="Times New Roman"/>
          <w:sz w:val="24"/>
          <w:szCs w:val="24"/>
        </w:rPr>
        <w:t xml:space="preserve"> to </w:t>
      </w:r>
      <w:r w:rsidR="007616C7" w:rsidRPr="0088535C">
        <w:rPr>
          <w:rFonts w:ascii="Times New Roman" w:hAnsi="Times New Roman" w:cs="Times New Roman"/>
          <w:sz w:val="24"/>
          <w:szCs w:val="24"/>
        </w:rPr>
        <w:t xml:space="preserve">determine </w:t>
      </w:r>
      <w:r w:rsidR="000D1DA2">
        <w:rPr>
          <w:rFonts w:ascii="Times New Roman" w:hAnsi="Times New Roman" w:cs="Times New Roman"/>
          <w:sz w:val="24"/>
          <w:szCs w:val="24"/>
        </w:rPr>
        <w:t>whether the effect</w:t>
      </w:r>
      <w:r w:rsidRPr="0088535C">
        <w:rPr>
          <w:rFonts w:ascii="Times New Roman" w:hAnsi="Times New Roman" w:cs="Times New Roman"/>
          <w:sz w:val="24"/>
          <w:szCs w:val="24"/>
        </w:rPr>
        <w:t xml:space="preserve"> of </w:t>
      </w:r>
      <w:r w:rsidR="00F2463F" w:rsidRPr="0088535C">
        <w:rPr>
          <w:rFonts w:ascii="Times New Roman" w:hAnsi="Times New Roman" w:cs="Times New Roman"/>
          <w:sz w:val="24"/>
          <w:szCs w:val="24"/>
        </w:rPr>
        <w:t xml:space="preserve">primary </w:t>
      </w:r>
      <w:r w:rsidR="00516742" w:rsidRPr="0088535C">
        <w:rPr>
          <w:rFonts w:ascii="Times New Roman" w:hAnsi="Times New Roman" w:cs="Times New Roman"/>
          <w:sz w:val="24"/>
          <w:szCs w:val="24"/>
        </w:rPr>
        <w:t>tumor</w:t>
      </w:r>
      <w:r w:rsidRPr="0088535C">
        <w:rPr>
          <w:rFonts w:ascii="Times New Roman" w:hAnsi="Times New Roman" w:cs="Times New Roman"/>
          <w:sz w:val="24"/>
          <w:szCs w:val="24"/>
        </w:rPr>
        <w:t xml:space="preserve"> </w:t>
      </w:r>
      <w:r w:rsidR="00F2463F" w:rsidRPr="0088535C">
        <w:rPr>
          <w:rFonts w:ascii="Times New Roman" w:hAnsi="Times New Roman" w:cs="Times New Roman"/>
          <w:sz w:val="24"/>
          <w:szCs w:val="24"/>
        </w:rPr>
        <w:t xml:space="preserve">location </w:t>
      </w:r>
      <w:r w:rsidRPr="0088535C">
        <w:rPr>
          <w:rFonts w:ascii="Times New Roman" w:hAnsi="Times New Roman" w:cs="Times New Roman"/>
          <w:sz w:val="24"/>
          <w:szCs w:val="24"/>
        </w:rPr>
        <w:t>(left versus right</w:t>
      </w:r>
      <w:r w:rsidR="00634D1A" w:rsidRPr="0088535C">
        <w:rPr>
          <w:rFonts w:ascii="Times New Roman" w:hAnsi="Times New Roman" w:cs="Times New Roman"/>
          <w:sz w:val="24"/>
          <w:szCs w:val="24"/>
        </w:rPr>
        <w:t xml:space="preserve"> side</w:t>
      </w:r>
      <w:r w:rsidR="00360FE8">
        <w:rPr>
          <w:rFonts w:ascii="Times New Roman" w:hAnsi="Times New Roman" w:cs="Times New Roman"/>
          <w:sz w:val="24"/>
          <w:szCs w:val="24"/>
        </w:rPr>
        <w:t xml:space="preserve"> according to two different definitions</w:t>
      </w:r>
      <w:r w:rsidRPr="0088535C">
        <w:rPr>
          <w:rFonts w:ascii="Times New Roman" w:hAnsi="Times New Roman" w:cs="Times New Roman"/>
          <w:sz w:val="24"/>
          <w:szCs w:val="24"/>
        </w:rPr>
        <w:t>)</w:t>
      </w:r>
      <w:r w:rsidR="00680728">
        <w:rPr>
          <w:rFonts w:ascii="Times New Roman" w:hAnsi="Times New Roman" w:cs="Times New Roman"/>
          <w:sz w:val="24"/>
          <w:szCs w:val="24"/>
        </w:rPr>
        <w:t xml:space="preserve"> on overall survival</w:t>
      </w:r>
      <w:r w:rsidR="006F0EB2">
        <w:rPr>
          <w:rFonts w:ascii="Times New Roman" w:hAnsi="Times New Roman" w:cs="Times New Roman"/>
          <w:sz w:val="24"/>
          <w:szCs w:val="24"/>
        </w:rPr>
        <w:t xml:space="preserve"> is different between</w:t>
      </w:r>
      <w:r w:rsidRPr="0088535C">
        <w:rPr>
          <w:rFonts w:ascii="Times New Roman" w:hAnsi="Times New Roman" w:cs="Times New Roman"/>
          <w:sz w:val="24"/>
          <w:szCs w:val="24"/>
        </w:rPr>
        <w:t xml:space="preserve"> </w:t>
      </w:r>
      <w:r w:rsidR="00CB61D4" w:rsidRPr="0088535C">
        <w:rPr>
          <w:rFonts w:ascii="Times New Roman" w:hAnsi="Times New Roman" w:cs="Times New Roman"/>
          <w:sz w:val="24"/>
          <w:szCs w:val="24"/>
        </w:rPr>
        <w:t xml:space="preserve">patients with KRAS mutated </w:t>
      </w:r>
      <w:r w:rsidR="00C05F75">
        <w:rPr>
          <w:rFonts w:ascii="Times New Roman" w:hAnsi="Times New Roman" w:cs="Times New Roman"/>
          <w:sz w:val="24"/>
          <w:szCs w:val="24"/>
        </w:rPr>
        <w:t xml:space="preserve">and </w:t>
      </w:r>
      <w:r w:rsidR="00634D1A" w:rsidRPr="0088535C">
        <w:rPr>
          <w:rFonts w:ascii="Times New Roman" w:hAnsi="Times New Roman" w:cs="Times New Roman"/>
          <w:sz w:val="24"/>
          <w:szCs w:val="24"/>
        </w:rPr>
        <w:t xml:space="preserve">KRAS wild-type </w:t>
      </w:r>
      <w:r w:rsidR="00CB61D4" w:rsidRPr="0088535C">
        <w:rPr>
          <w:rFonts w:ascii="Times New Roman" w:hAnsi="Times New Roman" w:cs="Times New Roman"/>
          <w:sz w:val="24"/>
          <w:szCs w:val="24"/>
        </w:rPr>
        <w:t xml:space="preserve">colorectal </w:t>
      </w:r>
      <w:r w:rsidR="005556B6" w:rsidRPr="0088535C">
        <w:rPr>
          <w:rFonts w:ascii="Times New Roman" w:hAnsi="Times New Roman" w:cs="Times New Roman"/>
          <w:sz w:val="24"/>
          <w:szCs w:val="24"/>
        </w:rPr>
        <w:t xml:space="preserve">cancer liver metastases </w:t>
      </w:r>
      <w:r w:rsidR="00634D1A" w:rsidRPr="0088535C">
        <w:rPr>
          <w:rFonts w:ascii="Times New Roman" w:hAnsi="Times New Roman" w:cs="Times New Roman"/>
          <w:sz w:val="24"/>
          <w:szCs w:val="24"/>
        </w:rPr>
        <w:t xml:space="preserve">who </w:t>
      </w:r>
      <w:r w:rsidR="00CB61D4" w:rsidRPr="0088535C">
        <w:rPr>
          <w:rFonts w:ascii="Times New Roman" w:hAnsi="Times New Roman" w:cs="Times New Roman"/>
          <w:sz w:val="24"/>
          <w:szCs w:val="24"/>
        </w:rPr>
        <w:t>underwent</w:t>
      </w:r>
      <w:r w:rsidR="00634D1A" w:rsidRPr="0088535C">
        <w:rPr>
          <w:rFonts w:ascii="Times New Roman" w:hAnsi="Times New Roman" w:cs="Times New Roman"/>
          <w:sz w:val="24"/>
          <w:szCs w:val="24"/>
        </w:rPr>
        <w:t xml:space="preserve"> metastasectomy</w:t>
      </w:r>
      <w:r w:rsidRPr="0088535C">
        <w:rPr>
          <w:rFonts w:ascii="Times New Roman" w:hAnsi="Times New Roman" w:cs="Times New Roman"/>
          <w:sz w:val="24"/>
          <w:szCs w:val="24"/>
        </w:rPr>
        <w:t>.</w:t>
      </w:r>
      <w:r w:rsidR="00326AF3" w:rsidRPr="0088535C">
        <w:rPr>
          <w:rFonts w:ascii="Times New Roman" w:hAnsi="Times New Roman" w:cs="Times New Roman"/>
          <w:sz w:val="24"/>
          <w:szCs w:val="24"/>
        </w:rPr>
        <w:t xml:space="preserve"> </w:t>
      </w:r>
      <w:r w:rsidRPr="0088535C">
        <w:rPr>
          <w:rFonts w:ascii="Times New Roman" w:hAnsi="Times New Roman" w:cs="Times New Roman"/>
          <w:sz w:val="24"/>
          <w:szCs w:val="24"/>
        </w:rPr>
        <w:t>The reporting of this systematic review follows the Preferred Reporting Items for Systematic Review and Meta-Analyses (PRISMA) statement</w:t>
      </w:r>
      <w:r w:rsidR="00195D16">
        <w:rPr>
          <w:rFonts w:ascii="Times New Roman" w:hAnsi="Times New Roman" w:cs="Times New Roman"/>
          <w:sz w:val="24"/>
          <w:szCs w:val="24"/>
        </w:rPr>
        <w:t xml:space="preserve">. </w:t>
      </w:r>
      <w:r w:rsidR="00195D16" w:rsidRPr="00195D16">
        <w:rPr>
          <w:rFonts w:ascii="Times New Roman" w:hAnsi="Times New Roman" w:cs="Times New Roman"/>
          <w:sz w:val="24"/>
          <w:szCs w:val="24"/>
          <w:highlight w:val="yellow"/>
        </w:rPr>
        <w:t>33782057</w:t>
      </w:r>
    </w:p>
    <w:p w14:paraId="06EC6486" w14:textId="77777777" w:rsidR="003829A8" w:rsidRPr="0088535C" w:rsidRDefault="003829A8" w:rsidP="0088535C">
      <w:pPr>
        <w:spacing w:line="480" w:lineRule="auto"/>
        <w:rPr>
          <w:rFonts w:ascii="Times New Roman" w:eastAsiaTheme="majorEastAsia" w:hAnsi="Times New Roman" w:cs="Times New Roman"/>
          <w:color w:val="2F5496" w:themeColor="accent1" w:themeShade="BF"/>
          <w:sz w:val="24"/>
          <w:szCs w:val="24"/>
        </w:rPr>
      </w:pPr>
      <w:r w:rsidRPr="0088535C">
        <w:rPr>
          <w:rFonts w:ascii="Times New Roman" w:eastAsiaTheme="majorEastAsia" w:hAnsi="Times New Roman" w:cs="Times New Roman"/>
          <w:color w:val="2F5496" w:themeColor="accent1" w:themeShade="BF"/>
          <w:sz w:val="24"/>
          <w:szCs w:val="24"/>
        </w:rPr>
        <w:t>Data Sources and Search Strategies</w:t>
      </w:r>
    </w:p>
    <w:p w14:paraId="6905E61E" w14:textId="2B5B1FFE" w:rsidR="00450E46" w:rsidRPr="0088535C" w:rsidRDefault="00A67770" w:rsidP="0088535C">
      <w:pPr>
        <w:spacing w:line="480" w:lineRule="auto"/>
        <w:rPr>
          <w:rFonts w:ascii="Times New Roman" w:hAnsi="Times New Roman" w:cs="Times New Roman"/>
          <w:sz w:val="24"/>
          <w:szCs w:val="24"/>
        </w:rPr>
      </w:pPr>
      <w:r w:rsidRPr="0088535C">
        <w:rPr>
          <w:rFonts w:ascii="Times New Roman" w:hAnsi="Times New Roman" w:cs="Times New Roman"/>
          <w:sz w:val="24"/>
          <w:szCs w:val="24"/>
        </w:rPr>
        <w:t>We performed a</w:t>
      </w:r>
      <w:r w:rsidR="003829A8" w:rsidRPr="0088535C">
        <w:rPr>
          <w:rFonts w:ascii="Times New Roman" w:hAnsi="Times New Roman" w:cs="Times New Roman"/>
          <w:sz w:val="24"/>
          <w:szCs w:val="24"/>
        </w:rPr>
        <w:t xml:space="preserve"> comprehensive literature search </w:t>
      </w:r>
      <w:r w:rsidRPr="0088535C">
        <w:rPr>
          <w:rFonts w:ascii="Times New Roman" w:hAnsi="Times New Roman" w:cs="Times New Roman"/>
          <w:sz w:val="24"/>
          <w:szCs w:val="24"/>
        </w:rPr>
        <w:t xml:space="preserve">in </w:t>
      </w:r>
      <w:r w:rsidR="009F2492">
        <w:rPr>
          <w:rFonts w:ascii="Times New Roman" w:hAnsi="Times New Roman" w:cs="Times New Roman"/>
          <w:sz w:val="24"/>
          <w:szCs w:val="24"/>
        </w:rPr>
        <w:t xml:space="preserve">the </w:t>
      </w:r>
      <w:r w:rsidRPr="0088535C">
        <w:rPr>
          <w:rFonts w:ascii="Times New Roman" w:hAnsi="Times New Roman" w:cs="Times New Roman"/>
          <w:sz w:val="24"/>
          <w:szCs w:val="24"/>
        </w:rPr>
        <w:t xml:space="preserve">PubMed database </w:t>
      </w:r>
      <w:r w:rsidR="003829A8" w:rsidRPr="0088535C">
        <w:rPr>
          <w:rFonts w:ascii="Times New Roman" w:hAnsi="Times New Roman" w:cs="Times New Roman"/>
          <w:sz w:val="24"/>
          <w:szCs w:val="24"/>
        </w:rPr>
        <w:t xml:space="preserve">for full-text articles published in print or online from inception </w:t>
      </w:r>
      <w:r w:rsidR="00C73641" w:rsidRPr="0088535C">
        <w:rPr>
          <w:rFonts w:ascii="Times New Roman" w:hAnsi="Times New Roman" w:cs="Times New Roman"/>
          <w:sz w:val="24"/>
          <w:szCs w:val="24"/>
        </w:rPr>
        <w:t>until</w:t>
      </w:r>
      <w:r w:rsidR="003829A8" w:rsidRPr="0088535C">
        <w:rPr>
          <w:rFonts w:ascii="Times New Roman" w:hAnsi="Times New Roman" w:cs="Times New Roman"/>
          <w:sz w:val="24"/>
          <w:szCs w:val="24"/>
        </w:rPr>
        <w:t xml:space="preserve"> </w:t>
      </w:r>
      <w:r w:rsidR="005F1379">
        <w:rPr>
          <w:rFonts w:ascii="Times New Roman" w:hAnsi="Times New Roman" w:cs="Times New Roman"/>
          <w:sz w:val="24"/>
          <w:szCs w:val="24"/>
        </w:rPr>
        <w:t>May</w:t>
      </w:r>
      <w:r w:rsidR="000F147C" w:rsidRPr="0088535C">
        <w:rPr>
          <w:rFonts w:ascii="Times New Roman" w:hAnsi="Times New Roman" w:cs="Times New Roman"/>
          <w:sz w:val="24"/>
          <w:szCs w:val="24"/>
        </w:rPr>
        <w:t xml:space="preserve"> </w:t>
      </w:r>
      <w:r w:rsidR="003829A8" w:rsidRPr="0088535C">
        <w:rPr>
          <w:rFonts w:ascii="Times New Roman" w:hAnsi="Times New Roman" w:cs="Times New Roman"/>
          <w:sz w:val="24"/>
          <w:szCs w:val="24"/>
        </w:rPr>
        <w:t>20</w:t>
      </w:r>
      <w:r w:rsidR="00560930" w:rsidRPr="0088535C">
        <w:rPr>
          <w:rFonts w:ascii="Times New Roman" w:hAnsi="Times New Roman" w:cs="Times New Roman"/>
          <w:sz w:val="24"/>
          <w:szCs w:val="24"/>
        </w:rPr>
        <w:t>2</w:t>
      </w:r>
      <w:r w:rsidR="005F1379">
        <w:rPr>
          <w:rFonts w:ascii="Times New Roman" w:hAnsi="Times New Roman" w:cs="Times New Roman"/>
          <w:sz w:val="24"/>
          <w:szCs w:val="24"/>
        </w:rPr>
        <w:t>1</w:t>
      </w:r>
      <w:r w:rsidR="003829A8" w:rsidRPr="0088535C">
        <w:rPr>
          <w:rFonts w:ascii="Times New Roman" w:hAnsi="Times New Roman" w:cs="Times New Roman"/>
          <w:sz w:val="24"/>
          <w:szCs w:val="24"/>
        </w:rPr>
        <w:t xml:space="preserve">. The detailed search strategy is described in the </w:t>
      </w:r>
      <w:r w:rsidR="00C8211A">
        <w:rPr>
          <w:rFonts w:ascii="Times New Roman" w:hAnsi="Times New Roman" w:cs="Times New Roman"/>
          <w:sz w:val="24"/>
          <w:szCs w:val="24"/>
          <w:highlight w:val="green"/>
        </w:rPr>
        <w:t>e</w:t>
      </w:r>
      <w:r w:rsidR="002E0373">
        <w:rPr>
          <w:rFonts w:ascii="Times New Roman" w:hAnsi="Times New Roman" w:cs="Times New Roman"/>
          <w:sz w:val="24"/>
          <w:szCs w:val="24"/>
          <w:highlight w:val="green"/>
        </w:rPr>
        <w:t>File</w:t>
      </w:r>
      <w:r w:rsidR="00C8211A" w:rsidRPr="00C8211A">
        <w:rPr>
          <w:rFonts w:ascii="Times New Roman" w:hAnsi="Times New Roman" w:cs="Times New Roman"/>
          <w:sz w:val="24"/>
          <w:szCs w:val="24"/>
          <w:highlight w:val="green"/>
        </w:rPr>
        <w:t xml:space="preserve"> 1</w:t>
      </w:r>
      <w:r w:rsidR="00C8211A">
        <w:rPr>
          <w:rFonts w:ascii="Times New Roman" w:hAnsi="Times New Roman" w:cs="Times New Roman"/>
          <w:sz w:val="24"/>
          <w:szCs w:val="24"/>
          <w:highlight w:val="green"/>
        </w:rPr>
        <w:t xml:space="preserve"> in the supplement</w:t>
      </w:r>
      <w:r w:rsidR="003829A8" w:rsidRPr="00C8211A">
        <w:rPr>
          <w:rFonts w:ascii="Times New Roman" w:hAnsi="Times New Roman" w:cs="Times New Roman"/>
          <w:sz w:val="24"/>
          <w:szCs w:val="24"/>
          <w:highlight w:val="green"/>
        </w:rPr>
        <w:t>.</w:t>
      </w:r>
      <w:r w:rsidR="003829A8" w:rsidRPr="0088535C">
        <w:rPr>
          <w:rFonts w:ascii="Times New Roman" w:hAnsi="Times New Roman" w:cs="Times New Roman"/>
          <w:sz w:val="24"/>
          <w:szCs w:val="24"/>
        </w:rPr>
        <w:t xml:space="preserve"> The search strategy was designed and conducted by an experienced librarian</w:t>
      </w:r>
      <w:r w:rsidR="00B96FA3" w:rsidRPr="0088535C">
        <w:rPr>
          <w:rFonts w:ascii="Times New Roman" w:hAnsi="Times New Roman" w:cs="Times New Roman"/>
          <w:sz w:val="24"/>
          <w:szCs w:val="24"/>
        </w:rPr>
        <w:t xml:space="preserve"> (A.T.)</w:t>
      </w:r>
      <w:r w:rsidR="003829A8" w:rsidRPr="0088535C">
        <w:rPr>
          <w:rFonts w:ascii="Times New Roman" w:hAnsi="Times New Roman" w:cs="Times New Roman"/>
          <w:sz w:val="24"/>
          <w:szCs w:val="24"/>
        </w:rPr>
        <w:t xml:space="preserve"> with input from the study investigators. Two </w:t>
      </w:r>
      <w:r w:rsidR="00D31AA8">
        <w:rPr>
          <w:rFonts w:ascii="Times New Roman" w:hAnsi="Times New Roman" w:cs="Times New Roman"/>
          <w:sz w:val="24"/>
          <w:szCs w:val="24"/>
        </w:rPr>
        <w:t xml:space="preserve">authors </w:t>
      </w:r>
      <w:r w:rsidR="003829A8" w:rsidRPr="0088535C">
        <w:rPr>
          <w:rFonts w:ascii="Times New Roman" w:hAnsi="Times New Roman" w:cs="Times New Roman"/>
          <w:sz w:val="24"/>
          <w:szCs w:val="24"/>
        </w:rPr>
        <w:t>(</w:t>
      </w:r>
      <w:r w:rsidR="00802575" w:rsidRPr="0088535C">
        <w:rPr>
          <w:rFonts w:ascii="Times New Roman" w:hAnsi="Times New Roman" w:cs="Times New Roman"/>
          <w:sz w:val="24"/>
          <w:szCs w:val="24"/>
        </w:rPr>
        <w:t>M.B</w:t>
      </w:r>
      <w:r w:rsidR="003829A8" w:rsidRPr="0088535C">
        <w:rPr>
          <w:rFonts w:ascii="Times New Roman" w:hAnsi="Times New Roman" w:cs="Times New Roman"/>
          <w:sz w:val="24"/>
          <w:szCs w:val="24"/>
        </w:rPr>
        <w:t xml:space="preserve"> and </w:t>
      </w:r>
      <w:r w:rsidR="00723150">
        <w:rPr>
          <w:rFonts w:ascii="Times New Roman" w:hAnsi="Times New Roman" w:cs="Times New Roman"/>
          <w:sz w:val="24"/>
          <w:szCs w:val="24"/>
        </w:rPr>
        <w:t>G.</w:t>
      </w:r>
      <w:r w:rsidR="00802575" w:rsidRPr="0088535C">
        <w:rPr>
          <w:rFonts w:ascii="Times New Roman" w:hAnsi="Times New Roman" w:cs="Times New Roman"/>
          <w:sz w:val="24"/>
          <w:szCs w:val="24"/>
        </w:rPr>
        <w:t>A.M.</w:t>
      </w:r>
      <w:r w:rsidR="003829A8" w:rsidRPr="0088535C">
        <w:rPr>
          <w:rFonts w:ascii="Times New Roman" w:hAnsi="Times New Roman" w:cs="Times New Roman"/>
          <w:sz w:val="24"/>
          <w:szCs w:val="24"/>
        </w:rPr>
        <w:t>) identified and reviewed full-text articles that were deemed relevant by screening the</w:t>
      </w:r>
      <w:r w:rsidR="00765A9B" w:rsidRPr="0088535C">
        <w:rPr>
          <w:rFonts w:ascii="Times New Roman" w:hAnsi="Times New Roman" w:cs="Times New Roman"/>
          <w:sz w:val="24"/>
          <w:szCs w:val="24"/>
        </w:rPr>
        <w:t>ir</w:t>
      </w:r>
      <w:r w:rsidR="003829A8" w:rsidRPr="0088535C">
        <w:rPr>
          <w:rFonts w:ascii="Times New Roman" w:hAnsi="Times New Roman" w:cs="Times New Roman"/>
          <w:sz w:val="24"/>
          <w:szCs w:val="24"/>
        </w:rPr>
        <w:t xml:space="preserve"> titles and abstracts. Disagreements between the </w:t>
      </w:r>
      <w:r w:rsidR="00D31AA8">
        <w:rPr>
          <w:rFonts w:ascii="Times New Roman" w:hAnsi="Times New Roman" w:cs="Times New Roman"/>
          <w:sz w:val="24"/>
          <w:szCs w:val="24"/>
        </w:rPr>
        <w:t>two</w:t>
      </w:r>
      <w:r w:rsidR="003829A8" w:rsidRPr="0088535C">
        <w:rPr>
          <w:rFonts w:ascii="Times New Roman" w:hAnsi="Times New Roman" w:cs="Times New Roman"/>
          <w:sz w:val="24"/>
          <w:szCs w:val="24"/>
        </w:rPr>
        <w:t xml:space="preserve"> reviewers were resolved with consensus. </w:t>
      </w:r>
      <w:r w:rsidR="00D06FD1" w:rsidRPr="0088535C">
        <w:rPr>
          <w:rFonts w:ascii="Times New Roman" w:hAnsi="Times New Roman" w:cs="Times New Roman"/>
          <w:sz w:val="24"/>
          <w:szCs w:val="24"/>
        </w:rPr>
        <w:t xml:space="preserve">We </w:t>
      </w:r>
      <w:r w:rsidR="006B2F9D" w:rsidRPr="0088535C">
        <w:rPr>
          <w:rFonts w:ascii="Times New Roman" w:hAnsi="Times New Roman" w:cs="Times New Roman"/>
          <w:sz w:val="24"/>
          <w:szCs w:val="24"/>
        </w:rPr>
        <w:t xml:space="preserve">also </w:t>
      </w:r>
      <w:r w:rsidR="00D31AA8" w:rsidRPr="0088535C">
        <w:rPr>
          <w:rFonts w:ascii="Times New Roman" w:hAnsi="Times New Roman" w:cs="Times New Roman"/>
          <w:sz w:val="24"/>
          <w:szCs w:val="24"/>
        </w:rPr>
        <w:t xml:space="preserve">manually </w:t>
      </w:r>
      <w:r w:rsidR="006B2F9D" w:rsidRPr="0088535C">
        <w:rPr>
          <w:rFonts w:ascii="Times New Roman" w:hAnsi="Times New Roman" w:cs="Times New Roman"/>
          <w:sz w:val="24"/>
          <w:szCs w:val="24"/>
        </w:rPr>
        <w:t xml:space="preserve">included </w:t>
      </w:r>
      <w:r w:rsidR="00450E46" w:rsidRPr="0088535C">
        <w:rPr>
          <w:rFonts w:ascii="Times New Roman" w:hAnsi="Times New Roman" w:cs="Times New Roman"/>
          <w:sz w:val="24"/>
          <w:szCs w:val="24"/>
        </w:rPr>
        <w:t xml:space="preserve">relevant studies using the similar articles function of </w:t>
      </w:r>
      <w:r w:rsidR="00D31AA8">
        <w:rPr>
          <w:rFonts w:ascii="Times New Roman" w:hAnsi="Times New Roman" w:cs="Times New Roman"/>
          <w:sz w:val="24"/>
          <w:szCs w:val="24"/>
        </w:rPr>
        <w:t>P</w:t>
      </w:r>
      <w:r w:rsidR="00450E46" w:rsidRPr="0088535C">
        <w:rPr>
          <w:rFonts w:ascii="Times New Roman" w:hAnsi="Times New Roman" w:cs="Times New Roman"/>
          <w:sz w:val="24"/>
          <w:szCs w:val="24"/>
        </w:rPr>
        <w:t xml:space="preserve">ubmed. </w:t>
      </w:r>
    </w:p>
    <w:p w14:paraId="546CBE47" w14:textId="77777777" w:rsidR="00070151" w:rsidRPr="00BE0535" w:rsidRDefault="00070151" w:rsidP="00BE0535">
      <w:pPr>
        <w:pStyle w:val="Heading2"/>
        <w:spacing w:line="480" w:lineRule="auto"/>
        <w:rPr>
          <w:rFonts w:ascii="Times New Roman" w:hAnsi="Times New Roman" w:cs="Times New Roman"/>
          <w:sz w:val="24"/>
          <w:szCs w:val="24"/>
        </w:rPr>
      </w:pPr>
      <w:r w:rsidRPr="00BE0535">
        <w:rPr>
          <w:rFonts w:ascii="Times New Roman" w:hAnsi="Times New Roman" w:cs="Times New Roman"/>
          <w:sz w:val="24"/>
          <w:szCs w:val="24"/>
        </w:rPr>
        <w:t>Inclusion Criteria</w:t>
      </w:r>
    </w:p>
    <w:p w14:paraId="6ACC9204" w14:textId="575EF9C3" w:rsidR="00070151" w:rsidRDefault="00D31AA8" w:rsidP="00DE48BD">
      <w:pPr>
        <w:spacing w:after="300" w:line="480" w:lineRule="auto"/>
        <w:rPr>
          <w:rFonts w:ascii="Times New Roman" w:hAnsi="Times New Roman" w:cs="Times New Roman"/>
          <w:sz w:val="24"/>
          <w:szCs w:val="24"/>
        </w:rPr>
      </w:pPr>
      <w:bookmarkStart w:id="82" w:name="_Hlk73030984"/>
      <w:r>
        <w:rPr>
          <w:rFonts w:ascii="Times New Roman" w:hAnsi="Times New Roman" w:cs="Times New Roman"/>
          <w:sz w:val="24"/>
          <w:szCs w:val="24"/>
        </w:rPr>
        <w:t>W</w:t>
      </w:r>
      <w:r w:rsidR="00070151" w:rsidRPr="00BE0535">
        <w:rPr>
          <w:rFonts w:ascii="Times New Roman" w:hAnsi="Times New Roman" w:cs="Times New Roman"/>
          <w:sz w:val="24"/>
          <w:szCs w:val="24"/>
        </w:rPr>
        <w:t xml:space="preserve">e included </w:t>
      </w:r>
      <w:r w:rsidR="00ED5A3C">
        <w:rPr>
          <w:rFonts w:ascii="Times New Roman" w:hAnsi="Times New Roman" w:cs="Times New Roman"/>
          <w:sz w:val="24"/>
          <w:szCs w:val="24"/>
        </w:rPr>
        <w:t xml:space="preserve">original </w:t>
      </w:r>
      <w:r w:rsidR="00070151" w:rsidRPr="00BE0535">
        <w:rPr>
          <w:rFonts w:ascii="Times New Roman" w:hAnsi="Times New Roman" w:cs="Times New Roman"/>
          <w:sz w:val="24"/>
          <w:szCs w:val="24"/>
        </w:rPr>
        <w:t xml:space="preserve">studies that </w:t>
      </w:r>
      <w:r w:rsidR="00E005C8">
        <w:rPr>
          <w:rFonts w:ascii="Times New Roman" w:hAnsi="Times New Roman" w:cs="Times New Roman"/>
          <w:sz w:val="24"/>
          <w:szCs w:val="24"/>
        </w:rPr>
        <w:t>either reported</w:t>
      </w:r>
      <w:r w:rsidR="00E005C8" w:rsidRPr="00BE0535">
        <w:rPr>
          <w:rFonts w:ascii="Times New Roman" w:hAnsi="Times New Roman" w:cs="Times New Roman"/>
          <w:sz w:val="24"/>
          <w:szCs w:val="24"/>
        </w:rPr>
        <w:t xml:space="preserve"> </w:t>
      </w:r>
      <w:r w:rsidR="0084166D" w:rsidRPr="00BE0535">
        <w:rPr>
          <w:rFonts w:ascii="Times New Roman" w:hAnsi="Times New Roman" w:cs="Times New Roman"/>
          <w:sz w:val="24"/>
          <w:szCs w:val="24"/>
        </w:rPr>
        <w:t>the</w:t>
      </w:r>
      <w:r w:rsidR="00E55262">
        <w:rPr>
          <w:rFonts w:ascii="Times New Roman" w:hAnsi="Times New Roman" w:cs="Times New Roman"/>
          <w:sz w:val="24"/>
          <w:szCs w:val="24"/>
        </w:rPr>
        <w:t xml:space="preserve"> effect of PTL stratified </w:t>
      </w:r>
      <w:r w:rsidR="0001582C">
        <w:rPr>
          <w:rFonts w:ascii="Times New Roman" w:hAnsi="Times New Roman" w:cs="Times New Roman"/>
          <w:sz w:val="24"/>
          <w:szCs w:val="24"/>
        </w:rPr>
        <w:t>by</w:t>
      </w:r>
      <w:r w:rsidR="0001582C" w:rsidRPr="00BE0535">
        <w:rPr>
          <w:rFonts w:ascii="Times New Roman" w:hAnsi="Times New Roman" w:cs="Times New Roman"/>
          <w:sz w:val="24"/>
          <w:szCs w:val="24"/>
        </w:rPr>
        <w:t xml:space="preserve"> </w:t>
      </w:r>
      <w:r w:rsidR="00070151" w:rsidRPr="00BE0535">
        <w:rPr>
          <w:rFonts w:ascii="Times New Roman" w:hAnsi="Times New Roman" w:cs="Times New Roman"/>
          <w:sz w:val="24"/>
          <w:szCs w:val="24"/>
        </w:rPr>
        <w:t xml:space="preserve">KRAS </w:t>
      </w:r>
      <w:r w:rsidR="0023061A" w:rsidRPr="00DE48BD">
        <w:rPr>
          <w:rFonts w:ascii="Times New Roman" w:hAnsi="Times New Roman" w:cs="Times New Roman"/>
          <w:sz w:val="24"/>
          <w:szCs w:val="24"/>
        </w:rPr>
        <w:t>status</w:t>
      </w:r>
      <w:r w:rsidR="002174F1">
        <w:rPr>
          <w:rFonts w:ascii="Times New Roman" w:hAnsi="Times New Roman" w:cs="Times New Roman"/>
          <w:sz w:val="24"/>
          <w:szCs w:val="24"/>
        </w:rPr>
        <w:t xml:space="preserve"> </w:t>
      </w:r>
      <w:r w:rsidR="00B562D1">
        <w:rPr>
          <w:rFonts w:ascii="Times New Roman" w:hAnsi="Times New Roman" w:cs="Times New Roman"/>
          <w:sz w:val="24"/>
          <w:szCs w:val="24"/>
        </w:rPr>
        <w:t>as a</w:t>
      </w:r>
      <w:r w:rsidR="002174F1">
        <w:rPr>
          <w:rFonts w:ascii="Times New Roman" w:hAnsi="Times New Roman" w:cs="Times New Roman"/>
          <w:sz w:val="24"/>
          <w:szCs w:val="24"/>
        </w:rPr>
        <w:t xml:space="preserve"> hazard ratio</w:t>
      </w:r>
      <w:r w:rsidR="00B76CEF">
        <w:rPr>
          <w:rFonts w:ascii="Times New Roman" w:hAnsi="Times New Roman" w:cs="Times New Roman"/>
          <w:sz w:val="24"/>
          <w:szCs w:val="24"/>
        </w:rPr>
        <w:t xml:space="preserve"> </w:t>
      </w:r>
      <w:r w:rsidR="0001582C">
        <w:rPr>
          <w:rFonts w:ascii="Times New Roman" w:hAnsi="Times New Roman" w:cs="Times New Roman"/>
          <w:sz w:val="24"/>
          <w:szCs w:val="24"/>
        </w:rPr>
        <w:t>(</w:t>
      </w:r>
      <w:r w:rsidR="00B76CEF">
        <w:rPr>
          <w:rFonts w:ascii="Times New Roman" w:hAnsi="Times New Roman" w:cs="Times New Roman"/>
          <w:sz w:val="24"/>
          <w:szCs w:val="24"/>
        </w:rPr>
        <w:t>or any other relevant</w:t>
      </w:r>
      <w:r w:rsidR="000E643D">
        <w:rPr>
          <w:rFonts w:ascii="Times New Roman" w:hAnsi="Times New Roman" w:cs="Times New Roman"/>
          <w:sz w:val="24"/>
          <w:szCs w:val="24"/>
        </w:rPr>
        <w:t xml:space="preserve"> effect size</w:t>
      </w:r>
      <w:r w:rsidR="0001582C">
        <w:rPr>
          <w:rFonts w:ascii="Times New Roman" w:hAnsi="Times New Roman" w:cs="Times New Roman"/>
          <w:sz w:val="24"/>
          <w:szCs w:val="24"/>
        </w:rPr>
        <w:t>)</w:t>
      </w:r>
      <w:r w:rsidR="002174F1">
        <w:rPr>
          <w:rFonts w:ascii="Times New Roman" w:hAnsi="Times New Roman" w:cs="Times New Roman"/>
          <w:sz w:val="24"/>
          <w:szCs w:val="24"/>
        </w:rPr>
        <w:t xml:space="preserve"> or </w:t>
      </w:r>
      <w:r w:rsidR="00796107">
        <w:rPr>
          <w:rFonts w:ascii="Times New Roman" w:hAnsi="Times New Roman" w:cs="Times New Roman"/>
          <w:sz w:val="24"/>
          <w:szCs w:val="24"/>
        </w:rPr>
        <w:t xml:space="preserve">showed </w:t>
      </w:r>
      <w:r w:rsidR="00B562D1">
        <w:rPr>
          <w:rFonts w:ascii="Times New Roman" w:hAnsi="Times New Roman" w:cs="Times New Roman"/>
          <w:sz w:val="24"/>
          <w:szCs w:val="24"/>
        </w:rPr>
        <w:t>Kaplan Meier plots</w:t>
      </w:r>
      <w:r w:rsidR="002C719F">
        <w:rPr>
          <w:rFonts w:ascii="Times New Roman" w:hAnsi="Times New Roman" w:cs="Times New Roman"/>
          <w:sz w:val="24"/>
          <w:szCs w:val="24"/>
        </w:rPr>
        <w:t xml:space="preserve"> stratified </w:t>
      </w:r>
      <w:r w:rsidR="00E005C8">
        <w:rPr>
          <w:rFonts w:ascii="Times New Roman" w:hAnsi="Times New Roman" w:cs="Times New Roman"/>
          <w:sz w:val="24"/>
          <w:szCs w:val="24"/>
        </w:rPr>
        <w:t xml:space="preserve">by </w:t>
      </w:r>
      <w:r w:rsidR="00AD1B39">
        <w:rPr>
          <w:rFonts w:ascii="Times New Roman" w:hAnsi="Times New Roman" w:cs="Times New Roman"/>
          <w:sz w:val="24"/>
          <w:szCs w:val="24"/>
        </w:rPr>
        <w:t>KRAS status</w:t>
      </w:r>
      <w:r w:rsidR="0095030D">
        <w:rPr>
          <w:rFonts w:ascii="Times New Roman" w:hAnsi="Times New Roman" w:cs="Times New Roman"/>
          <w:sz w:val="24"/>
          <w:szCs w:val="24"/>
        </w:rPr>
        <w:t xml:space="preserve">. </w:t>
      </w:r>
      <w:r w:rsidR="00965246" w:rsidRPr="0088535C">
        <w:rPr>
          <w:rFonts w:ascii="Times New Roman" w:hAnsi="Times New Roman" w:cs="Times New Roman"/>
          <w:sz w:val="24"/>
          <w:szCs w:val="24"/>
        </w:rPr>
        <w:t xml:space="preserve">The outcome of interest was </w:t>
      </w:r>
      <w:r w:rsidR="00965246">
        <w:rPr>
          <w:rFonts w:ascii="Times New Roman" w:hAnsi="Times New Roman" w:cs="Times New Roman"/>
          <w:sz w:val="24"/>
          <w:szCs w:val="24"/>
        </w:rPr>
        <w:t xml:space="preserve">5-year </w:t>
      </w:r>
      <w:r w:rsidR="00965246" w:rsidRPr="0088535C">
        <w:rPr>
          <w:rFonts w:ascii="Times New Roman" w:hAnsi="Times New Roman" w:cs="Times New Roman"/>
          <w:sz w:val="24"/>
          <w:szCs w:val="24"/>
        </w:rPr>
        <w:t>overall survival</w:t>
      </w:r>
      <w:r w:rsidR="00965246">
        <w:rPr>
          <w:rFonts w:ascii="Times New Roman" w:hAnsi="Times New Roman" w:cs="Times New Roman"/>
          <w:sz w:val="24"/>
          <w:szCs w:val="24"/>
        </w:rPr>
        <w:t xml:space="preserve"> measured from the date of CRLM surgery</w:t>
      </w:r>
      <w:r w:rsidR="00965246" w:rsidRPr="0088535C">
        <w:rPr>
          <w:rFonts w:ascii="Times New Roman" w:hAnsi="Times New Roman" w:cs="Times New Roman"/>
          <w:sz w:val="24"/>
          <w:szCs w:val="24"/>
        </w:rPr>
        <w:t xml:space="preserve">. </w:t>
      </w:r>
      <w:r w:rsidR="00070151" w:rsidRPr="00DE48BD">
        <w:rPr>
          <w:rFonts w:ascii="Times New Roman" w:hAnsi="Times New Roman" w:cs="Times New Roman"/>
          <w:sz w:val="24"/>
          <w:szCs w:val="24"/>
        </w:rPr>
        <w:t>We excluded studies not written in English, Dutch, Greek</w:t>
      </w:r>
      <w:r w:rsidR="00E005C8">
        <w:rPr>
          <w:rFonts w:ascii="Times New Roman" w:hAnsi="Times New Roman" w:cs="Times New Roman"/>
          <w:sz w:val="24"/>
          <w:szCs w:val="24"/>
        </w:rPr>
        <w:t>,</w:t>
      </w:r>
      <w:r w:rsidR="00070151" w:rsidRPr="00DE48BD">
        <w:rPr>
          <w:rFonts w:ascii="Times New Roman" w:hAnsi="Times New Roman" w:cs="Times New Roman"/>
          <w:sz w:val="24"/>
          <w:szCs w:val="24"/>
        </w:rPr>
        <w:t xml:space="preserve"> or German. </w:t>
      </w:r>
      <w:r w:rsidR="00E005C8">
        <w:rPr>
          <w:rFonts w:ascii="Times New Roman" w:hAnsi="Times New Roman" w:cs="Times New Roman"/>
          <w:sz w:val="24"/>
          <w:szCs w:val="24"/>
        </w:rPr>
        <w:t xml:space="preserve">When </w:t>
      </w:r>
      <w:r w:rsidR="00E005C8">
        <w:rPr>
          <w:rFonts w:ascii="Times New Roman" w:hAnsi="Times New Roman" w:cs="Times New Roman"/>
          <w:sz w:val="24"/>
          <w:szCs w:val="24"/>
        </w:rPr>
        <w:lastRenderedPageBreak/>
        <w:t xml:space="preserve">we encountered </w:t>
      </w:r>
      <w:r w:rsidR="00227C89">
        <w:rPr>
          <w:rFonts w:ascii="Times New Roman" w:hAnsi="Times New Roman" w:cs="Times New Roman"/>
          <w:sz w:val="24"/>
          <w:szCs w:val="24"/>
        </w:rPr>
        <w:t xml:space="preserve">more than one </w:t>
      </w:r>
      <w:r w:rsidR="00E005C8">
        <w:rPr>
          <w:rFonts w:ascii="Times New Roman" w:hAnsi="Times New Roman" w:cs="Times New Roman"/>
          <w:sz w:val="24"/>
          <w:szCs w:val="24"/>
        </w:rPr>
        <w:t>study</w:t>
      </w:r>
      <w:r w:rsidR="00E005C8" w:rsidRPr="00227C89">
        <w:rPr>
          <w:rFonts w:ascii="Times New Roman" w:hAnsi="Times New Roman" w:cs="Times New Roman"/>
          <w:sz w:val="24"/>
          <w:szCs w:val="24"/>
        </w:rPr>
        <w:t xml:space="preserve"> </w:t>
      </w:r>
      <w:r w:rsidR="00227C89" w:rsidRPr="00227C89">
        <w:rPr>
          <w:rFonts w:ascii="Times New Roman" w:hAnsi="Times New Roman" w:cs="Times New Roman"/>
          <w:sz w:val="24"/>
          <w:szCs w:val="24"/>
        </w:rPr>
        <w:t xml:space="preserve">published by the same authors, </w:t>
      </w:r>
      <w:r w:rsidR="00E005C8">
        <w:rPr>
          <w:rFonts w:ascii="Times New Roman" w:hAnsi="Times New Roman" w:cs="Times New Roman"/>
          <w:sz w:val="24"/>
          <w:szCs w:val="24"/>
        </w:rPr>
        <w:t xml:space="preserve">we selected </w:t>
      </w:r>
      <w:r w:rsidR="00227C89" w:rsidRPr="00227C89">
        <w:rPr>
          <w:rFonts w:ascii="Times New Roman" w:hAnsi="Times New Roman" w:cs="Times New Roman"/>
          <w:sz w:val="24"/>
          <w:szCs w:val="24"/>
        </w:rPr>
        <w:t>the newest or most informative article</w:t>
      </w:r>
      <w:r w:rsidR="00227C89">
        <w:rPr>
          <w:rFonts w:ascii="Times New Roman" w:hAnsi="Times New Roman" w:cs="Times New Roman"/>
          <w:sz w:val="24"/>
          <w:szCs w:val="24"/>
        </w:rPr>
        <w:t>.</w:t>
      </w:r>
    </w:p>
    <w:p w14:paraId="1F7E3EFF" w14:textId="248516D3" w:rsidR="004462EE" w:rsidRDefault="004462EE" w:rsidP="00DE48BD">
      <w:pPr>
        <w:spacing w:line="480" w:lineRule="auto"/>
        <w:rPr>
          <w:rFonts w:ascii="Times New Roman" w:eastAsiaTheme="majorEastAsia" w:hAnsi="Times New Roman" w:cs="Times New Roman"/>
          <w:color w:val="2F5496" w:themeColor="accent1" w:themeShade="BF"/>
          <w:sz w:val="24"/>
          <w:szCs w:val="24"/>
        </w:rPr>
      </w:pPr>
      <w:bookmarkStart w:id="83" w:name="_Hlk71999124"/>
      <w:bookmarkEnd w:id="82"/>
      <w:r w:rsidRPr="00DE48BD">
        <w:rPr>
          <w:rFonts w:ascii="Times New Roman" w:eastAsiaTheme="majorEastAsia" w:hAnsi="Times New Roman" w:cs="Times New Roman"/>
          <w:color w:val="2F5496" w:themeColor="accent1" w:themeShade="BF"/>
          <w:sz w:val="24"/>
          <w:szCs w:val="24"/>
        </w:rPr>
        <w:t>Data Extraction</w:t>
      </w:r>
    </w:p>
    <w:p w14:paraId="3B802C67" w14:textId="409F810B" w:rsidR="002A3A3F" w:rsidRDefault="00F306C1" w:rsidP="002A3A3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r w:rsidR="002A3A3F">
        <w:rPr>
          <w:rFonts w:ascii="Times New Roman" w:hAnsi="Times New Roman" w:cs="Times New Roman"/>
          <w:sz w:val="24"/>
          <w:szCs w:val="24"/>
        </w:rPr>
        <w:t>eligible stud</w:t>
      </w:r>
      <w:r>
        <w:rPr>
          <w:rFonts w:ascii="Times New Roman" w:hAnsi="Times New Roman" w:cs="Times New Roman"/>
          <w:sz w:val="24"/>
          <w:szCs w:val="24"/>
        </w:rPr>
        <w:t>ies</w:t>
      </w:r>
      <w:r w:rsidR="002A3A3F">
        <w:rPr>
          <w:rFonts w:ascii="Times New Roman" w:hAnsi="Times New Roman" w:cs="Times New Roman"/>
          <w:sz w:val="24"/>
          <w:szCs w:val="24"/>
        </w:rPr>
        <w:t xml:space="preserve"> </w:t>
      </w:r>
      <w:r w:rsidR="002A3A3F" w:rsidRPr="00DE48BD">
        <w:rPr>
          <w:rFonts w:ascii="Times New Roman" w:hAnsi="Times New Roman" w:cs="Times New Roman"/>
          <w:sz w:val="24"/>
          <w:szCs w:val="24"/>
        </w:rPr>
        <w:t xml:space="preserve">authored by the senior author (G.A.M) or his collaborators from the International Genetic Consortium for </w:t>
      </w:r>
      <w:r>
        <w:rPr>
          <w:rFonts w:ascii="Times New Roman" w:hAnsi="Times New Roman" w:cs="Times New Roman"/>
          <w:sz w:val="24"/>
          <w:szCs w:val="24"/>
        </w:rPr>
        <w:t>C</w:t>
      </w:r>
      <w:r w:rsidR="002A3A3F" w:rsidRPr="00DE48BD">
        <w:rPr>
          <w:rFonts w:ascii="Times New Roman" w:hAnsi="Times New Roman" w:cs="Times New Roman"/>
          <w:sz w:val="24"/>
          <w:szCs w:val="24"/>
        </w:rPr>
        <w:t>olorectal Liver Metastasis (IGCLM)</w:t>
      </w:r>
      <w:r>
        <w:rPr>
          <w:rFonts w:ascii="Times New Roman" w:hAnsi="Times New Roman" w:cs="Times New Roman"/>
          <w:sz w:val="24"/>
          <w:szCs w:val="24"/>
        </w:rPr>
        <w:t>,</w:t>
      </w:r>
      <w:r w:rsidR="002A3A3F">
        <w:rPr>
          <w:rFonts w:ascii="Times New Roman" w:hAnsi="Times New Roman" w:cs="Times New Roman"/>
          <w:sz w:val="24"/>
          <w:szCs w:val="24"/>
        </w:rPr>
        <w:t xml:space="preserve"> we received and used individual participant data (IPD). For the </w:t>
      </w:r>
      <w:r>
        <w:rPr>
          <w:rFonts w:ascii="Times New Roman" w:hAnsi="Times New Roman" w:cs="Times New Roman"/>
          <w:sz w:val="24"/>
          <w:szCs w:val="24"/>
        </w:rPr>
        <w:t xml:space="preserve">remaining </w:t>
      </w:r>
      <w:r w:rsidR="002A3A3F">
        <w:rPr>
          <w:rFonts w:ascii="Times New Roman" w:hAnsi="Times New Roman" w:cs="Times New Roman"/>
          <w:sz w:val="24"/>
          <w:szCs w:val="24"/>
        </w:rPr>
        <w:t>studies</w:t>
      </w:r>
      <w:r>
        <w:rPr>
          <w:rFonts w:ascii="Times New Roman" w:hAnsi="Times New Roman" w:cs="Times New Roman"/>
          <w:sz w:val="24"/>
          <w:szCs w:val="24"/>
        </w:rPr>
        <w:t>,</w:t>
      </w:r>
      <w:r w:rsidR="002A3A3F">
        <w:rPr>
          <w:rFonts w:ascii="Times New Roman" w:hAnsi="Times New Roman" w:cs="Times New Roman"/>
          <w:sz w:val="24"/>
          <w:szCs w:val="24"/>
        </w:rPr>
        <w:t xml:space="preserve"> we used aggregate data (AD)</w:t>
      </w:r>
      <w:r w:rsidR="00FA16B6">
        <w:rPr>
          <w:rFonts w:ascii="Times New Roman" w:hAnsi="Times New Roman" w:cs="Times New Roman"/>
          <w:sz w:val="24"/>
          <w:szCs w:val="24"/>
        </w:rPr>
        <w:t xml:space="preserve"> or </w:t>
      </w:r>
      <w:r w:rsidR="000A5291">
        <w:rPr>
          <w:rFonts w:ascii="Times New Roman" w:hAnsi="Times New Roman" w:cs="Times New Roman"/>
          <w:sz w:val="24"/>
          <w:szCs w:val="24"/>
          <w:lang w:val="en-US"/>
        </w:rPr>
        <w:t xml:space="preserve">we </w:t>
      </w:r>
      <w:r w:rsidR="00FA16B6">
        <w:rPr>
          <w:rFonts w:ascii="Times New Roman" w:hAnsi="Times New Roman" w:cs="Times New Roman"/>
          <w:sz w:val="24"/>
          <w:szCs w:val="24"/>
        </w:rPr>
        <w:t>simulated IPD based on their Kaplan Meier plots</w:t>
      </w:r>
      <w:r w:rsidR="002A3A3F">
        <w:rPr>
          <w:rFonts w:ascii="Times New Roman" w:hAnsi="Times New Roman" w:cs="Times New Roman"/>
          <w:sz w:val="24"/>
          <w:szCs w:val="24"/>
        </w:rPr>
        <w:t xml:space="preserve">. </w:t>
      </w:r>
    </w:p>
    <w:bookmarkEnd w:id="83"/>
    <w:p w14:paraId="15E0AE7D" w14:textId="3497FB79" w:rsidR="007A7347" w:rsidRDefault="00804434" w:rsidP="00DE48BD">
      <w:pPr>
        <w:spacing w:line="480" w:lineRule="auto"/>
        <w:rPr>
          <w:rFonts w:ascii="Times New Roman" w:hAnsi="Times New Roman" w:cs="Times New Roman"/>
          <w:sz w:val="24"/>
          <w:szCs w:val="24"/>
        </w:rPr>
      </w:pPr>
      <w:r>
        <w:rPr>
          <w:rFonts w:ascii="Times New Roman" w:hAnsi="Times New Roman" w:cs="Times New Roman"/>
          <w:sz w:val="24"/>
          <w:szCs w:val="24"/>
        </w:rPr>
        <w:t>O</w:t>
      </w:r>
      <w:r w:rsidR="003A1F30" w:rsidRPr="00DE48BD">
        <w:rPr>
          <w:rFonts w:ascii="Times New Roman" w:hAnsi="Times New Roman" w:cs="Times New Roman"/>
          <w:sz w:val="24"/>
          <w:szCs w:val="24"/>
        </w:rPr>
        <w:t xml:space="preserve">ne </w:t>
      </w:r>
      <w:r>
        <w:rPr>
          <w:rFonts w:ascii="Times New Roman" w:hAnsi="Times New Roman" w:cs="Times New Roman"/>
          <w:sz w:val="24"/>
          <w:szCs w:val="24"/>
        </w:rPr>
        <w:t>author</w:t>
      </w:r>
      <w:r w:rsidR="003A1F30" w:rsidRPr="00DE48BD">
        <w:rPr>
          <w:rFonts w:ascii="Times New Roman" w:hAnsi="Times New Roman" w:cs="Times New Roman"/>
          <w:sz w:val="24"/>
          <w:szCs w:val="24"/>
        </w:rPr>
        <w:t xml:space="preserve"> </w:t>
      </w:r>
      <w:r w:rsidR="00A771D4" w:rsidRPr="00DE48BD">
        <w:rPr>
          <w:rFonts w:ascii="Times New Roman" w:hAnsi="Times New Roman" w:cs="Times New Roman"/>
          <w:sz w:val="24"/>
          <w:szCs w:val="24"/>
        </w:rPr>
        <w:t>(M.B.)</w:t>
      </w:r>
      <w:r w:rsidR="0040141A">
        <w:rPr>
          <w:rFonts w:ascii="Times New Roman" w:hAnsi="Times New Roman" w:cs="Times New Roman"/>
          <w:sz w:val="24"/>
          <w:szCs w:val="24"/>
        </w:rPr>
        <w:t xml:space="preserve"> </w:t>
      </w:r>
      <w:r w:rsidR="003A1F30" w:rsidRPr="00DE48BD">
        <w:rPr>
          <w:rFonts w:ascii="Times New Roman" w:hAnsi="Times New Roman" w:cs="Times New Roman"/>
          <w:sz w:val="24"/>
          <w:szCs w:val="24"/>
        </w:rPr>
        <w:t xml:space="preserve">extracted </w:t>
      </w:r>
      <w:r w:rsidR="00333F72" w:rsidRPr="00DE48BD">
        <w:rPr>
          <w:rFonts w:ascii="Times New Roman" w:hAnsi="Times New Roman" w:cs="Times New Roman"/>
          <w:sz w:val="24"/>
          <w:szCs w:val="24"/>
        </w:rPr>
        <w:t xml:space="preserve">prespecified </w:t>
      </w:r>
      <w:r w:rsidR="003A1F30" w:rsidRPr="00DE48BD">
        <w:rPr>
          <w:rFonts w:ascii="Times New Roman" w:hAnsi="Times New Roman" w:cs="Times New Roman"/>
          <w:sz w:val="24"/>
          <w:szCs w:val="24"/>
        </w:rPr>
        <w:t>data</w:t>
      </w:r>
      <w:r w:rsidR="008B2710">
        <w:rPr>
          <w:rFonts w:ascii="Times New Roman" w:hAnsi="Times New Roman" w:cs="Times New Roman"/>
          <w:sz w:val="24"/>
          <w:szCs w:val="24"/>
        </w:rPr>
        <w:t xml:space="preserve"> </w:t>
      </w:r>
      <w:r w:rsidR="008B2710" w:rsidRPr="00DE48BD">
        <w:rPr>
          <w:rFonts w:ascii="Times New Roman" w:hAnsi="Times New Roman" w:cs="Times New Roman"/>
          <w:sz w:val="24"/>
          <w:szCs w:val="24"/>
        </w:rPr>
        <w:t>elements</w:t>
      </w:r>
      <w:r>
        <w:rPr>
          <w:rFonts w:ascii="Times New Roman" w:hAnsi="Times New Roman" w:cs="Times New Roman"/>
          <w:sz w:val="24"/>
          <w:szCs w:val="24"/>
        </w:rPr>
        <w:t xml:space="preserve"> from the eligible studies,</w:t>
      </w:r>
      <w:r w:rsidR="003A1F30" w:rsidRPr="00DE48BD">
        <w:rPr>
          <w:rFonts w:ascii="Times New Roman" w:hAnsi="Times New Roman" w:cs="Times New Roman"/>
          <w:sz w:val="24"/>
          <w:szCs w:val="24"/>
        </w:rPr>
        <w:t xml:space="preserve"> </w:t>
      </w:r>
      <w:r w:rsidR="004462EE" w:rsidRPr="00DE48BD">
        <w:rPr>
          <w:rFonts w:ascii="Times New Roman" w:hAnsi="Times New Roman" w:cs="Times New Roman"/>
          <w:sz w:val="24"/>
          <w:szCs w:val="24"/>
        </w:rPr>
        <w:t xml:space="preserve">including </w:t>
      </w:r>
      <w:r w:rsidR="006B490A">
        <w:rPr>
          <w:rFonts w:ascii="Times New Roman" w:hAnsi="Times New Roman" w:cs="Times New Roman"/>
          <w:sz w:val="24"/>
          <w:szCs w:val="24"/>
        </w:rPr>
        <w:t>study specific information</w:t>
      </w:r>
      <w:r w:rsidR="005B267E">
        <w:rPr>
          <w:rFonts w:ascii="Times New Roman" w:hAnsi="Times New Roman" w:cs="Times New Roman"/>
          <w:sz w:val="24"/>
          <w:szCs w:val="24"/>
        </w:rPr>
        <w:t xml:space="preserve"> and the outcome of interest. </w:t>
      </w:r>
      <w:r w:rsidR="004D10BD">
        <w:rPr>
          <w:rFonts w:ascii="Times New Roman" w:hAnsi="Times New Roman" w:cs="Times New Roman"/>
          <w:sz w:val="24"/>
          <w:szCs w:val="24"/>
        </w:rPr>
        <w:t xml:space="preserve">Study specific information included </w:t>
      </w:r>
      <w:r w:rsidR="009B1C6C" w:rsidRPr="009B1C6C">
        <w:rPr>
          <w:rFonts w:ascii="Times New Roman" w:hAnsi="Times New Roman" w:cs="Times New Roman"/>
          <w:sz w:val="24"/>
          <w:szCs w:val="24"/>
        </w:rPr>
        <w:t>author</w:t>
      </w:r>
      <w:r w:rsidR="004D10BD">
        <w:rPr>
          <w:rFonts w:ascii="Times New Roman" w:hAnsi="Times New Roman" w:cs="Times New Roman"/>
          <w:sz w:val="24"/>
          <w:szCs w:val="24"/>
        </w:rPr>
        <w:t xml:space="preserve"> name</w:t>
      </w:r>
      <w:r w:rsidR="009B1C6C" w:rsidRPr="009B1C6C">
        <w:rPr>
          <w:rFonts w:ascii="Times New Roman" w:hAnsi="Times New Roman" w:cs="Times New Roman"/>
          <w:sz w:val="24"/>
          <w:szCs w:val="24"/>
        </w:rPr>
        <w:t xml:space="preserve">, year of publication, country, </w:t>
      </w:r>
      <w:r w:rsidR="004D10BD" w:rsidRPr="004D10BD">
        <w:rPr>
          <w:rFonts w:ascii="Times New Roman" w:hAnsi="Times New Roman" w:cs="Times New Roman"/>
          <w:sz w:val="24"/>
          <w:szCs w:val="24"/>
        </w:rPr>
        <w:t xml:space="preserve">study interval, </w:t>
      </w:r>
      <w:r w:rsidR="00C25B97" w:rsidRPr="009B1C6C">
        <w:rPr>
          <w:rFonts w:ascii="Times New Roman" w:hAnsi="Times New Roman" w:cs="Times New Roman"/>
          <w:sz w:val="24"/>
          <w:szCs w:val="24"/>
        </w:rPr>
        <w:t xml:space="preserve">number </w:t>
      </w:r>
      <w:r w:rsidR="00C25B97">
        <w:rPr>
          <w:rFonts w:ascii="Times New Roman" w:hAnsi="Times New Roman" w:cs="Times New Roman"/>
          <w:sz w:val="24"/>
          <w:szCs w:val="24"/>
        </w:rPr>
        <w:t xml:space="preserve">of </w:t>
      </w:r>
      <w:r w:rsidR="009B1C6C" w:rsidRPr="009B1C6C">
        <w:rPr>
          <w:rFonts w:ascii="Times New Roman" w:hAnsi="Times New Roman" w:cs="Times New Roman"/>
          <w:sz w:val="24"/>
          <w:szCs w:val="24"/>
        </w:rPr>
        <w:t>patient</w:t>
      </w:r>
      <w:r w:rsidR="00877687">
        <w:rPr>
          <w:rFonts w:ascii="Times New Roman" w:hAnsi="Times New Roman" w:cs="Times New Roman"/>
          <w:sz w:val="24"/>
          <w:szCs w:val="24"/>
        </w:rPr>
        <w:t>s</w:t>
      </w:r>
      <w:r w:rsidR="004D10BD">
        <w:rPr>
          <w:rFonts w:ascii="Times New Roman" w:hAnsi="Times New Roman" w:cs="Times New Roman"/>
          <w:sz w:val="24"/>
          <w:szCs w:val="24"/>
        </w:rPr>
        <w:t>,</w:t>
      </w:r>
      <w:r w:rsidR="00E928B3">
        <w:rPr>
          <w:rFonts w:ascii="Times New Roman" w:hAnsi="Times New Roman" w:cs="Times New Roman"/>
          <w:sz w:val="24"/>
          <w:szCs w:val="24"/>
        </w:rPr>
        <w:t xml:space="preserve"> definition of right vs left side (</w:t>
      </w:r>
      <w:r>
        <w:rPr>
          <w:rFonts w:ascii="Times New Roman" w:hAnsi="Times New Roman" w:cs="Times New Roman"/>
          <w:sz w:val="24"/>
          <w:szCs w:val="24"/>
        </w:rPr>
        <w:t xml:space="preserve">and </w:t>
      </w:r>
      <w:r w:rsidR="00E928B3">
        <w:rPr>
          <w:rFonts w:ascii="Times New Roman" w:hAnsi="Times New Roman" w:cs="Times New Roman"/>
          <w:sz w:val="24"/>
          <w:szCs w:val="24"/>
        </w:rPr>
        <w:t xml:space="preserve">whether </w:t>
      </w:r>
      <w:r w:rsidR="004D10BD">
        <w:rPr>
          <w:rFonts w:ascii="Times New Roman" w:hAnsi="Times New Roman" w:cs="Times New Roman"/>
          <w:sz w:val="24"/>
          <w:szCs w:val="24"/>
        </w:rPr>
        <w:t xml:space="preserve">rectum </w:t>
      </w:r>
      <w:r w:rsidR="00E928B3">
        <w:rPr>
          <w:rFonts w:ascii="Times New Roman" w:hAnsi="Times New Roman" w:cs="Times New Roman"/>
          <w:sz w:val="24"/>
          <w:szCs w:val="24"/>
        </w:rPr>
        <w:t xml:space="preserve">was included </w:t>
      </w:r>
      <w:r w:rsidR="004D10BD">
        <w:rPr>
          <w:rFonts w:ascii="Times New Roman" w:hAnsi="Times New Roman" w:cs="Times New Roman"/>
          <w:sz w:val="24"/>
          <w:szCs w:val="24"/>
        </w:rPr>
        <w:t>in the LS</w:t>
      </w:r>
      <w:r w:rsidR="00E928B3">
        <w:rPr>
          <w:rFonts w:ascii="Times New Roman" w:hAnsi="Times New Roman" w:cs="Times New Roman"/>
          <w:sz w:val="24"/>
          <w:szCs w:val="24"/>
        </w:rPr>
        <w:t>)</w:t>
      </w:r>
      <w:r w:rsidR="004D10BD">
        <w:rPr>
          <w:rFonts w:ascii="Times New Roman" w:hAnsi="Times New Roman" w:cs="Times New Roman"/>
          <w:sz w:val="24"/>
          <w:szCs w:val="24"/>
        </w:rPr>
        <w:t xml:space="preserve">, </w:t>
      </w:r>
      <w:r w:rsidR="00453ED4" w:rsidRPr="00DE48BD">
        <w:rPr>
          <w:rFonts w:ascii="Times New Roman" w:hAnsi="Times New Roman" w:cs="Times New Roman"/>
          <w:sz w:val="24"/>
          <w:szCs w:val="24"/>
        </w:rPr>
        <w:t>location of the primary tumor</w:t>
      </w:r>
      <w:r>
        <w:rPr>
          <w:rFonts w:ascii="Times New Roman" w:hAnsi="Times New Roman" w:cs="Times New Roman"/>
          <w:sz w:val="24"/>
          <w:szCs w:val="24"/>
        </w:rPr>
        <w:t>,</w:t>
      </w:r>
      <w:r w:rsidR="004D10BD">
        <w:rPr>
          <w:rFonts w:ascii="Times New Roman" w:hAnsi="Times New Roman" w:cs="Times New Roman"/>
          <w:sz w:val="24"/>
          <w:szCs w:val="24"/>
        </w:rPr>
        <w:t xml:space="preserve"> and</w:t>
      </w:r>
      <w:r w:rsidR="00453ED4" w:rsidRPr="00DE48BD">
        <w:rPr>
          <w:rFonts w:ascii="Times New Roman" w:hAnsi="Times New Roman" w:cs="Times New Roman"/>
          <w:sz w:val="24"/>
          <w:szCs w:val="24"/>
        </w:rPr>
        <w:t xml:space="preserve"> KRAS mutation</w:t>
      </w:r>
      <w:r w:rsidR="00F8119C">
        <w:rPr>
          <w:rFonts w:ascii="Times New Roman" w:hAnsi="Times New Roman" w:cs="Times New Roman"/>
          <w:sz w:val="24"/>
          <w:szCs w:val="24"/>
        </w:rPr>
        <w:t>al status</w:t>
      </w:r>
      <w:r w:rsidR="004D10BD">
        <w:rPr>
          <w:rFonts w:ascii="Times New Roman" w:hAnsi="Times New Roman" w:cs="Times New Roman"/>
          <w:sz w:val="24"/>
          <w:szCs w:val="24"/>
        </w:rPr>
        <w:t xml:space="preserve">.  </w:t>
      </w:r>
    </w:p>
    <w:p w14:paraId="2C3147D0" w14:textId="06F98EB4" w:rsidR="005139F3" w:rsidRDefault="00E93430" w:rsidP="00DE48BD">
      <w:pPr>
        <w:spacing w:line="480" w:lineRule="auto"/>
        <w:rPr>
          <w:rFonts w:ascii="Times New Roman" w:hAnsi="Times New Roman" w:cs="Times New Roman"/>
          <w:sz w:val="24"/>
          <w:szCs w:val="24"/>
        </w:rPr>
      </w:pPr>
      <w:r>
        <w:rPr>
          <w:rFonts w:ascii="Times New Roman" w:hAnsi="Times New Roman" w:cs="Times New Roman"/>
          <w:sz w:val="24"/>
          <w:szCs w:val="24"/>
        </w:rPr>
        <w:t>The o</w:t>
      </w:r>
      <w:r w:rsidR="00E42681">
        <w:rPr>
          <w:rFonts w:ascii="Times New Roman" w:hAnsi="Times New Roman" w:cs="Times New Roman"/>
          <w:sz w:val="24"/>
          <w:szCs w:val="24"/>
        </w:rPr>
        <w:t xml:space="preserve">utcome of interest </w:t>
      </w:r>
      <w:r>
        <w:rPr>
          <w:rFonts w:ascii="Times New Roman" w:hAnsi="Times New Roman" w:cs="Times New Roman"/>
          <w:sz w:val="24"/>
          <w:szCs w:val="24"/>
        </w:rPr>
        <w:t xml:space="preserve">was </w:t>
      </w:r>
      <w:r w:rsidR="00C7240B">
        <w:rPr>
          <w:rFonts w:ascii="Times New Roman" w:hAnsi="Times New Roman" w:cs="Times New Roman"/>
          <w:sz w:val="24"/>
          <w:szCs w:val="24"/>
        </w:rPr>
        <w:t>HR</w:t>
      </w:r>
      <w:r w:rsidR="007A7347">
        <w:rPr>
          <w:rFonts w:ascii="Times New Roman" w:hAnsi="Times New Roman" w:cs="Times New Roman"/>
          <w:sz w:val="24"/>
          <w:szCs w:val="24"/>
        </w:rPr>
        <w:t>. If other</w:t>
      </w:r>
      <w:r w:rsidR="00B52ADA">
        <w:rPr>
          <w:rFonts w:ascii="Times New Roman" w:hAnsi="Times New Roman" w:cs="Times New Roman"/>
          <w:sz w:val="24"/>
          <w:szCs w:val="24"/>
        </w:rPr>
        <w:t xml:space="preserve"> relevant effect siz</w:t>
      </w:r>
      <w:r w:rsidR="00ED5A3C">
        <w:rPr>
          <w:rFonts w:ascii="Times New Roman" w:hAnsi="Times New Roman" w:cs="Times New Roman"/>
          <w:sz w:val="24"/>
          <w:szCs w:val="24"/>
        </w:rPr>
        <w:t>e</w:t>
      </w:r>
      <w:r w:rsidR="007950AB">
        <w:rPr>
          <w:rFonts w:ascii="Times New Roman" w:hAnsi="Times New Roman" w:cs="Times New Roman"/>
          <w:sz w:val="24"/>
          <w:szCs w:val="24"/>
        </w:rPr>
        <w:t xml:space="preserve"> </w:t>
      </w:r>
      <w:r w:rsidR="007950AB" w:rsidRPr="007950AB">
        <w:rPr>
          <w:rFonts w:ascii="Times New Roman" w:hAnsi="Times New Roman" w:cs="Times New Roman"/>
          <w:sz w:val="24"/>
          <w:szCs w:val="24"/>
        </w:rPr>
        <w:t>ind</w:t>
      </w:r>
      <w:r w:rsidR="007A7347">
        <w:rPr>
          <w:rFonts w:ascii="Times New Roman" w:hAnsi="Times New Roman" w:cs="Times New Roman"/>
          <w:sz w:val="24"/>
          <w:szCs w:val="24"/>
        </w:rPr>
        <w:t xml:space="preserve">ices were used, we transformed them to HR. </w:t>
      </w:r>
      <w:r w:rsidR="007950AB">
        <w:rPr>
          <w:rFonts w:ascii="Times New Roman" w:hAnsi="Times New Roman" w:cs="Times New Roman"/>
          <w:sz w:val="24"/>
          <w:szCs w:val="24"/>
        </w:rPr>
        <w:t xml:space="preserve"> If the survival information was only </w:t>
      </w:r>
      <w:r w:rsidR="00A62FDB">
        <w:rPr>
          <w:rFonts w:ascii="Times New Roman" w:hAnsi="Times New Roman" w:cs="Times New Roman"/>
          <w:sz w:val="24"/>
          <w:szCs w:val="24"/>
        </w:rPr>
        <w:t xml:space="preserve">presented </w:t>
      </w:r>
      <w:r w:rsidR="007950AB">
        <w:rPr>
          <w:rFonts w:ascii="Times New Roman" w:hAnsi="Times New Roman" w:cs="Times New Roman"/>
          <w:sz w:val="24"/>
          <w:szCs w:val="24"/>
        </w:rPr>
        <w:t xml:space="preserve">in </w:t>
      </w:r>
      <w:r w:rsidR="007A7347">
        <w:rPr>
          <w:rFonts w:ascii="Times New Roman" w:hAnsi="Times New Roman" w:cs="Times New Roman"/>
          <w:sz w:val="24"/>
          <w:szCs w:val="24"/>
        </w:rPr>
        <w:t xml:space="preserve">Kaplan Meier </w:t>
      </w:r>
      <w:r w:rsidR="007950AB">
        <w:rPr>
          <w:rFonts w:ascii="Times New Roman" w:hAnsi="Times New Roman" w:cs="Times New Roman"/>
          <w:sz w:val="24"/>
          <w:szCs w:val="24"/>
        </w:rPr>
        <w:t>survival curves, we simulated</w:t>
      </w:r>
      <w:r w:rsidR="00A55D4A">
        <w:rPr>
          <w:rFonts w:ascii="Times New Roman" w:hAnsi="Times New Roman" w:cs="Times New Roman"/>
          <w:sz w:val="24"/>
          <w:szCs w:val="24"/>
        </w:rPr>
        <w:t xml:space="preserve"> their</w:t>
      </w:r>
      <w:r w:rsidR="007950AB">
        <w:rPr>
          <w:rFonts w:ascii="Times New Roman" w:hAnsi="Times New Roman" w:cs="Times New Roman"/>
          <w:sz w:val="24"/>
          <w:szCs w:val="24"/>
        </w:rPr>
        <w:t xml:space="preserve"> </w:t>
      </w:r>
      <w:r w:rsidR="001C0E9F">
        <w:rPr>
          <w:rFonts w:ascii="Times New Roman" w:hAnsi="Times New Roman" w:cs="Times New Roman"/>
          <w:sz w:val="24"/>
          <w:szCs w:val="24"/>
        </w:rPr>
        <w:t>IPD based</w:t>
      </w:r>
      <w:r w:rsidR="007950AB">
        <w:rPr>
          <w:rFonts w:ascii="Times New Roman" w:hAnsi="Times New Roman" w:cs="Times New Roman"/>
          <w:sz w:val="24"/>
          <w:szCs w:val="24"/>
        </w:rPr>
        <w:t xml:space="preserve"> on the method developed by </w:t>
      </w:r>
      <w:r w:rsidR="007A7347">
        <w:rPr>
          <w:rFonts w:ascii="Times New Roman" w:hAnsi="Times New Roman" w:cs="Times New Roman"/>
          <w:sz w:val="24"/>
          <w:szCs w:val="24"/>
        </w:rPr>
        <w:t xml:space="preserve">Guyot et al. </w:t>
      </w:r>
      <w:r w:rsidR="00873675" w:rsidRPr="00873675">
        <w:rPr>
          <w:rFonts w:ascii="Times New Roman" w:hAnsi="Times New Roman" w:cs="Times New Roman"/>
          <w:sz w:val="24"/>
          <w:szCs w:val="24"/>
          <w:highlight w:val="yellow"/>
        </w:rPr>
        <w:t>22297116</w:t>
      </w:r>
      <w:r w:rsidR="00873675">
        <w:rPr>
          <w:rFonts w:ascii="Times New Roman" w:hAnsi="Times New Roman" w:cs="Times New Roman"/>
          <w:sz w:val="24"/>
          <w:szCs w:val="24"/>
        </w:rPr>
        <w:t xml:space="preserve"> </w:t>
      </w:r>
    </w:p>
    <w:p w14:paraId="2EF06197" w14:textId="64DDAB3A" w:rsidR="008848E3" w:rsidRDefault="008848E3" w:rsidP="008848E3">
      <w:pPr>
        <w:spacing w:line="480" w:lineRule="auto"/>
        <w:rPr>
          <w:rFonts w:ascii="Times New Roman" w:eastAsiaTheme="majorEastAsia" w:hAnsi="Times New Roman" w:cs="Times New Roman"/>
          <w:color w:val="2F5496" w:themeColor="accent1" w:themeShade="BF"/>
          <w:sz w:val="24"/>
          <w:szCs w:val="24"/>
        </w:rPr>
      </w:pPr>
      <w:bookmarkStart w:id="84" w:name="_Hlk72005489"/>
      <w:r>
        <w:rPr>
          <w:rFonts w:ascii="Times New Roman" w:eastAsiaTheme="majorEastAsia" w:hAnsi="Times New Roman" w:cs="Times New Roman"/>
          <w:color w:val="2F5496" w:themeColor="accent1" w:themeShade="BF"/>
          <w:sz w:val="24"/>
          <w:szCs w:val="24"/>
        </w:rPr>
        <w:t xml:space="preserve">Statistical Analysis </w:t>
      </w:r>
    </w:p>
    <w:p w14:paraId="0437F487" w14:textId="7589BC5F" w:rsidR="0032155B" w:rsidRDefault="00945FB5" w:rsidP="00DE48BD">
      <w:pPr>
        <w:spacing w:line="480" w:lineRule="auto"/>
        <w:rPr>
          <w:rFonts w:ascii="Times New Roman" w:hAnsi="Times New Roman" w:cs="Times New Roman"/>
          <w:sz w:val="24"/>
          <w:szCs w:val="24"/>
        </w:rPr>
      </w:pPr>
      <w:bookmarkStart w:id="85" w:name="_Hlk73031605"/>
      <w:bookmarkEnd w:id="84"/>
      <w:r>
        <w:rPr>
          <w:rFonts w:ascii="Times New Roman" w:hAnsi="Times New Roman" w:cs="Times New Roman"/>
          <w:sz w:val="24"/>
          <w:szCs w:val="24"/>
        </w:rPr>
        <w:t xml:space="preserve">To estimate </w:t>
      </w:r>
      <w:r w:rsidR="00A0334F">
        <w:rPr>
          <w:rFonts w:ascii="Times New Roman" w:hAnsi="Times New Roman" w:cs="Times New Roman"/>
          <w:sz w:val="24"/>
          <w:szCs w:val="24"/>
        </w:rPr>
        <w:t xml:space="preserve">the effect of </w:t>
      </w:r>
      <w:r w:rsidR="00C574A2">
        <w:rPr>
          <w:rFonts w:ascii="Times New Roman" w:hAnsi="Times New Roman" w:cs="Times New Roman"/>
          <w:sz w:val="24"/>
          <w:szCs w:val="24"/>
        </w:rPr>
        <w:t xml:space="preserve">PTL </w:t>
      </w:r>
      <w:r w:rsidR="00A0334F">
        <w:rPr>
          <w:rFonts w:ascii="Times New Roman" w:hAnsi="Times New Roman" w:cs="Times New Roman"/>
          <w:sz w:val="24"/>
          <w:szCs w:val="24"/>
        </w:rPr>
        <w:t>per KRAS mutational status</w:t>
      </w:r>
      <w:r w:rsidR="0033007E">
        <w:rPr>
          <w:rFonts w:ascii="Times New Roman" w:hAnsi="Times New Roman" w:cs="Times New Roman"/>
          <w:sz w:val="24"/>
          <w:szCs w:val="24"/>
        </w:rPr>
        <w:t xml:space="preserve"> </w:t>
      </w:r>
      <w:r w:rsidR="00DF71F1">
        <w:rPr>
          <w:rFonts w:ascii="Times New Roman" w:hAnsi="Times New Roman" w:cs="Times New Roman"/>
          <w:sz w:val="24"/>
          <w:szCs w:val="24"/>
        </w:rPr>
        <w:t xml:space="preserve">we </w:t>
      </w:r>
      <w:r w:rsidR="000F4E60">
        <w:rPr>
          <w:rFonts w:ascii="Times New Roman" w:hAnsi="Times New Roman" w:cs="Times New Roman"/>
          <w:sz w:val="24"/>
          <w:szCs w:val="24"/>
        </w:rPr>
        <w:t>performed</w:t>
      </w:r>
      <w:r w:rsidR="0082723F">
        <w:rPr>
          <w:rFonts w:ascii="Times New Roman" w:hAnsi="Times New Roman" w:cs="Times New Roman"/>
          <w:sz w:val="24"/>
          <w:szCs w:val="24"/>
        </w:rPr>
        <w:t xml:space="preserve"> </w:t>
      </w:r>
      <w:r w:rsidR="00C54AEF">
        <w:rPr>
          <w:rFonts w:ascii="Times New Roman" w:hAnsi="Times New Roman" w:cs="Times New Roman"/>
          <w:sz w:val="24"/>
          <w:szCs w:val="24"/>
        </w:rPr>
        <w:t xml:space="preserve">2 separate </w:t>
      </w:r>
      <w:r w:rsidR="00404F31">
        <w:rPr>
          <w:rFonts w:ascii="Times New Roman" w:hAnsi="Times New Roman" w:cs="Times New Roman"/>
          <w:sz w:val="24"/>
          <w:szCs w:val="24"/>
        </w:rPr>
        <w:t>meta-analys</w:t>
      </w:r>
      <w:r w:rsidR="00F94F5C">
        <w:rPr>
          <w:rFonts w:ascii="Times New Roman" w:hAnsi="Times New Roman" w:cs="Times New Roman"/>
          <w:sz w:val="24"/>
          <w:szCs w:val="24"/>
        </w:rPr>
        <w:t>e</w:t>
      </w:r>
      <w:r w:rsidR="00404F31">
        <w:rPr>
          <w:rFonts w:ascii="Times New Roman" w:hAnsi="Times New Roman" w:cs="Times New Roman"/>
          <w:sz w:val="24"/>
          <w:szCs w:val="24"/>
        </w:rPr>
        <w:t>s</w:t>
      </w:r>
      <w:r w:rsidR="00D470C0">
        <w:rPr>
          <w:rFonts w:ascii="Times New Roman" w:hAnsi="Times New Roman" w:cs="Times New Roman"/>
          <w:sz w:val="24"/>
          <w:szCs w:val="24"/>
        </w:rPr>
        <w:t xml:space="preserve"> according to the two different definitions of PTL</w:t>
      </w:r>
      <w:r w:rsidR="0032155B">
        <w:rPr>
          <w:rFonts w:ascii="Times New Roman" w:hAnsi="Times New Roman" w:cs="Times New Roman"/>
          <w:sz w:val="24"/>
          <w:szCs w:val="24"/>
        </w:rPr>
        <w:t>.</w:t>
      </w:r>
      <w:r w:rsidR="0077302B">
        <w:rPr>
          <w:rFonts w:ascii="Times New Roman" w:hAnsi="Times New Roman" w:cs="Times New Roman"/>
          <w:sz w:val="24"/>
          <w:szCs w:val="24"/>
        </w:rPr>
        <w:t xml:space="preserve"> </w:t>
      </w:r>
      <w:bookmarkEnd w:id="85"/>
      <w:r w:rsidR="002A66D4">
        <w:rPr>
          <w:rFonts w:ascii="Times New Roman" w:hAnsi="Times New Roman" w:cs="Times New Roman"/>
          <w:sz w:val="24"/>
          <w:szCs w:val="24"/>
        </w:rPr>
        <w:t>For each</w:t>
      </w:r>
      <w:r w:rsidR="00D14B1B">
        <w:rPr>
          <w:rFonts w:ascii="Times New Roman" w:hAnsi="Times New Roman" w:cs="Times New Roman"/>
          <w:sz w:val="24"/>
          <w:szCs w:val="24"/>
        </w:rPr>
        <w:t xml:space="preserve"> stud</w:t>
      </w:r>
      <w:r w:rsidR="005935F4">
        <w:rPr>
          <w:rFonts w:ascii="Times New Roman" w:hAnsi="Times New Roman" w:cs="Times New Roman"/>
          <w:sz w:val="24"/>
          <w:szCs w:val="24"/>
        </w:rPr>
        <w:t>y</w:t>
      </w:r>
      <w:r w:rsidR="00D14B1B">
        <w:rPr>
          <w:rFonts w:ascii="Times New Roman" w:hAnsi="Times New Roman" w:cs="Times New Roman"/>
          <w:sz w:val="24"/>
          <w:szCs w:val="24"/>
        </w:rPr>
        <w:t xml:space="preserve"> where IPD were available we first applied an univariable Cox PH model</w:t>
      </w:r>
      <w:r w:rsidR="002A0102">
        <w:rPr>
          <w:rFonts w:ascii="Times New Roman" w:hAnsi="Times New Roman" w:cs="Times New Roman"/>
          <w:sz w:val="24"/>
          <w:szCs w:val="24"/>
        </w:rPr>
        <w:t xml:space="preserve"> per KRAS mutational status group</w:t>
      </w:r>
      <w:r w:rsidR="002762C3">
        <w:rPr>
          <w:rFonts w:ascii="Times New Roman" w:hAnsi="Times New Roman" w:cs="Times New Roman"/>
          <w:sz w:val="24"/>
          <w:szCs w:val="24"/>
        </w:rPr>
        <w:t xml:space="preserve">. We </w:t>
      </w:r>
      <w:r w:rsidR="009F5164">
        <w:rPr>
          <w:rFonts w:ascii="Times New Roman" w:hAnsi="Times New Roman" w:cs="Times New Roman"/>
          <w:sz w:val="24"/>
          <w:szCs w:val="24"/>
        </w:rPr>
        <w:t xml:space="preserve">extracted their </w:t>
      </w:r>
      <w:r w:rsidR="001D4702">
        <w:rPr>
          <w:rFonts w:ascii="Times New Roman" w:hAnsi="Times New Roman" w:cs="Times New Roman"/>
          <w:sz w:val="24"/>
          <w:szCs w:val="24"/>
        </w:rPr>
        <w:t>HR along</w:t>
      </w:r>
      <w:r w:rsidR="00641218">
        <w:rPr>
          <w:rFonts w:ascii="Times New Roman" w:hAnsi="Times New Roman" w:cs="Times New Roman"/>
          <w:sz w:val="24"/>
          <w:szCs w:val="24"/>
        </w:rPr>
        <w:t xml:space="preserve"> with their standard errors</w:t>
      </w:r>
      <w:r w:rsidR="00334F9E">
        <w:rPr>
          <w:rFonts w:ascii="Times New Roman" w:hAnsi="Times New Roman" w:cs="Times New Roman"/>
          <w:sz w:val="24"/>
          <w:szCs w:val="24"/>
        </w:rPr>
        <w:t xml:space="preserve">. </w:t>
      </w:r>
      <w:r w:rsidR="00594B27">
        <w:rPr>
          <w:rFonts w:ascii="Times New Roman" w:hAnsi="Times New Roman" w:cs="Times New Roman"/>
          <w:sz w:val="24"/>
          <w:szCs w:val="24"/>
        </w:rPr>
        <w:t xml:space="preserve">Subsequently, </w:t>
      </w:r>
      <w:r w:rsidR="00A24216">
        <w:rPr>
          <w:rFonts w:ascii="Times New Roman" w:hAnsi="Times New Roman" w:cs="Times New Roman"/>
          <w:sz w:val="24"/>
          <w:szCs w:val="24"/>
        </w:rPr>
        <w:t xml:space="preserve">we </w:t>
      </w:r>
      <w:r w:rsidR="00394603">
        <w:rPr>
          <w:rFonts w:ascii="Times New Roman" w:hAnsi="Times New Roman" w:cs="Times New Roman"/>
          <w:sz w:val="24"/>
          <w:szCs w:val="24"/>
        </w:rPr>
        <w:t>combined</w:t>
      </w:r>
      <w:r w:rsidR="002326C3">
        <w:rPr>
          <w:rFonts w:ascii="Times New Roman" w:hAnsi="Times New Roman" w:cs="Times New Roman"/>
          <w:sz w:val="24"/>
          <w:szCs w:val="24"/>
        </w:rPr>
        <w:t xml:space="preserve"> the</w:t>
      </w:r>
      <w:r w:rsidR="00E01B18">
        <w:rPr>
          <w:rFonts w:ascii="Times New Roman" w:hAnsi="Times New Roman" w:cs="Times New Roman"/>
          <w:sz w:val="24"/>
          <w:szCs w:val="24"/>
        </w:rPr>
        <w:t xml:space="preserve">m </w:t>
      </w:r>
      <w:r w:rsidR="00422E21">
        <w:rPr>
          <w:rFonts w:ascii="Times New Roman" w:hAnsi="Times New Roman" w:cs="Times New Roman"/>
          <w:sz w:val="24"/>
          <w:szCs w:val="24"/>
        </w:rPr>
        <w:t xml:space="preserve">along </w:t>
      </w:r>
      <w:r w:rsidR="00A444BD">
        <w:rPr>
          <w:rFonts w:ascii="Times New Roman" w:hAnsi="Times New Roman" w:cs="Times New Roman"/>
          <w:sz w:val="24"/>
          <w:szCs w:val="24"/>
        </w:rPr>
        <w:t>with the corresponding AD</w:t>
      </w:r>
      <w:r w:rsidR="00956079">
        <w:rPr>
          <w:rFonts w:ascii="Times New Roman" w:hAnsi="Times New Roman" w:cs="Times New Roman"/>
          <w:sz w:val="24"/>
          <w:szCs w:val="24"/>
        </w:rPr>
        <w:t xml:space="preserve"> estimates using both </w:t>
      </w:r>
      <w:r w:rsidR="00AA6107">
        <w:rPr>
          <w:rFonts w:ascii="Times New Roman" w:hAnsi="Times New Roman" w:cs="Times New Roman"/>
          <w:sz w:val="24"/>
          <w:szCs w:val="24"/>
        </w:rPr>
        <w:t xml:space="preserve">a fixed and random effect meta-analysis </w:t>
      </w:r>
      <w:r w:rsidR="00E93BAC" w:rsidRPr="00922F52">
        <w:rPr>
          <w:rFonts w:ascii="Times New Roman" w:hAnsi="Times New Roman" w:cs="Times New Roman"/>
          <w:sz w:val="24"/>
          <w:szCs w:val="24"/>
        </w:rPr>
        <w:t>with empirical Bayes τ</w:t>
      </w:r>
      <w:r w:rsidR="00E93BAC">
        <w:rPr>
          <w:rFonts w:ascii="Times New Roman" w:hAnsi="Times New Roman" w:cs="Times New Roman"/>
          <w:sz w:val="24"/>
          <w:szCs w:val="24"/>
          <w:vertAlign w:val="superscript"/>
        </w:rPr>
        <w:t>2</w:t>
      </w:r>
      <w:r w:rsidR="00E93BAC">
        <w:rPr>
          <w:rFonts w:ascii="Times New Roman" w:hAnsi="Times New Roman" w:cs="Times New Roman"/>
          <w:sz w:val="24"/>
          <w:szCs w:val="24"/>
          <w:vertAlign w:val="subscript"/>
        </w:rPr>
        <w:t xml:space="preserve">.   </w:t>
      </w:r>
    </w:p>
    <w:p w14:paraId="55CFCAFB" w14:textId="5559F30B" w:rsidR="00471C6B" w:rsidRDefault="006B0E56" w:rsidP="00DE48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w:t>
      </w:r>
      <w:r w:rsidR="009A0880">
        <w:rPr>
          <w:rFonts w:ascii="Times New Roman" w:hAnsi="Times New Roman" w:cs="Times New Roman"/>
          <w:sz w:val="24"/>
          <w:szCs w:val="24"/>
        </w:rPr>
        <w:t xml:space="preserve"> assess the</w:t>
      </w:r>
      <w:r w:rsidR="00F16C7A">
        <w:rPr>
          <w:rFonts w:ascii="Times New Roman" w:hAnsi="Times New Roman" w:cs="Times New Roman"/>
          <w:sz w:val="24"/>
          <w:szCs w:val="24"/>
        </w:rPr>
        <w:t xml:space="preserve"> difference between the </w:t>
      </w:r>
      <w:r w:rsidR="00F82FE5">
        <w:rPr>
          <w:rFonts w:ascii="Times New Roman" w:hAnsi="Times New Roman" w:cs="Times New Roman"/>
          <w:sz w:val="24"/>
          <w:szCs w:val="24"/>
        </w:rPr>
        <w:t xml:space="preserve">effects </w:t>
      </w:r>
      <w:r w:rsidR="006D4707">
        <w:rPr>
          <w:rFonts w:ascii="Times New Roman" w:hAnsi="Times New Roman" w:cs="Times New Roman"/>
          <w:sz w:val="24"/>
          <w:szCs w:val="24"/>
        </w:rPr>
        <w:t>of PTL</w:t>
      </w:r>
      <w:r w:rsidR="00E07527">
        <w:rPr>
          <w:rFonts w:ascii="Times New Roman" w:hAnsi="Times New Roman" w:cs="Times New Roman"/>
          <w:sz w:val="24"/>
          <w:szCs w:val="24"/>
        </w:rPr>
        <w:t xml:space="preserve"> across the </w:t>
      </w:r>
      <w:r w:rsidR="00836347">
        <w:rPr>
          <w:rFonts w:ascii="Times New Roman" w:hAnsi="Times New Roman" w:cs="Times New Roman"/>
          <w:sz w:val="24"/>
          <w:szCs w:val="24"/>
        </w:rPr>
        <w:t xml:space="preserve">KRAS </w:t>
      </w:r>
      <w:r w:rsidR="00061016">
        <w:rPr>
          <w:rFonts w:ascii="Times New Roman" w:hAnsi="Times New Roman" w:cs="Times New Roman"/>
          <w:sz w:val="24"/>
          <w:szCs w:val="24"/>
        </w:rPr>
        <w:t xml:space="preserve">subgroups we </w:t>
      </w:r>
      <w:r w:rsidR="000032EF">
        <w:rPr>
          <w:rFonts w:ascii="Times New Roman" w:hAnsi="Times New Roman" w:cs="Times New Roman"/>
          <w:sz w:val="24"/>
          <w:szCs w:val="24"/>
        </w:rPr>
        <w:t xml:space="preserve">performed </w:t>
      </w:r>
      <w:r w:rsidR="00E5695F">
        <w:rPr>
          <w:rFonts w:ascii="Times New Roman" w:hAnsi="Times New Roman" w:cs="Times New Roman"/>
          <w:sz w:val="24"/>
          <w:szCs w:val="24"/>
        </w:rPr>
        <w:t>a</w:t>
      </w:r>
      <w:r w:rsidR="002B5DCC">
        <w:rPr>
          <w:rFonts w:ascii="Times New Roman" w:hAnsi="Times New Roman" w:cs="Times New Roman"/>
          <w:sz w:val="24"/>
          <w:szCs w:val="24"/>
        </w:rPr>
        <w:t xml:space="preserve"> meta-analysis of interaction terms.</w:t>
      </w:r>
      <w:r w:rsidR="00183699">
        <w:rPr>
          <w:rFonts w:ascii="Times New Roman" w:hAnsi="Times New Roman" w:cs="Times New Roman"/>
          <w:sz w:val="24"/>
          <w:szCs w:val="24"/>
        </w:rPr>
        <w:t xml:space="preserve"> </w:t>
      </w:r>
      <w:r w:rsidR="00C138E9">
        <w:rPr>
          <w:rFonts w:ascii="Times New Roman" w:hAnsi="Times New Roman" w:cs="Times New Roman"/>
          <w:sz w:val="24"/>
          <w:szCs w:val="24"/>
        </w:rPr>
        <w:t>F</w:t>
      </w:r>
      <w:r w:rsidR="008E745D">
        <w:rPr>
          <w:rFonts w:ascii="Times New Roman" w:hAnsi="Times New Roman" w:cs="Times New Roman"/>
          <w:sz w:val="24"/>
          <w:szCs w:val="24"/>
        </w:rPr>
        <w:t>or each</w:t>
      </w:r>
      <w:r w:rsidR="00B71F6E">
        <w:rPr>
          <w:rFonts w:ascii="Times New Roman" w:hAnsi="Times New Roman" w:cs="Times New Roman"/>
          <w:sz w:val="24"/>
          <w:szCs w:val="24"/>
        </w:rPr>
        <w:t xml:space="preserve"> study</w:t>
      </w:r>
      <w:r w:rsidR="00006492">
        <w:rPr>
          <w:rFonts w:ascii="Times New Roman" w:hAnsi="Times New Roman" w:cs="Times New Roman"/>
          <w:sz w:val="24"/>
          <w:szCs w:val="24"/>
        </w:rPr>
        <w:t xml:space="preserve"> </w:t>
      </w:r>
      <w:r w:rsidR="00413736">
        <w:rPr>
          <w:rFonts w:ascii="Times New Roman" w:hAnsi="Times New Roman" w:cs="Times New Roman"/>
          <w:sz w:val="24"/>
          <w:szCs w:val="24"/>
        </w:rPr>
        <w:t xml:space="preserve">we </w:t>
      </w:r>
      <w:r w:rsidR="00F94106">
        <w:rPr>
          <w:rFonts w:ascii="Times New Roman" w:hAnsi="Times New Roman" w:cs="Times New Roman"/>
          <w:sz w:val="24"/>
          <w:szCs w:val="24"/>
        </w:rPr>
        <w:t>applied a</w:t>
      </w:r>
      <w:r w:rsidR="004D4B38">
        <w:rPr>
          <w:rFonts w:ascii="Times New Roman" w:hAnsi="Times New Roman" w:cs="Times New Roman"/>
          <w:sz w:val="24"/>
          <w:szCs w:val="24"/>
        </w:rPr>
        <w:t xml:space="preserve"> </w:t>
      </w:r>
      <w:r w:rsidR="00F94106">
        <w:rPr>
          <w:rFonts w:ascii="Times New Roman" w:hAnsi="Times New Roman" w:cs="Times New Roman"/>
          <w:sz w:val="24"/>
          <w:szCs w:val="24"/>
        </w:rPr>
        <w:t>Cox PH</w:t>
      </w:r>
      <w:r w:rsidR="0052275D">
        <w:rPr>
          <w:rFonts w:ascii="Times New Roman" w:hAnsi="Times New Roman" w:cs="Times New Roman"/>
          <w:sz w:val="24"/>
          <w:szCs w:val="24"/>
        </w:rPr>
        <w:t xml:space="preserve"> model</w:t>
      </w:r>
      <w:r w:rsidR="00162CEC">
        <w:rPr>
          <w:rFonts w:ascii="Times New Roman" w:hAnsi="Times New Roman" w:cs="Times New Roman"/>
          <w:sz w:val="24"/>
          <w:szCs w:val="24"/>
        </w:rPr>
        <w:t xml:space="preserve"> </w:t>
      </w:r>
      <w:r w:rsidR="00D2143B">
        <w:rPr>
          <w:rFonts w:ascii="Times New Roman" w:hAnsi="Times New Roman" w:cs="Times New Roman"/>
          <w:sz w:val="24"/>
          <w:szCs w:val="24"/>
        </w:rPr>
        <w:t>including</w:t>
      </w:r>
      <w:r w:rsidR="00162CEC">
        <w:rPr>
          <w:rFonts w:ascii="Times New Roman" w:hAnsi="Times New Roman" w:cs="Times New Roman"/>
          <w:sz w:val="24"/>
          <w:szCs w:val="24"/>
        </w:rPr>
        <w:t xml:space="preserve"> </w:t>
      </w:r>
      <w:r w:rsidR="00506E30">
        <w:rPr>
          <w:rFonts w:ascii="Times New Roman" w:hAnsi="Times New Roman" w:cs="Times New Roman"/>
          <w:sz w:val="24"/>
          <w:szCs w:val="24"/>
        </w:rPr>
        <w:t xml:space="preserve">KRAS, </w:t>
      </w:r>
      <w:r w:rsidR="009E1FEA">
        <w:rPr>
          <w:rFonts w:ascii="Times New Roman" w:hAnsi="Times New Roman" w:cs="Times New Roman"/>
          <w:sz w:val="24"/>
          <w:szCs w:val="24"/>
        </w:rPr>
        <w:t>PTL</w:t>
      </w:r>
      <w:r w:rsidR="00C16697">
        <w:rPr>
          <w:rFonts w:ascii="Times New Roman" w:hAnsi="Times New Roman" w:cs="Times New Roman"/>
          <w:sz w:val="24"/>
          <w:szCs w:val="24"/>
        </w:rPr>
        <w:t>,</w:t>
      </w:r>
      <w:r w:rsidR="00506E30">
        <w:rPr>
          <w:rFonts w:ascii="Times New Roman" w:hAnsi="Times New Roman" w:cs="Times New Roman"/>
          <w:sz w:val="24"/>
          <w:szCs w:val="24"/>
        </w:rPr>
        <w:t xml:space="preserve"> and</w:t>
      </w:r>
      <w:r w:rsidR="00B47B10">
        <w:rPr>
          <w:rFonts w:ascii="Times New Roman" w:hAnsi="Times New Roman" w:cs="Times New Roman"/>
          <w:sz w:val="24"/>
          <w:szCs w:val="24"/>
        </w:rPr>
        <w:t xml:space="preserve"> </w:t>
      </w:r>
      <w:r w:rsidR="00070E41">
        <w:rPr>
          <w:rFonts w:ascii="Times New Roman" w:hAnsi="Times New Roman" w:cs="Times New Roman"/>
          <w:sz w:val="24"/>
          <w:szCs w:val="24"/>
        </w:rPr>
        <w:t>the</w:t>
      </w:r>
      <w:r w:rsidR="00E96C27">
        <w:rPr>
          <w:rFonts w:ascii="Times New Roman" w:hAnsi="Times New Roman" w:cs="Times New Roman"/>
          <w:sz w:val="24"/>
          <w:szCs w:val="24"/>
        </w:rPr>
        <w:t>ir</w:t>
      </w:r>
      <w:r w:rsidR="00070E41">
        <w:rPr>
          <w:rFonts w:ascii="Times New Roman" w:hAnsi="Times New Roman" w:cs="Times New Roman"/>
          <w:sz w:val="24"/>
          <w:szCs w:val="24"/>
        </w:rPr>
        <w:t xml:space="preserve"> interaction term </w:t>
      </w:r>
      <w:r w:rsidR="00FE49F7">
        <w:rPr>
          <w:rFonts w:ascii="Times New Roman" w:hAnsi="Times New Roman" w:cs="Times New Roman"/>
          <w:sz w:val="24"/>
          <w:szCs w:val="24"/>
        </w:rPr>
        <w:t>(</w:t>
      </w:r>
      <w:r w:rsidR="00B64B39">
        <w:rPr>
          <w:rFonts w:ascii="Times New Roman" w:hAnsi="Times New Roman" w:cs="Times New Roman"/>
          <w:sz w:val="24"/>
          <w:szCs w:val="24"/>
        </w:rPr>
        <w:t xml:space="preserve">KRAS x </w:t>
      </w:r>
      <w:r w:rsidR="009E1FEA">
        <w:rPr>
          <w:rFonts w:ascii="Times New Roman" w:hAnsi="Times New Roman" w:cs="Times New Roman"/>
          <w:sz w:val="24"/>
          <w:szCs w:val="24"/>
        </w:rPr>
        <w:t>PTL</w:t>
      </w:r>
      <w:r w:rsidR="00FE49F7">
        <w:rPr>
          <w:rFonts w:ascii="Times New Roman" w:hAnsi="Times New Roman" w:cs="Times New Roman"/>
          <w:sz w:val="24"/>
          <w:szCs w:val="24"/>
        </w:rPr>
        <w:t>)</w:t>
      </w:r>
      <w:r w:rsidR="005E77E1">
        <w:rPr>
          <w:rFonts w:ascii="Times New Roman" w:hAnsi="Times New Roman" w:cs="Times New Roman"/>
          <w:sz w:val="24"/>
          <w:szCs w:val="24"/>
        </w:rPr>
        <w:t xml:space="preserve">. </w:t>
      </w:r>
    </w:p>
    <w:p w14:paraId="4E2655AB" w14:textId="557FC25F" w:rsidR="00661726" w:rsidRDefault="00E47289" w:rsidP="00DE48BD">
      <w:pPr>
        <w:spacing w:line="480" w:lineRule="auto"/>
        <w:rPr>
          <w:rFonts w:ascii="Times New Roman" w:hAnsi="Times New Roman" w:cs="Times New Roman"/>
          <w:sz w:val="24"/>
          <w:szCs w:val="24"/>
        </w:rPr>
      </w:pPr>
      <w:r>
        <w:rPr>
          <w:rFonts w:ascii="Times New Roman" w:hAnsi="Times New Roman" w:cs="Times New Roman"/>
          <w:sz w:val="24"/>
          <w:szCs w:val="24"/>
        </w:rPr>
        <w:t>Subsequently</w:t>
      </w:r>
      <w:r w:rsidR="009F2BBE">
        <w:rPr>
          <w:rFonts w:ascii="Times New Roman" w:hAnsi="Times New Roman" w:cs="Times New Roman"/>
          <w:sz w:val="24"/>
          <w:szCs w:val="24"/>
        </w:rPr>
        <w:t>,</w:t>
      </w:r>
      <w:r w:rsidR="00933BE4">
        <w:rPr>
          <w:rFonts w:ascii="Times New Roman" w:hAnsi="Times New Roman" w:cs="Times New Roman"/>
          <w:sz w:val="24"/>
          <w:szCs w:val="24"/>
        </w:rPr>
        <w:t xml:space="preserve"> we </w:t>
      </w:r>
      <w:r w:rsidR="00AA0F46">
        <w:rPr>
          <w:rFonts w:ascii="Times New Roman" w:hAnsi="Times New Roman" w:cs="Times New Roman"/>
          <w:sz w:val="24"/>
          <w:szCs w:val="24"/>
        </w:rPr>
        <w:t xml:space="preserve">pooled </w:t>
      </w:r>
      <w:r w:rsidR="00274ACB">
        <w:rPr>
          <w:rFonts w:ascii="Times New Roman" w:hAnsi="Times New Roman" w:cs="Times New Roman"/>
          <w:sz w:val="24"/>
          <w:szCs w:val="24"/>
        </w:rPr>
        <w:t xml:space="preserve">the extracted estimates from IPD with the </w:t>
      </w:r>
      <w:r w:rsidR="00FE4FA2">
        <w:rPr>
          <w:rFonts w:ascii="Times New Roman" w:hAnsi="Times New Roman" w:cs="Times New Roman"/>
          <w:sz w:val="24"/>
          <w:szCs w:val="24"/>
        </w:rPr>
        <w:t xml:space="preserve">corresponding AD </w:t>
      </w:r>
      <w:r w:rsidR="003100FD">
        <w:rPr>
          <w:rFonts w:ascii="Times New Roman" w:hAnsi="Times New Roman" w:cs="Times New Roman"/>
          <w:sz w:val="24"/>
          <w:szCs w:val="24"/>
        </w:rPr>
        <w:t>using</w:t>
      </w:r>
      <w:r w:rsidR="00196947">
        <w:rPr>
          <w:rFonts w:ascii="Times New Roman" w:hAnsi="Times New Roman" w:cs="Times New Roman"/>
          <w:sz w:val="24"/>
          <w:szCs w:val="24"/>
        </w:rPr>
        <w:t xml:space="preserve"> both</w:t>
      </w:r>
      <w:r w:rsidR="009E1FEA">
        <w:rPr>
          <w:rFonts w:ascii="Times New Roman" w:hAnsi="Times New Roman" w:cs="Times New Roman"/>
          <w:sz w:val="24"/>
          <w:szCs w:val="24"/>
        </w:rPr>
        <w:t xml:space="preserve"> a fixed and</w:t>
      </w:r>
      <w:r w:rsidR="005A0E1A">
        <w:rPr>
          <w:rFonts w:ascii="Times New Roman" w:hAnsi="Times New Roman" w:cs="Times New Roman"/>
          <w:sz w:val="24"/>
          <w:szCs w:val="24"/>
        </w:rPr>
        <w:t xml:space="preserve"> </w:t>
      </w:r>
      <w:r w:rsidR="00922F52" w:rsidRPr="00922F52">
        <w:rPr>
          <w:rFonts w:ascii="Times New Roman" w:hAnsi="Times New Roman" w:cs="Times New Roman"/>
          <w:sz w:val="24"/>
          <w:szCs w:val="24"/>
        </w:rPr>
        <w:t>random-effects meta-analysis with empirical Bayes τ</w:t>
      </w:r>
      <w:r w:rsidR="005C25E5">
        <w:rPr>
          <w:rFonts w:ascii="Times New Roman" w:hAnsi="Times New Roman" w:cs="Times New Roman"/>
          <w:sz w:val="24"/>
          <w:szCs w:val="24"/>
          <w:vertAlign w:val="superscript"/>
        </w:rPr>
        <w:t>2</w:t>
      </w:r>
      <w:r w:rsidR="00F74D32">
        <w:rPr>
          <w:rFonts w:ascii="Times New Roman" w:hAnsi="Times New Roman" w:cs="Times New Roman"/>
          <w:sz w:val="24"/>
          <w:szCs w:val="24"/>
          <w:vertAlign w:val="subscript"/>
        </w:rPr>
        <w:t xml:space="preserve">. </w:t>
      </w:r>
      <w:r w:rsidR="00A2570E">
        <w:rPr>
          <w:rFonts w:ascii="Times New Roman" w:hAnsi="Times New Roman" w:cs="Times New Roman"/>
          <w:sz w:val="24"/>
          <w:szCs w:val="24"/>
          <w:vertAlign w:val="subscript"/>
        </w:rPr>
        <w:t xml:space="preserve">  </w:t>
      </w:r>
      <w:r w:rsidR="00A2570E" w:rsidRPr="004B64C9">
        <w:rPr>
          <w:rFonts w:ascii="Times New Roman" w:hAnsi="Times New Roman" w:cs="Times New Roman"/>
          <w:sz w:val="24"/>
          <w:szCs w:val="24"/>
          <w:highlight w:val="yellow"/>
        </w:rPr>
        <w:t>30634920</w:t>
      </w:r>
      <w:r w:rsidR="00A2570E">
        <w:rPr>
          <w:rFonts w:ascii="Times New Roman" w:hAnsi="Times New Roman" w:cs="Times New Roman"/>
          <w:sz w:val="24"/>
          <w:szCs w:val="24"/>
          <w:vertAlign w:val="subscript"/>
        </w:rPr>
        <w:t xml:space="preserve"> </w:t>
      </w:r>
      <w:r w:rsidR="00B61DE3">
        <w:rPr>
          <w:rFonts w:ascii="Times New Roman" w:hAnsi="Times New Roman" w:cs="Times New Roman"/>
          <w:sz w:val="24"/>
          <w:szCs w:val="24"/>
        </w:rPr>
        <w:t>T</w:t>
      </w:r>
      <w:r w:rsidR="00B61DE3" w:rsidRPr="00DE48BD">
        <w:rPr>
          <w:rFonts w:ascii="Times New Roman" w:hAnsi="Times New Roman" w:cs="Times New Roman"/>
          <w:sz w:val="24"/>
          <w:szCs w:val="24"/>
        </w:rPr>
        <w:t xml:space="preserve">o assess for </w:t>
      </w:r>
      <w:r w:rsidR="00B61DE3">
        <w:rPr>
          <w:rFonts w:ascii="Times New Roman" w:hAnsi="Times New Roman" w:cs="Times New Roman"/>
          <w:sz w:val="24"/>
          <w:szCs w:val="24"/>
        </w:rPr>
        <w:t xml:space="preserve">study </w:t>
      </w:r>
      <w:r w:rsidR="00B61DE3" w:rsidRPr="00DE48BD">
        <w:rPr>
          <w:rFonts w:ascii="Times New Roman" w:hAnsi="Times New Roman" w:cs="Times New Roman"/>
          <w:sz w:val="24"/>
          <w:szCs w:val="24"/>
        </w:rPr>
        <w:t xml:space="preserve">heterogeneity, </w:t>
      </w:r>
      <w:r w:rsidR="00B61DE3">
        <w:rPr>
          <w:rFonts w:ascii="Times New Roman" w:hAnsi="Times New Roman" w:cs="Times New Roman"/>
          <w:sz w:val="24"/>
          <w:szCs w:val="24"/>
        </w:rPr>
        <w:t>w</w:t>
      </w:r>
      <w:r w:rsidR="00B61DE3" w:rsidRPr="00DE48BD">
        <w:rPr>
          <w:rFonts w:ascii="Times New Roman" w:hAnsi="Times New Roman" w:cs="Times New Roman"/>
          <w:sz w:val="24"/>
          <w:szCs w:val="24"/>
        </w:rPr>
        <w:t>e used the I</w:t>
      </w:r>
      <w:r w:rsidR="00B61DE3">
        <w:rPr>
          <w:rFonts w:ascii="Times New Roman" w:hAnsi="Times New Roman" w:cs="Times New Roman"/>
          <w:sz w:val="24"/>
          <w:szCs w:val="24"/>
          <w:vertAlign w:val="superscript"/>
        </w:rPr>
        <w:t>2</w:t>
      </w:r>
      <w:r w:rsidR="00B61DE3" w:rsidRPr="00DE48BD">
        <w:rPr>
          <w:rFonts w:ascii="Times New Roman" w:hAnsi="Times New Roman" w:cs="Times New Roman"/>
          <w:sz w:val="24"/>
          <w:szCs w:val="24"/>
        </w:rPr>
        <w:t xml:space="preserve"> statistic. </w:t>
      </w:r>
      <w:r w:rsidR="00ED013E">
        <w:rPr>
          <w:rFonts w:ascii="Times New Roman" w:hAnsi="Times New Roman" w:cs="Times New Roman"/>
          <w:sz w:val="24"/>
          <w:szCs w:val="24"/>
        </w:rPr>
        <w:t xml:space="preserve">In case of high </w:t>
      </w:r>
      <w:r w:rsidR="005D1352">
        <w:rPr>
          <w:rFonts w:ascii="Times New Roman" w:hAnsi="Times New Roman" w:cs="Times New Roman"/>
          <w:sz w:val="24"/>
          <w:szCs w:val="24"/>
        </w:rPr>
        <w:t>heterogeneity,</w:t>
      </w:r>
      <w:r w:rsidR="00ED013E">
        <w:rPr>
          <w:rFonts w:ascii="Times New Roman" w:hAnsi="Times New Roman" w:cs="Times New Roman"/>
          <w:sz w:val="24"/>
          <w:szCs w:val="24"/>
        </w:rPr>
        <w:t xml:space="preserve"> we report the random effects meta-analysis pooled estimate</w:t>
      </w:r>
      <w:r w:rsidR="00B34742">
        <w:rPr>
          <w:rFonts w:ascii="Times New Roman" w:hAnsi="Times New Roman" w:cs="Times New Roman"/>
          <w:sz w:val="24"/>
          <w:szCs w:val="24"/>
        </w:rPr>
        <w:t xml:space="preserve"> and </w:t>
      </w:r>
      <w:r w:rsidR="00E7789A">
        <w:rPr>
          <w:rFonts w:ascii="Times New Roman" w:hAnsi="Times New Roman" w:cs="Times New Roman"/>
          <w:sz w:val="24"/>
          <w:szCs w:val="24"/>
        </w:rPr>
        <w:t xml:space="preserve">show </w:t>
      </w:r>
      <w:r w:rsidR="00F376C3">
        <w:rPr>
          <w:rFonts w:ascii="Times New Roman" w:hAnsi="Times New Roman" w:cs="Times New Roman"/>
          <w:sz w:val="24"/>
          <w:szCs w:val="24"/>
        </w:rPr>
        <w:t xml:space="preserve">both fixed and random effects </w:t>
      </w:r>
      <w:r w:rsidR="00834EA7">
        <w:rPr>
          <w:rFonts w:ascii="Times New Roman" w:hAnsi="Times New Roman" w:cs="Times New Roman"/>
          <w:sz w:val="24"/>
          <w:szCs w:val="24"/>
        </w:rPr>
        <w:t xml:space="preserve">pooled </w:t>
      </w:r>
      <w:r w:rsidR="00EC6AD5">
        <w:rPr>
          <w:rFonts w:ascii="Times New Roman" w:hAnsi="Times New Roman" w:cs="Times New Roman"/>
          <w:sz w:val="24"/>
          <w:szCs w:val="24"/>
        </w:rPr>
        <w:t xml:space="preserve">estimates in their </w:t>
      </w:r>
      <w:r w:rsidR="006171AD">
        <w:rPr>
          <w:rFonts w:ascii="Times New Roman" w:hAnsi="Times New Roman" w:cs="Times New Roman"/>
          <w:sz w:val="24"/>
          <w:szCs w:val="24"/>
        </w:rPr>
        <w:t>forest plots</w:t>
      </w:r>
      <w:r w:rsidR="00ED013E">
        <w:rPr>
          <w:rFonts w:ascii="Times New Roman" w:hAnsi="Times New Roman" w:cs="Times New Roman"/>
          <w:sz w:val="24"/>
          <w:szCs w:val="24"/>
        </w:rPr>
        <w:t xml:space="preserve">. </w:t>
      </w:r>
      <w:r w:rsidR="00C52F73" w:rsidRPr="005C25E5">
        <w:rPr>
          <w:rFonts w:ascii="Times New Roman" w:hAnsi="Times New Roman" w:cs="Times New Roman"/>
          <w:sz w:val="24"/>
          <w:szCs w:val="24"/>
        </w:rPr>
        <w:t>By convention, an observed HR of &lt;1 implied better survival for patients with left-sided cancers.</w:t>
      </w:r>
      <w:r w:rsidR="00C52F73">
        <w:rPr>
          <w:rFonts w:ascii="Times New Roman" w:hAnsi="Times New Roman" w:cs="Times New Roman"/>
          <w:sz w:val="24"/>
          <w:szCs w:val="24"/>
        </w:rPr>
        <w:t xml:space="preserve"> </w:t>
      </w:r>
      <w:r w:rsidR="00C52F73" w:rsidRPr="00DE48BD">
        <w:rPr>
          <w:rFonts w:ascii="Times New Roman" w:hAnsi="Times New Roman" w:cs="Times New Roman"/>
          <w:sz w:val="24"/>
          <w:szCs w:val="24"/>
        </w:rPr>
        <w:t xml:space="preserve">Two-sided P &lt; .05 was deemed statistically significant. </w:t>
      </w:r>
      <w:r w:rsidR="00A4792A">
        <w:rPr>
          <w:rFonts w:ascii="Times New Roman" w:hAnsi="Times New Roman" w:cs="Times New Roman"/>
          <w:sz w:val="24"/>
          <w:szCs w:val="24"/>
        </w:rPr>
        <w:t>To</w:t>
      </w:r>
      <w:r w:rsidR="00C52F73" w:rsidRPr="00897296">
        <w:rPr>
          <w:rFonts w:ascii="Times New Roman" w:hAnsi="Times New Roman" w:cs="Times New Roman"/>
          <w:sz w:val="24"/>
          <w:szCs w:val="24"/>
        </w:rPr>
        <w:t xml:space="preserve"> inform clinicians what effect </w:t>
      </w:r>
      <w:r w:rsidR="00D624D7">
        <w:rPr>
          <w:rFonts w:ascii="Times New Roman" w:hAnsi="Times New Roman" w:cs="Times New Roman"/>
          <w:sz w:val="24"/>
          <w:szCs w:val="24"/>
        </w:rPr>
        <w:t>to expect</w:t>
      </w:r>
      <w:r w:rsidR="00C52F73" w:rsidRPr="00897296">
        <w:rPr>
          <w:rFonts w:ascii="Times New Roman" w:hAnsi="Times New Roman" w:cs="Times New Roman"/>
          <w:sz w:val="24"/>
          <w:szCs w:val="24"/>
        </w:rPr>
        <w:t xml:space="preserve"> in future </w:t>
      </w:r>
      <w:r w:rsidR="00C52F73">
        <w:rPr>
          <w:rFonts w:ascii="Times New Roman" w:hAnsi="Times New Roman" w:cs="Times New Roman"/>
          <w:sz w:val="24"/>
          <w:szCs w:val="24"/>
        </w:rPr>
        <w:t>studies</w:t>
      </w:r>
      <w:r w:rsidR="00C52F73" w:rsidRPr="00897296">
        <w:rPr>
          <w:rFonts w:ascii="Times New Roman" w:hAnsi="Times New Roman" w:cs="Times New Roman"/>
          <w:sz w:val="24"/>
          <w:szCs w:val="24"/>
        </w:rPr>
        <w:t xml:space="preserve">, we also report </w:t>
      </w:r>
      <w:r w:rsidR="00A4792A">
        <w:rPr>
          <w:rFonts w:ascii="Times New Roman" w:hAnsi="Times New Roman" w:cs="Times New Roman"/>
          <w:sz w:val="24"/>
          <w:szCs w:val="24"/>
        </w:rPr>
        <w:t xml:space="preserve">the </w:t>
      </w:r>
      <w:r w:rsidR="00D624D7" w:rsidRPr="00897296">
        <w:rPr>
          <w:rFonts w:ascii="Times New Roman" w:hAnsi="Times New Roman" w:cs="Times New Roman"/>
          <w:sz w:val="24"/>
          <w:szCs w:val="24"/>
        </w:rPr>
        <w:t xml:space="preserve">95% prediction intervals </w:t>
      </w:r>
      <w:r w:rsidR="00D624D7">
        <w:rPr>
          <w:rFonts w:ascii="Times New Roman" w:hAnsi="Times New Roman" w:cs="Times New Roman"/>
          <w:sz w:val="24"/>
          <w:szCs w:val="24"/>
        </w:rPr>
        <w:t xml:space="preserve">of the </w:t>
      </w:r>
      <w:r w:rsidR="00C52F73" w:rsidRPr="00897296">
        <w:rPr>
          <w:rFonts w:ascii="Times New Roman" w:hAnsi="Times New Roman" w:cs="Times New Roman"/>
          <w:sz w:val="24"/>
          <w:szCs w:val="24"/>
        </w:rPr>
        <w:t>pooled estimate</w:t>
      </w:r>
      <w:r w:rsidR="00A4792A">
        <w:rPr>
          <w:rFonts w:ascii="Times New Roman" w:hAnsi="Times New Roman" w:cs="Times New Roman"/>
          <w:sz w:val="24"/>
          <w:szCs w:val="24"/>
        </w:rPr>
        <w:t>s</w:t>
      </w:r>
      <w:r w:rsidR="00C52F73" w:rsidRPr="00897296">
        <w:rPr>
          <w:rFonts w:ascii="Times New Roman" w:hAnsi="Times New Roman" w:cs="Times New Roman"/>
          <w:sz w:val="24"/>
          <w:szCs w:val="24"/>
        </w:rPr>
        <w:t xml:space="preserve"> along with </w:t>
      </w:r>
      <w:r w:rsidR="00D624D7">
        <w:rPr>
          <w:rFonts w:ascii="Times New Roman" w:hAnsi="Times New Roman" w:cs="Times New Roman"/>
          <w:sz w:val="24"/>
          <w:szCs w:val="24"/>
        </w:rPr>
        <w:t>the</w:t>
      </w:r>
      <w:r w:rsidR="00D624D7" w:rsidRPr="00897296">
        <w:rPr>
          <w:rFonts w:ascii="Times New Roman" w:hAnsi="Times New Roman" w:cs="Times New Roman"/>
          <w:sz w:val="24"/>
          <w:szCs w:val="24"/>
        </w:rPr>
        <w:t xml:space="preserve"> </w:t>
      </w:r>
      <w:r w:rsidR="00C52F73" w:rsidRPr="00897296">
        <w:rPr>
          <w:rFonts w:ascii="Times New Roman" w:hAnsi="Times New Roman" w:cs="Times New Roman"/>
          <w:sz w:val="24"/>
          <w:szCs w:val="24"/>
        </w:rPr>
        <w:t>95% CIs.</w:t>
      </w:r>
      <w:r w:rsidR="00C52F73">
        <w:rPr>
          <w:rFonts w:ascii="Times New Roman" w:hAnsi="Times New Roman" w:cs="Times New Roman"/>
          <w:sz w:val="24"/>
          <w:szCs w:val="24"/>
        </w:rPr>
        <w:t xml:space="preserve"> </w:t>
      </w:r>
      <w:r w:rsidR="00C52F73" w:rsidRPr="00D74F76">
        <w:rPr>
          <w:rFonts w:ascii="Times New Roman" w:hAnsi="Times New Roman" w:cs="Times New Roman"/>
          <w:sz w:val="24"/>
          <w:szCs w:val="24"/>
          <w:highlight w:val="yellow"/>
        </w:rPr>
        <w:t>27406637</w:t>
      </w:r>
    </w:p>
    <w:p w14:paraId="1804E701" w14:textId="3445DA94" w:rsidR="00DE48BD" w:rsidRDefault="00551B01" w:rsidP="00DE48BD">
      <w:pPr>
        <w:spacing w:line="480" w:lineRule="auto"/>
        <w:rPr>
          <w:rFonts w:ascii="Times New Roman" w:hAnsi="Times New Roman" w:cs="Times New Roman"/>
          <w:sz w:val="24"/>
          <w:szCs w:val="24"/>
        </w:rPr>
      </w:pPr>
      <w:r w:rsidRPr="00551B01">
        <w:rPr>
          <w:rFonts w:ascii="Times New Roman" w:hAnsi="Times New Roman" w:cs="Times New Roman"/>
          <w:i/>
          <w:iCs/>
          <w:sz w:val="24"/>
          <w:szCs w:val="24"/>
        </w:rPr>
        <w:t>Bias assessment:</w:t>
      </w:r>
      <w:r>
        <w:rPr>
          <w:rFonts w:ascii="Times New Roman" w:hAnsi="Times New Roman" w:cs="Times New Roman"/>
          <w:sz w:val="24"/>
          <w:szCs w:val="24"/>
        </w:rPr>
        <w:t xml:space="preserve"> </w:t>
      </w:r>
      <w:r w:rsidR="00DE48BD" w:rsidRPr="00DE48BD">
        <w:rPr>
          <w:rFonts w:ascii="Times New Roman" w:hAnsi="Times New Roman" w:cs="Times New Roman"/>
          <w:sz w:val="24"/>
          <w:szCs w:val="24"/>
        </w:rPr>
        <w:t xml:space="preserve">We </w:t>
      </w:r>
      <w:r w:rsidR="00015095">
        <w:rPr>
          <w:rFonts w:ascii="Times New Roman" w:hAnsi="Times New Roman" w:cs="Times New Roman"/>
          <w:sz w:val="24"/>
          <w:szCs w:val="24"/>
        </w:rPr>
        <w:t>did not</w:t>
      </w:r>
      <w:r w:rsidR="00015095" w:rsidRPr="00DE48BD">
        <w:rPr>
          <w:rFonts w:ascii="Times New Roman" w:hAnsi="Times New Roman" w:cs="Times New Roman"/>
          <w:sz w:val="24"/>
          <w:szCs w:val="24"/>
        </w:rPr>
        <w:t xml:space="preserve"> </w:t>
      </w:r>
      <w:r w:rsidR="00DE48BD" w:rsidRPr="00DE48BD">
        <w:rPr>
          <w:rFonts w:ascii="Times New Roman" w:hAnsi="Times New Roman" w:cs="Times New Roman"/>
          <w:sz w:val="24"/>
          <w:szCs w:val="24"/>
        </w:rPr>
        <w:t xml:space="preserve">perform a risk of bias assessment as the quality of the studies was expected to be similar </w:t>
      </w:r>
      <w:r w:rsidR="00DB62FF">
        <w:rPr>
          <w:rFonts w:ascii="Times New Roman" w:hAnsi="Times New Roman" w:cs="Times New Roman"/>
          <w:sz w:val="24"/>
          <w:szCs w:val="24"/>
        </w:rPr>
        <w:t>(all were retrospective studies of observational data)</w:t>
      </w:r>
      <w:r w:rsidR="00DE48BD" w:rsidRPr="00DE48BD">
        <w:rPr>
          <w:rFonts w:ascii="Times New Roman" w:hAnsi="Times New Roman" w:cs="Times New Roman"/>
          <w:sz w:val="24"/>
          <w:szCs w:val="24"/>
        </w:rPr>
        <w:t xml:space="preserve">.  </w:t>
      </w:r>
    </w:p>
    <w:p w14:paraId="2C4FAD8A" w14:textId="102B84A8" w:rsidR="00D424FD" w:rsidRDefault="00D424FD" w:rsidP="00DE48BD">
      <w:pPr>
        <w:spacing w:line="480" w:lineRule="auto"/>
        <w:rPr>
          <w:rFonts w:ascii="Times New Roman" w:hAnsi="Times New Roman" w:cs="Times New Roman"/>
          <w:sz w:val="24"/>
          <w:szCs w:val="24"/>
        </w:rPr>
      </w:pPr>
      <w:r w:rsidRPr="00551B01">
        <w:rPr>
          <w:rFonts w:ascii="Times New Roman" w:hAnsi="Times New Roman" w:cs="Times New Roman"/>
          <w:i/>
          <w:iCs/>
          <w:sz w:val="24"/>
          <w:szCs w:val="24"/>
        </w:rPr>
        <w:t>Publication bias</w:t>
      </w:r>
      <w:r>
        <w:rPr>
          <w:rFonts w:ascii="Times New Roman" w:hAnsi="Times New Roman" w:cs="Times New Roman"/>
          <w:sz w:val="24"/>
          <w:szCs w:val="24"/>
        </w:rPr>
        <w:t xml:space="preserve">: </w:t>
      </w:r>
      <w:r w:rsidR="00F117F6">
        <w:rPr>
          <w:rFonts w:ascii="Times New Roman" w:hAnsi="Times New Roman" w:cs="Times New Roman"/>
          <w:sz w:val="24"/>
          <w:szCs w:val="24"/>
        </w:rPr>
        <w:t>To</w:t>
      </w:r>
      <w:r w:rsidR="006A1A0E">
        <w:rPr>
          <w:rFonts w:ascii="Times New Roman" w:hAnsi="Times New Roman" w:cs="Times New Roman"/>
          <w:sz w:val="24"/>
          <w:szCs w:val="24"/>
        </w:rPr>
        <w:t xml:space="preserve"> assess</w:t>
      </w:r>
      <w:r w:rsidR="004E46AB">
        <w:rPr>
          <w:rFonts w:ascii="Times New Roman" w:hAnsi="Times New Roman" w:cs="Times New Roman"/>
          <w:sz w:val="24"/>
          <w:szCs w:val="24"/>
        </w:rPr>
        <w:t xml:space="preserve"> </w:t>
      </w:r>
      <w:r w:rsidR="00711E65">
        <w:rPr>
          <w:rFonts w:ascii="Times New Roman" w:hAnsi="Times New Roman" w:cs="Times New Roman"/>
          <w:sz w:val="24"/>
          <w:szCs w:val="24"/>
        </w:rPr>
        <w:t>whether</w:t>
      </w:r>
      <w:r w:rsidR="004E46AB">
        <w:rPr>
          <w:rFonts w:ascii="Times New Roman" w:hAnsi="Times New Roman" w:cs="Times New Roman"/>
          <w:sz w:val="24"/>
          <w:szCs w:val="24"/>
        </w:rPr>
        <w:t xml:space="preserve"> publication bias</w:t>
      </w:r>
      <w:r w:rsidR="008533DB">
        <w:rPr>
          <w:rFonts w:ascii="Times New Roman" w:hAnsi="Times New Roman" w:cs="Times New Roman"/>
          <w:sz w:val="24"/>
          <w:szCs w:val="24"/>
        </w:rPr>
        <w:t xml:space="preserve"> </w:t>
      </w:r>
      <w:r w:rsidR="00887398">
        <w:rPr>
          <w:rFonts w:ascii="Times New Roman" w:hAnsi="Times New Roman" w:cs="Times New Roman"/>
          <w:sz w:val="24"/>
          <w:szCs w:val="24"/>
        </w:rPr>
        <w:t xml:space="preserve">was </w:t>
      </w:r>
      <w:r w:rsidR="008533DB">
        <w:rPr>
          <w:rFonts w:ascii="Times New Roman" w:hAnsi="Times New Roman" w:cs="Times New Roman"/>
          <w:sz w:val="24"/>
          <w:szCs w:val="24"/>
        </w:rPr>
        <w:t>present</w:t>
      </w:r>
      <w:r w:rsidR="00060814">
        <w:rPr>
          <w:rFonts w:ascii="Times New Roman" w:hAnsi="Times New Roman" w:cs="Times New Roman"/>
          <w:sz w:val="24"/>
          <w:szCs w:val="24"/>
        </w:rPr>
        <w:t>,</w:t>
      </w:r>
      <w:r w:rsidR="004E46AB">
        <w:rPr>
          <w:rFonts w:ascii="Times New Roman" w:hAnsi="Times New Roman" w:cs="Times New Roman"/>
          <w:sz w:val="24"/>
          <w:szCs w:val="24"/>
        </w:rPr>
        <w:t xml:space="preserve"> </w:t>
      </w:r>
      <w:r w:rsidR="00E47F43">
        <w:rPr>
          <w:rFonts w:ascii="Times New Roman" w:hAnsi="Times New Roman" w:cs="Times New Roman"/>
          <w:sz w:val="24"/>
          <w:szCs w:val="24"/>
        </w:rPr>
        <w:t xml:space="preserve">we </w:t>
      </w:r>
      <w:r w:rsidR="00F117F6">
        <w:rPr>
          <w:rFonts w:ascii="Times New Roman" w:hAnsi="Times New Roman" w:cs="Times New Roman"/>
          <w:sz w:val="24"/>
          <w:szCs w:val="24"/>
        </w:rPr>
        <w:t>performed</w:t>
      </w:r>
      <w:r w:rsidR="00060814">
        <w:rPr>
          <w:rFonts w:ascii="Times New Roman" w:hAnsi="Times New Roman" w:cs="Times New Roman"/>
          <w:sz w:val="24"/>
          <w:szCs w:val="24"/>
        </w:rPr>
        <w:t xml:space="preserve"> both</w:t>
      </w:r>
      <w:r w:rsidR="00F117F6">
        <w:rPr>
          <w:rFonts w:ascii="Times New Roman" w:hAnsi="Times New Roman" w:cs="Times New Roman"/>
          <w:sz w:val="24"/>
          <w:szCs w:val="24"/>
        </w:rPr>
        <w:t xml:space="preserve"> a rank correlation and linear regression test for funnel </w:t>
      </w:r>
      <w:r w:rsidR="005F29AF">
        <w:rPr>
          <w:rFonts w:ascii="Times New Roman" w:hAnsi="Times New Roman" w:cs="Times New Roman"/>
          <w:sz w:val="24"/>
          <w:szCs w:val="24"/>
        </w:rPr>
        <w:t>asymmetry</w:t>
      </w:r>
      <w:r w:rsidR="00652AA3">
        <w:rPr>
          <w:rFonts w:ascii="Times New Roman" w:hAnsi="Times New Roman" w:cs="Times New Roman"/>
          <w:sz w:val="24"/>
          <w:szCs w:val="24"/>
        </w:rPr>
        <w:t xml:space="preserve">. </w:t>
      </w:r>
      <w:r w:rsidR="00D82CB2">
        <w:rPr>
          <w:rFonts w:ascii="Times New Roman" w:hAnsi="Times New Roman" w:cs="Times New Roman"/>
          <w:sz w:val="24"/>
          <w:szCs w:val="24"/>
        </w:rPr>
        <w:t xml:space="preserve"> </w:t>
      </w:r>
      <w:r w:rsidR="00652AA3" w:rsidRPr="00652AA3">
        <w:rPr>
          <w:rFonts w:ascii="Times New Roman" w:hAnsi="Times New Roman" w:cs="Times New Roman"/>
          <w:sz w:val="24"/>
          <w:szCs w:val="24"/>
          <w:highlight w:val="yellow"/>
        </w:rPr>
        <w:t>21784880</w:t>
      </w:r>
    </w:p>
    <w:p w14:paraId="14C024BC" w14:textId="3DF65E5E" w:rsidR="005B5C0E" w:rsidRPr="005B5C0E" w:rsidRDefault="005B5C0E" w:rsidP="005B5C0E">
      <w:pPr>
        <w:spacing w:line="480" w:lineRule="auto"/>
        <w:rPr>
          <w:rFonts w:ascii="Times New Roman" w:hAnsi="Times New Roman" w:cs="Times New Roman"/>
          <w:color w:val="2E74B5" w:themeColor="accent5" w:themeShade="BF"/>
          <w:sz w:val="24"/>
          <w:szCs w:val="24"/>
        </w:rPr>
      </w:pPr>
      <w:r w:rsidRPr="005B5C0E">
        <w:rPr>
          <w:rFonts w:ascii="Times New Roman" w:hAnsi="Times New Roman" w:cs="Times New Roman"/>
          <w:color w:val="2E74B5" w:themeColor="accent5" w:themeShade="BF"/>
          <w:sz w:val="24"/>
          <w:szCs w:val="24"/>
        </w:rPr>
        <w:t>Statistical packages</w:t>
      </w:r>
    </w:p>
    <w:p w14:paraId="2D1E5F00" w14:textId="67E09874" w:rsidR="00DE48BD" w:rsidRDefault="005B5C0E" w:rsidP="005B5C0E">
      <w:pPr>
        <w:spacing w:line="480" w:lineRule="auto"/>
        <w:rPr>
          <w:rFonts w:ascii="Times New Roman" w:hAnsi="Times New Roman" w:cs="Times New Roman"/>
          <w:sz w:val="24"/>
          <w:szCs w:val="24"/>
        </w:rPr>
      </w:pPr>
      <w:r w:rsidRPr="005B5C0E">
        <w:rPr>
          <w:rFonts w:ascii="Times New Roman" w:hAnsi="Times New Roman" w:cs="Times New Roman"/>
          <w:sz w:val="24"/>
          <w:szCs w:val="24"/>
        </w:rPr>
        <w:t xml:space="preserve">All analyses were performed </w:t>
      </w:r>
      <w:r w:rsidR="00887398">
        <w:rPr>
          <w:rFonts w:ascii="Times New Roman" w:hAnsi="Times New Roman" w:cs="Times New Roman"/>
          <w:sz w:val="24"/>
          <w:szCs w:val="24"/>
        </w:rPr>
        <w:t>using</w:t>
      </w:r>
      <w:r w:rsidR="00887398" w:rsidRPr="005B5C0E">
        <w:rPr>
          <w:rFonts w:ascii="Times New Roman" w:hAnsi="Times New Roman" w:cs="Times New Roman"/>
          <w:sz w:val="24"/>
          <w:szCs w:val="24"/>
        </w:rPr>
        <w:t xml:space="preserve"> </w:t>
      </w:r>
      <w:r w:rsidRPr="005B5C0E">
        <w:rPr>
          <w:rFonts w:ascii="Times New Roman" w:hAnsi="Times New Roman" w:cs="Times New Roman"/>
          <w:sz w:val="24"/>
          <w:szCs w:val="24"/>
        </w:rPr>
        <w:t>the statistical software R version 3.6.0 (2019-04-26). For data manipulation</w:t>
      </w:r>
      <w:r>
        <w:rPr>
          <w:rFonts w:ascii="Times New Roman" w:hAnsi="Times New Roman" w:cs="Times New Roman"/>
          <w:sz w:val="24"/>
          <w:szCs w:val="24"/>
        </w:rPr>
        <w:t xml:space="preserve"> </w:t>
      </w:r>
      <w:r w:rsidRPr="005B5C0E">
        <w:rPr>
          <w:rFonts w:ascii="Times New Roman" w:hAnsi="Times New Roman" w:cs="Times New Roman"/>
          <w:sz w:val="24"/>
          <w:szCs w:val="24"/>
        </w:rPr>
        <w:t xml:space="preserve">we used the </w:t>
      </w:r>
      <w:r w:rsidRPr="00AB76B2">
        <w:rPr>
          <w:rFonts w:ascii="Times New Roman" w:hAnsi="Times New Roman" w:cs="Times New Roman"/>
          <w:i/>
          <w:iCs/>
          <w:sz w:val="24"/>
          <w:szCs w:val="24"/>
        </w:rPr>
        <w:t>tidyverse</w:t>
      </w:r>
      <w:r w:rsidRPr="005B5C0E">
        <w:rPr>
          <w:rFonts w:ascii="Times New Roman" w:hAnsi="Times New Roman" w:cs="Times New Roman"/>
          <w:sz w:val="24"/>
          <w:szCs w:val="24"/>
        </w:rPr>
        <w:t xml:space="preserve"> package</w:t>
      </w:r>
      <w:r w:rsidR="00E27CE6">
        <w:rPr>
          <w:rFonts w:ascii="Times New Roman" w:hAnsi="Times New Roman" w:cs="Times New Roman"/>
          <w:sz w:val="24"/>
          <w:szCs w:val="24"/>
        </w:rPr>
        <w:t>;</w:t>
      </w:r>
      <w:r w:rsidR="00D73ACC">
        <w:rPr>
          <w:rFonts w:ascii="Times New Roman" w:hAnsi="Times New Roman" w:cs="Times New Roman"/>
          <w:sz w:val="24"/>
          <w:szCs w:val="24"/>
        </w:rPr>
        <w:t xml:space="preserve"> for the Cox PH we used </w:t>
      </w:r>
      <w:r w:rsidR="00E27CE6">
        <w:rPr>
          <w:rFonts w:ascii="Times New Roman" w:hAnsi="Times New Roman" w:cs="Times New Roman"/>
          <w:sz w:val="24"/>
          <w:szCs w:val="24"/>
        </w:rPr>
        <w:t xml:space="preserve">the </w:t>
      </w:r>
      <w:r w:rsidR="00D73ACC" w:rsidRPr="00AB76B2">
        <w:rPr>
          <w:rFonts w:ascii="Times New Roman" w:hAnsi="Times New Roman" w:cs="Times New Roman"/>
          <w:i/>
          <w:iCs/>
          <w:sz w:val="24"/>
          <w:szCs w:val="24"/>
        </w:rPr>
        <w:t>survival</w:t>
      </w:r>
      <w:r w:rsidR="00D73ACC">
        <w:rPr>
          <w:rFonts w:ascii="Times New Roman" w:hAnsi="Times New Roman" w:cs="Times New Roman"/>
          <w:sz w:val="24"/>
          <w:szCs w:val="24"/>
        </w:rPr>
        <w:t xml:space="preserve"> package</w:t>
      </w:r>
      <w:r w:rsidR="00E27CE6">
        <w:rPr>
          <w:rFonts w:ascii="Times New Roman" w:hAnsi="Times New Roman" w:cs="Times New Roman"/>
          <w:sz w:val="24"/>
          <w:szCs w:val="24"/>
        </w:rPr>
        <w:t>;</w:t>
      </w:r>
      <w:r w:rsidRPr="005B5C0E">
        <w:rPr>
          <w:rFonts w:ascii="Times New Roman" w:hAnsi="Times New Roman" w:cs="Times New Roman"/>
          <w:sz w:val="24"/>
          <w:szCs w:val="24"/>
        </w:rPr>
        <w:t xml:space="preserve"> and for the meta-analysis</w:t>
      </w:r>
      <w:r w:rsidR="00E27CE6">
        <w:rPr>
          <w:rFonts w:ascii="Times New Roman" w:hAnsi="Times New Roman" w:cs="Times New Roman"/>
          <w:sz w:val="24"/>
          <w:szCs w:val="24"/>
        </w:rPr>
        <w:t xml:space="preserve"> we used</w:t>
      </w:r>
      <w:r w:rsidRPr="005B5C0E">
        <w:rPr>
          <w:rFonts w:ascii="Times New Roman" w:hAnsi="Times New Roman" w:cs="Times New Roman"/>
          <w:sz w:val="24"/>
          <w:szCs w:val="24"/>
        </w:rPr>
        <w:t xml:space="preserve"> the meta package</w:t>
      </w:r>
      <w:r>
        <w:rPr>
          <w:rFonts w:ascii="Times New Roman" w:hAnsi="Times New Roman" w:cs="Times New Roman"/>
          <w:sz w:val="24"/>
          <w:szCs w:val="24"/>
        </w:rPr>
        <w:t xml:space="preserve">. </w:t>
      </w:r>
    </w:p>
    <w:p w14:paraId="4750CFCB" w14:textId="551207D5" w:rsidR="00E00D13" w:rsidRPr="009323E7" w:rsidRDefault="00E00D13" w:rsidP="009323E7">
      <w:pPr>
        <w:pStyle w:val="Heading1"/>
        <w:spacing w:line="480" w:lineRule="auto"/>
        <w:rPr>
          <w:rFonts w:ascii="Times New Roman" w:hAnsi="Times New Roman" w:cs="Times New Roman"/>
          <w:sz w:val="24"/>
          <w:szCs w:val="24"/>
        </w:rPr>
      </w:pPr>
      <w:r w:rsidRPr="009323E7">
        <w:rPr>
          <w:rFonts w:ascii="Times New Roman" w:hAnsi="Times New Roman" w:cs="Times New Roman"/>
          <w:sz w:val="24"/>
          <w:szCs w:val="24"/>
        </w:rPr>
        <w:t>Results</w:t>
      </w:r>
    </w:p>
    <w:p w14:paraId="4E481639" w14:textId="77777777" w:rsidR="000C5E5B" w:rsidRPr="00F30425" w:rsidRDefault="000C5E5B" w:rsidP="009323E7">
      <w:pPr>
        <w:pStyle w:val="Heading2"/>
        <w:spacing w:line="480" w:lineRule="auto"/>
        <w:rPr>
          <w:rFonts w:ascii="Times New Roman" w:hAnsi="Times New Roman" w:cs="Times New Roman"/>
          <w:sz w:val="24"/>
          <w:szCs w:val="24"/>
        </w:rPr>
      </w:pPr>
      <w:r w:rsidRPr="009323E7">
        <w:rPr>
          <w:rFonts w:ascii="Times New Roman" w:hAnsi="Times New Roman" w:cs="Times New Roman"/>
          <w:sz w:val="24"/>
          <w:szCs w:val="24"/>
        </w:rPr>
        <w:t>Study Selection</w:t>
      </w:r>
    </w:p>
    <w:p w14:paraId="0425C6F6" w14:textId="2C704BAC" w:rsidR="00F27A67" w:rsidRPr="00F30425" w:rsidRDefault="000C5E5B" w:rsidP="00E92843">
      <w:pPr>
        <w:spacing w:line="480" w:lineRule="auto"/>
        <w:rPr>
          <w:rFonts w:ascii="Times New Roman" w:hAnsi="Times New Roman" w:cs="Times New Roman"/>
          <w:sz w:val="24"/>
          <w:szCs w:val="24"/>
        </w:rPr>
      </w:pPr>
      <w:r w:rsidRPr="00F30425">
        <w:rPr>
          <w:rFonts w:ascii="Times New Roman" w:hAnsi="Times New Roman" w:cs="Times New Roman"/>
          <w:sz w:val="24"/>
          <w:szCs w:val="24"/>
        </w:rPr>
        <w:t xml:space="preserve">A total of 1169 titles and abstracts were identified by </w:t>
      </w:r>
      <w:r w:rsidR="002C1791">
        <w:rPr>
          <w:rFonts w:ascii="Times New Roman" w:hAnsi="Times New Roman" w:cs="Times New Roman"/>
          <w:sz w:val="24"/>
          <w:szCs w:val="24"/>
        </w:rPr>
        <w:t xml:space="preserve">the aforementioned </w:t>
      </w:r>
      <w:r w:rsidRPr="00F30425">
        <w:rPr>
          <w:rFonts w:ascii="Times New Roman" w:hAnsi="Times New Roman" w:cs="Times New Roman"/>
          <w:sz w:val="24"/>
          <w:szCs w:val="24"/>
        </w:rPr>
        <w:t>search strategy</w:t>
      </w:r>
      <w:r w:rsidR="0013100B" w:rsidRPr="00F30425">
        <w:rPr>
          <w:rFonts w:ascii="Times New Roman" w:hAnsi="Times New Roman" w:cs="Times New Roman"/>
          <w:sz w:val="24"/>
          <w:szCs w:val="24"/>
        </w:rPr>
        <w:t>. After title and abstract screening</w:t>
      </w:r>
      <w:r w:rsidR="00230B74" w:rsidRPr="00F30425">
        <w:rPr>
          <w:rFonts w:ascii="Times New Roman" w:hAnsi="Times New Roman" w:cs="Times New Roman"/>
          <w:sz w:val="24"/>
          <w:szCs w:val="24"/>
        </w:rPr>
        <w:t>,</w:t>
      </w:r>
      <w:r w:rsidRPr="00F30425">
        <w:rPr>
          <w:rFonts w:ascii="Times New Roman" w:hAnsi="Times New Roman" w:cs="Times New Roman"/>
          <w:sz w:val="24"/>
          <w:szCs w:val="24"/>
        </w:rPr>
        <w:t xml:space="preserve"> </w:t>
      </w:r>
      <w:r w:rsidR="002D77A7">
        <w:rPr>
          <w:rFonts w:ascii="Times New Roman" w:hAnsi="Times New Roman" w:cs="Times New Roman"/>
          <w:sz w:val="24"/>
          <w:szCs w:val="24"/>
        </w:rPr>
        <w:t>ten</w:t>
      </w:r>
      <w:r w:rsidRPr="00F30425">
        <w:rPr>
          <w:rFonts w:ascii="Times New Roman" w:hAnsi="Times New Roman" w:cs="Times New Roman"/>
          <w:sz w:val="24"/>
          <w:szCs w:val="24"/>
        </w:rPr>
        <w:t xml:space="preserve"> articles met the eligibility</w:t>
      </w:r>
      <w:r w:rsidR="009F4A75" w:rsidRPr="00F30425">
        <w:rPr>
          <w:rFonts w:ascii="Times New Roman" w:hAnsi="Times New Roman" w:cs="Times New Roman"/>
          <w:sz w:val="24"/>
          <w:szCs w:val="24"/>
        </w:rPr>
        <w:t xml:space="preserve"> criteria</w:t>
      </w:r>
      <w:r w:rsidRPr="00F30425">
        <w:rPr>
          <w:rFonts w:ascii="Times New Roman" w:hAnsi="Times New Roman" w:cs="Times New Roman"/>
          <w:sz w:val="24"/>
          <w:szCs w:val="24"/>
        </w:rPr>
        <w:t xml:space="preserve"> (eFigure 1 in the </w:t>
      </w:r>
      <w:r w:rsidRPr="00F30425">
        <w:rPr>
          <w:rFonts w:ascii="Times New Roman" w:hAnsi="Times New Roman" w:cs="Times New Roman"/>
          <w:sz w:val="24"/>
          <w:szCs w:val="24"/>
        </w:rPr>
        <w:lastRenderedPageBreak/>
        <w:t xml:space="preserve">Supplement). </w:t>
      </w:r>
      <w:r w:rsidR="00977E96" w:rsidRPr="00F30425">
        <w:rPr>
          <w:rFonts w:ascii="Times New Roman" w:hAnsi="Times New Roman" w:cs="Times New Roman"/>
          <w:sz w:val="24"/>
          <w:szCs w:val="24"/>
        </w:rPr>
        <w:t>After full text inspection</w:t>
      </w:r>
      <w:r w:rsidR="002D77A7">
        <w:rPr>
          <w:rFonts w:ascii="Times New Roman" w:hAnsi="Times New Roman" w:cs="Times New Roman"/>
          <w:sz w:val="24"/>
          <w:szCs w:val="24"/>
        </w:rPr>
        <w:t>,</w:t>
      </w:r>
      <w:r w:rsidR="00E20698" w:rsidRPr="00F30425">
        <w:rPr>
          <w:rFonts w:ascii="Times New Roman" w:hAnsi="Times New Roman" w:cs="Times New Roman"/>
          <w:sz w:val="24"/>
          <w:szCs w:val="24"/>
        </w:rPr>
        <w:t xml:space="preserve"> </w:t>
      </w:r>
      <w:r w:rsidR="002D77A7">
        <w:rPr>
          <w:rFonts w:ascii="Times New Roman" w:hAnsi="Times New Roman" w:cs="Times New Roman"/>
          <w:sz w:val="24"/>
          <w:szCs w:val="24"/>
        </w:rPr>
        <w:t>eight</w:t>
      </w:r>
      <w:r w:rsidR="00373A0F">
        <w:rPr>
          <w:rFonts w:ascii="Times New Roman" w:hAnsi="Times New Roman" w:cs="Times New Roman"/>
          <w:sz w:val="24"/>
          <w:szCs w:val="24"/>
        </w:rPr>
        <w:t xml:space="preserve"> had extractable data</w:t>
      </w:r>
      <w:r w:rsidR="000B6A85" w:rsidRPr="00F30425">
        <w:rPr>
          <w:rFonts w:ascii="Times New Roman" w:hAnsi="Times New Roman" w:cs="Times New Roman"/>
          <w:sz w:val="24"/>
          <w:szCs w:val="24"/>
        </w:rPr>
        <w:t xml:space="preserve"> and</w:t>
      </w:r>
      <w:r w:rsidR="00373A0F">
        <w:rPr>
          <w:rFonts w:ascii="Times New Roman" w:hAnsi="Times New Roman" w:cs="Times New Roman"/>
          <w:sz w:val="24"/>
          <w:szCs w:val="24"/>
        </w:rPr>
        <w:t xml:space="preserve"> were</w:t>
      </w:r>
      <w:r w:rsidR="000B6A85" w:rsidRPr="00F30425">
        <w:rPr>
          <w:rFonts w:ascii="Times New Roman" w:hAnsi="Times New Roman" w:cs="Times New Roman"/>
          <w:sz w:val="24"/>
          <w:szCs w:val="24"/>
        </w:rPr>
        <w:t xml:space="preserve"> included in the meta-analysis. </w:t>
      </w:r>
      <w:r w:rsidR="00230B74" w:rsidRPr="00F30425">
        <w:rPr>
          <w:rFonts w:ascii="Times New Roman" w:hAnsi="Times New Roman" w:cs="Times New Roman"/>
          <w:sz w:val="24"/>
          <w:szCs w:val="24"/>
        </w:rPr>
        <w:t xml:space="preserve">IPD data were obtained for </w:t>
      </w:r>
      <w:r w:rsidR="002D77A7">
        <w:rPr>
          <w:rFonts w:ascii="Times New Roman" w:hAnsi="Times New Roman" w:cs="Times New Roman"/>
          <w:sz w:val="24"/>
          <w:szCs w:val="24"/>
        </w:rPr>
        <w:t>three</w:t>
      </w:r>
      <w:r w:rsidR="00230B74" w:rsidRPr="00F30425">
        <w:rPr>
          <w:rFonts w:ascii="Times New Roman" w:hAnsi="Times New Roman" w:cs="Times New Roman"/>
          <w:sz w:val="24"/>
          <w:szCs w:val="24"/>
        </w:rPr>
        <w:t xml:space="preserve"> studies</w:t>
      </w:r>
      <w:r w:rsidR="002D77A7">
        <w:rPr>
          <w:rFonts w:ascii="Times New Roman" w:hAnsi="Times New Roman" w:cs="Times New Roman"/>
          <w:sz w:val="24"/>
          <w:szCs w:val="24"/>
        </w:rPr>
        <w:t xml:space="preserve">, although </w:t>
      </w:r>
      <w:r w:rsidR="00B51301" w:rsidRPr="00F30425">
        <w:rPr>
          <w:rFonts w:ascii="Times New Roman" w:hAnsi="Times New Roman" w:cs="Times New Roman"/>
          <w:sz w:val="24"/>
          <w:szCs w:val="24"/>
        </w:rPr>
        <w:t>t</w:t>
      </w:r>
      <w:r w:rsidR="00230B74" w:rsidRPr="00F30425">
        <w:rPr>
          <w:rFonts w:ascii="Times New Roman" w:hAnsi="Times New Roman" w:cs="Times New Roman"/>
          <w:sz w:val="24"/>
          <w:szCs w:val="24"/>
        </w:rPr>
        <w:t xml:space="preserve">he study by Gagniere et al was binational and thus </w:t>
      </w:r>
      <w:r w:rsidR="00B51301" w:rsidRPr="00F30425">
        <w:rPr>
          <w:rFonts w:ascii="Times New Roman" w:hAnsi="Times New Roman" w:cs="Times New Roman"/>
          <w:sz w:val="24"/>
          <w:szCs w:val="24"/>
        </w:rPr>
        <w:t>IPD</w:t>
      </w:r>
      <w:r w:rsidR="00230B74" w:rsidRPr="00F30425">
        <w:rPr>
          <w:rFonts w:ascii="Times New Roman" w:hAnsi="Times New Roman" w:cs="Times New Roman"/>
          <w:sz w:val="24"/>
          <w:szCs w:val="24"/>
        </w:rPr>
        <w:t xml:space="preserve"> were obtained </w:t>
      </w:r>
      <w:r w:rsidR="00B51301" w:rsidRPr="00F30425">
        <w:rPr>
          <w:rFonts w:ascii="Times New Roman" w:hAnsi="Times New Roman" w:cs="Times New Roman"/>
          <w:sz w:val="24"/>
          <w:szCs w:val="24"/>
        </w:rPr>
        <w:t xml:space="preserve">and analysed separately. AD data were used for the other </w:t>
      </w:r>
      <w:r w:rsidR="0027036D">
        <w:rPr>
          <w:rFonts w:ascii="Times New Roman" w:hAnsi="Times New Roman" w:cs="Times New Roman"/>
          <w:sz w:val="24"/>
          <w:szCs w:val="24"/>
        </w:rPr>
        <w:t>four</w:t>
      </w:r>
      <w:r w:rsidR="00B51301" w:rsidRPr="00F30425">
        <w:rPr>
          <w:rFonts w:ascii="Times New Roman" w:hAnsi="Times New Roman" w:cs="Times New Roman"/>
          <w:sz w:val="24"/>
          <w:szCs w:val="24"/>
        </w:rPr>
        <w:t xml:space="preserve"> studies.</w:t>
      </w:r>
      <w:r w:rsidR="00862256">
        <w:rPr>
          <w:rFonts w:ascii="Times New Roman" w:hAnsi="Times New Roman" w:cs="Times New Roman"/>
          <w:sz w:val="24"/>
          <w:szCs w:val="24"/>
        </w:rPr>
        <w:t xml:space="preserve"> </w:t>
      </w:r>
    </w:p>
    <w:p w14:paraId="1CBE128C" w14:textId="77777777" w:rsidR="00A4552E" w:rsidRPr="00F30425" w:rsidRDefault="00A4552E" w:rsidP="00E92843">
      <w:pPr>
        <w:pStyle w:val="Heading1"/>
        <w:spacing w:line="480" w:lineRule="auto"/>
        <w:rPr>
          <w:rFonts w:ascii="Times New Roman" w:hAnsi="Times New Roman" w:cs="Times New Roman"/>
          <w:sz w:val="24"/>
          <w:szCs w:val="24"/>
        </w:rPr>
      </w:pPr>
      <w:r w:rsidRPr="00F30425">
        <w:rPr>
          <w:rFonts w:ascii="Times New Roman" w:hAnsi="Times New Roman" w:cs="Times New Roman"/>
          <w:sz w:val="24"/>
          <w:szCs w:val="24"/>
        </w:rPr>
        <w:t>Study Characteristics</w:t>
      </w:r>
    </w:p>
    <w:p w14:paraId="77E63EB2" w14:textId="5676EA75" w:rsidR="00A44D9C" w:rsidRPr="00250240" w:rsidRDefault="00A4552E" w:rsidP="00E92843">
      <w:pPr>
        <w:spacing w:line="480" w:lineRule="auto"/>
        <w:rPr>
          <w:rFonts w:ascii="Times New Roman" w:hAnsi="Times New Roman" w:cs="Times New Roman"/>
          <w:sz w:val="24"/>
          <w:szCs w:val="24"/>
        </w:rPr>
      </w:pPr>
      <w:r w:rsidRPr="00F30425">
        <w:rPr>
          <w:rFonts w:ascii="Times New Roman" w:hAnsi="Times New Roman" w:cs="Times New Roman"/>
          <w:sz w:val="24"/>
          <w:szCs w:val="24"/>
        </w:rPr>
        <w:t xml:space="preserve">The </w:t>
      </w:r>
      <w:r w:rsidR="001D6B00">
        <w:rPr>
          <w:rFonts w:ascii="Times New Roman" w:hAnsi="Times New Roman" w:cs="Times New Roman"/>
          <w:sz w:val="24"/>
          <w:szCs w:val="24"/>
        </w:rPr>
        <w:t>eight</w:t>
      </w:r>
      <w:r w:rsidRPr="00F30425">
        <w:rPr>
          <w:rFonts w:ascii="Times New Roman" w:hAnsi="Times New Roman" w:cs="Times New Roman"/>
          <w:sz w:val="24"/>
          <w:szCs w:val="24"/>
        </w:rPr>
        <w:t xml:space="preserve"> </w:t>
      </w:r>
      <w:r w:rsidR="00B5740B" w:rsidRPr="00F30425">
        <w:rPr>
          <w:rFonts w:ascii="Times New Roman" w:hAnsi="Times New Roman" w:cs="Times New Roman"/>
          <w:sz w:val="24"/>
          <w:szCs w:val="24"/>
        </w:rPr>
        <w:t>studies</w:t>
      </w:r>
      <w:r w:rsidRPr="00F30425">
        <w:rPr>
          <w:rFonts w:ascii="Times New Roman" w:hAnsi="Times New Roman" w:cs="Times New Roman"/>
          <w:sz w:val="24"/>
          <w:szCs w:val="24"/>
        </w:rPr>
        <w:t xml:space="preserve"> comprised </w:t>
      </w:r>
      <w:r w:rsidR="00B106DA">
        <w:rPr>
          <w:rFonts w:ascii="Times New Roman" w:hAnsi="Times New Roman" w:cs="Times New Roman"/>
          <w:sz w:val="24"/>
          <w:szCs w:val="24"/>
        </w:rPr>
        <w:t>6976</w:t>
      </w:r>
      <w:r w:rsidR="00B106DA" w:rsidRPr="00F30425">
        <w:rPr>
          <w:rFonts w:ascii="Times New Roman" w:hAnsi="Times New Roman" w:cs="Times New Roman"/>
          <w:sz w:val="24"/>
          <w:szCs w:val="24"/>
        </w:rPr>
        <w:t xml:space="preserve"> </w:t>
      </w:r>
      <w:r w:rsidRPr="00F30425">
        <w:rPr>
          <w:rFonts w:ascii="Times New Roman" w:hAnsi="Times New Roman" w:cs="Times New Roman"/>
          <w:sz w:val="24"/>
          <w:szCs w:val="24"/>
        </w:rPr>
        <w:t xml:space="preserve">patients </w:t>
      </w:r>
      <w:r w:rsidR="00E92843" w:rsidRPr="00F30425">
        <w:rPr>
          <w:rFonts w:ascii="Times New Roman" w:hAnsi="Times New Roman" w:cs="Times New Roman"/>
          <w:sz w:val="24"/>
          <w:szCs w:val="24"/>
        </w:rPr>
        <w:t xml:space="preserve">ranging from </w:t>
      </w:r>
      <w:r w:rsidR="00B04F61" w:rsidRPr="00B04F61">
        <w:rPr>
          <w:rFonts w:ascii="Times New Roman" w:hAnsi="Times New Roman" w:cs="Times New Roman"/>
          <w:sz w:val="24"/>
          <w:szCs w:val="24"/>
        </w:rPr>
        <w:t>227</w:t>
      </w:r>
      <w:r w:rsidR="00B04F61">
        <w:rPr>
          <w:rFonts w:ascii="Times New Roman" w:hAnsi="Times New Roman" w:cs="Times New Roman"/>
          <w:sz w:val="24"/>
          <w:szCs w:val="24"/>
        </w:rPr>
        <w:t xml:space="preserve"> </w:t>
      </w:r>
      <w:r w:rsidR="00E92843" w:rsidRPr="00F30425">
        <w:rPr>
          <w:rFonts w:ascii="Times New Roman" w:hAnsi="Times New Roman" w:cs="Times New Roman"/>
          <w:sz w:val="24"/>
          <w:szCs w:val="24"/>
        </w:rPr>
        <w:t xml:space="preserve">to </w:t>
      </w:r>
      <w:r w:rsidR="00B04F61" w:rsidRPr="00B04F61">
        <w:rPr>
          <w:rFonts w:ascii="Times New Roman" w:hAnsi="Times New Roman" w:cs="Times New Roman"/>
          <w:sz w:val="24"/>
          <w:szCs w:val="24"/>
        </w:rPr>
        <w:t>2655</w:t>
      </w:r>
      <w:r w:rsidR="00D862BF">
        <w:rPr>
          <w:rFonts w:ascii="Times New Roman" w:hAnsi="Times New Roman" w:cs="Times New Roman"/>
          <w:sz w:val="24"/>
          <w:szCs w:val="24"/>
        </w:rPr>
        <w:t xml:space="preserve"> </w:t>
      </w:r>
      <w:r w:rsidR="00E92843" w:rsidRPr="00F30425">
        <w:rPr>
          <w:rFonts w:ascii="Times New Roman" w:hAnsi="Times New Roman" w:cs="Times New Roman"/>
          <w:sz w:val="24"/>
          <w:szCs w:val="24"/>
        </w:rPr>
        <w:t>patients per study (median</w:t>
      </w:r>
      <w:r w:rsidR="000E6F4F">
        <w:rPr>
          <w:rFonts w:ascii="Times New Roman" w:hAnsi="Times New Roman" w:cs="Times New Roman"/>
          <w:sz w:val="24"/>
          <w:szCs w:val="24"/>
        </w:rPr>
        <w:t>:</w:t>
      </w:r>
      <w:r w:rsidR="00B04F61">
        <w:rPr>
          <w:rFonts w:ascii="Times New Roman" w:hAnsi="Times New Roman" w:cs="Times New Roman"/>
          <w:sz w:val="24"/>
          <w:szCs w:val="24"/>
        </w:rPr>
        <w:t xml:space="preserve"> 645, IQR</w:t>
      </w:r>
      <w:r w:rsidR="000E6F4F">
        <w:rPr>
          <w:rFonts w:ascii="Times New Roman" w:hAnsi="Times New Roman" w:cs="Times New Roman"/>
          <w:sz w:val="24"/>
          <w:szCs w:val="24"/>
        </w:rPr>
        <w:t>:</w:t>
      </w:r>
      <w:r w:rsidR="00B04F61">
        <w:rPr>
          <w:rFonts w:ascii="Times New Roman" w:hAnsi="Times New Roman" w:cs="Times New Roman"/>
          <w:sz w:val="24"/>
          <w:szCs w:val="24"/>
        </w:rPr>
        <w:t xml:space="preserve"> </w:t>
      </w:r>
      <w:r w:rsidR="00701176" w:rsidRPr="00B04F61">
        <w:rPr>
          <w:rFonts w:ascii="Times New Roman" w:hAnsi="Times New Roman" w:cs="Times New Roman"/>
          <w:sz w:val="24"/>
          <w:szCs w:val="24"/>
        </w:rPr>
        <w:t>587.5</w:t>
      </w:r>
      <w:r w:rsidR="00701176">
        <w:rPr>
          <w:rFonts w:ascii="Times New Roman" w:hAnsi="Times New Roman" w:cs="Times New Roman"/>
          <w:sz w:val="24"/>
          <w:szCs w:val="24"/>
        </w:rPr>
        <w:t>)</w:t>
      </w:r>
      <w:r w:rsidR="00E92843" w:rsidRPr="00F30425">
        <w:rPr>
          <w:rFonts w:ascii="Times New Roman" w:hAnsi="Times New Roman" w:cs="Times New Roman"/>
          <w:sz w:val="24"/>
          <w:szCs w:val="24"/>
        </w:rPr>
        <w:t>.</w:t>
      </w:r>
      <w:r w:rsidR="009F4A20" w:rsidRPr="00F30425">
        <w:rPr>
          <w:rFonts w:ascii="Times New Roman" w:hAnsi="Times New Roman" w:cs="Times New Roman"/>
          <w:sz w:val="24"/>
          <w:szCs w:val="24"/>
        </w:rPr>
        <w:t xml:space="preserve"> The major characteristics are shown in eTable</w:t>
      </w:r>
      <w:r w:rsidR="00C8211A">
        <w:rPr>
          <w:rFonts w:ascii="Times New Roman" w:hAnsi="Times New Roman" w:cs="Times New Roman"/>
          <w:sz w:val="24"/>
          <w:szCs w:val="24"/>
        </w:rPr>
        <w:t>s</w:t>
      </w:r>
      <w:r w:rsidR="009F4A20" w:rsidRPr="00F30425">
        <w:rPr>
          <w:rFonts w:ascii="Times New Roman" w:hAnsi="Times New Roman" w:cs="Times New Roman"/>
          <w:sz w:val="24"/>
          <w:szCs w:val="24"/>
        </w:rPr>
        <w:t xml:space="preserve"> </w:t>
      </w:r>
      <w:r w:rsidR="002E0373">
        <w:rPr>
          <w:rFonts w:ascii="Times New Roman" w:hAnsi="Times New Roman" w:cs="Times New Roman"/>
          <w:sz w:val="24"/>
          <w:szCs w:val="24"/>
        </w:rPr>
        <w:t>1</w:t>
      </w:r>
      <w:r w:rsidR="009F4A20" w:rsidRPr="00F30425">
        <w:rPr>
          <w:rFonts w:ascii="Times New Roman" w:hAnsi="Times New Roman" w:cs="Times New Roman"/>
          <w:sz w:val="24"/>
          <w:szCs w:val="24"/>
        </w:rPr>
        <w:t xml:space="preserve"> and </w:t>
      </w:r>
      <w:r w:rsidR="002E0373">
        <w:rPr>
          <w:rFonts w:ascii="Times New Roman" w:hAnsi="Times New Roman" w:cs="Times New Roman"/>
          <w:sz w:val="24"/>
          <w:szCs w:val="24"/>
        </w:rPr>
        <w:t>2</w:t>
      </w:r>
      <w:r w:rsidR="009F4A20" w:rsidRPr="00F30425">
        <w:rPr>
          <w:rFonts w:ascii="Times New Roman" w:hAnsi="Times New Roman" w:cs="Times New Roman"/>
          <w:sz w:val="24"/>
          <w:szCs w:val="24"/>
        </w:rPr>
        <w:t xml:space="preserve"> in the Supplement. </w:t>
      </w:r>
      <w:r w:rsidR="001D5DE0">
        <w:rPr>
          <w:rFonts w:ascii="Times New Roman" w:hAnsi="Times New Roman" w:cs="Times New Roman"/>
          <w:sz w:val="24"/>
          <w:szCs w:val="24"/>
        </w:rPr>
        <w:t xml:space="preserve">With regard to the variables of interest, </w:t>
      </w:r>
      <w:r w:rsidR="00B15A20" w:rsidRPr="00B15A20">
        <w:rPr>
          <w:rFonts w:ascii="Times New Roman" w:hAnsi="Times New Roman" w:cs="Times New Roman"/>
          <w:sz w:val="24"/>
          <w:szCs w:val="24"/>
        </w:rPr>
        <w:t>1189</w:t>
      </w:r>
      <w:r w:rsidR="00B15A20" w:rsidRPr="00B15A20">
        <w:rPr>
          <w:rFonts w:ascii="Times New Roman" w:hAnsi="Times New Roman" w:cs="Times New Roman"/>
          <w:sz w:val="24"/>
          <w:szCs w:val="24"/>
        </w:rPr>
        <w:t xml:space="preserve"> </w:t>
      </w:r>
      <w:r w:rsidR="001D5DE0">
        <w:rPr>
          <w:rFonts w:ascii="Times New Roman" w:hAnsi="Times New Roman" w:cs="Times New Roman"/>
          <w:sz w:val="24"/>
          <w:szCs w:val="24"/>
        </w:rPr>
        <w:t>patients had KRAS</w:t>
      </w:r>
      <w:r w:rsidR="00086B41">
        <w:rPr>
          <w:rFonts w:ascii="Times New Roman" w:hAnsi="Times New Roman" w:cs="Times New Roman"/>
          <w:sz w:val="24"/>
          <w:szCs w:val="24"/>
        </w:rPr>
        <w:t xml:space="preserve"> </w:t>
      </w:r>
      <w:r w:rsidR="001D5DE0">
        <w:rPr>
          <w:rFonts w:ascii="Times New Roman" w:hAnsi="Times New Roman" w:cs="Times New Roman"/>
          <w:sz w:val="24"/>
          <w:szCs w:val="24"/>
        </w:rPr>
        <w:t>mut</w:t>
      </w:r>
      <w:r w:rsidR="00086B41">
        <w:rPr>
          <w:rFonts w:ascii="Times New Roman" w:hAnsi="Times New Roman" w:cs="Times New Roman"/>
          <w:sz w:val="24"/>
          <w:szCs w:val="24"/>
        </w:rPr>
        <w:t>ated</w:t>
      </w:r>
      <w:r w:rsidR="001D5DE0">
        <w:rPr>
          <w:rFonts w:ascii="Times New Roman" w:hAnsi="Times New Roman" w:cs="Times New Roman"/>
          <w:sz w:val="24"/>
          <w:szCs w:val="24"/>
        </w:rPr>
        <w:t xml:space="preserve"> RS tumors, </w:t>
      </w:r>
      <w:r w:rsidR="002F407B" w:rsidRPr="002F407B">
        <w:rPr>
          <w:rFonts w:ascii="Times New Roman" w:hAnsi="Times New Roman" w:cs="Times New Roman"/>
          <w:sz w:val="24"/>
          <w:szCs w:val="24"/>
        </w:rPr>
        <w:t>1273</w:t>
      </w:r>
      <w:r w:rsidR="001D5DE0">
        <w:rPr>
          <w:rFonts w:ascii="Times New Roman" w:hAnsi="Times New Roman" w:cs="Times New Roman"/>
          <w:sz w:val="24"/>
          <w:szCs w:val="24"/>
        </w:rPr>
        <w:t xml:space="preserve"> had KRAS</w:t>
      </w:r>
      <w:r w:rsidR="00C667B6">
        <w:rPr>
          <w:rFonts w:ascii="Times New Roman" w:hAnsi="Times New Roman" w:cs="Times New Roman"/>
          <w:sz w:val="24"/>
          <w:szCs w:val="24"/>
        </w:rPr>
        <w:t xml:space="preserve"> </w:t>
      </w:r>
      <w:r w:rsidR="00C667B6">
        <w:rPr>
          <w:rFonts w:ascii="Times New Roman" w:hAnsi="Times New Roman" w:cs="Times New Roman"/>
          <w:sz w:val="24"/>
          <w:szCs w:val="24"/>
        </w:rPr>
        <w:t xml:space="preserve">mutated </w:t>
      </w:r>
      <w:r w:rsidR="001D5DE0">
        <w:rPr>
          <w:rFonts w:ascii="Times New Roman" w:hAnsi="Times New Roman" w:cs="Times New Roman"/>
          <w:sz w:val="24"/>
          <w:szCs w:val="24"/>
        </w:rPr>
        <w:t xml:space="preserve">LS tumors, </w:t>
      </w:r>
      <w:r w:rsidR="001E7097" w:rsidRPr="001E7097">
        <w:rPr>
          <w:rFonts w:ascii="Times New Roman" w:hAnsi="Times New Roman" w:cs="Times New Roman"/>
          <w:sz w:val="24"/>
          <w:szCs w:val="24"/>
        </w:rPr>
        <w:t>1248</w:t>
      </w:r>
      <w:r w:rsidR="001D5DE0">
        <w:rPr>
          <w:rFonts w:ascii="Times New Roman" w:hAnsi="Times New Roman" w:cs="Times New Roman"/>
          <w:sz w:val="24"/>
          <w:szCs w:val="24"/>
        </w:rPr>
        <w:t xml:space="preserve"> patients had wild-type RS and </w:t>
      </w:r>
      <w:r w:rsidR="00C826B7" w:rsidRPr="00C826B7">
        <w:rPr>
          <w:rFonts w:ascii="Times New Roman" w:hAnsi="Times New Roman" w:cs="Times New Roman"/>
          <w:sz w:val="24"/>
          <w:szCs w:val="24"/>
        </w:rPr>
        <w:t>3040</w:t>
      </w:r>
      <w:r w:rsidR="00C826B7" w:rsidRPr="00C826B7">
        <w:rPr>
          <w:rFonts w:ascii="Times New Roman" w:hAnsi="Times New Roman" w:cs="Times New Roman"/>
          <w:sz w:val="24"/>
          <w:szCs w:val="24"/>
        </w:rPr>
        <w:t xml:space="preserve"> </w:t>
      </w:r>
      <w:r w:rsidR="001D5DE0">
        <w:rPr>
          <w:rFonts w:ascii="Times New Roman" w:hAnsi="Times New Roman" w:cs="Times New Roman"/>
          <w:sz w:val="24"/>
          <w:szCs w:val="24"/>
        </w:rPr>
        <w:t>had wild-typ</w:t>
      </w:r>
      <w:r w:rsidR="006132A0">
        <w:rPr>
          <w:rFonts w:ascii="Times New Roman" w:hAnsi="Times New Roman" w:cs="Times New Roman"/>
          <w:sz w:val="24"/>
          <w:szCs w:val="24"/>
        </w:rPr>
        <w:t>e</w:t>
      </w:r>
      <w:r w:rsidR="001D5DE0">
        <w:rPr>
          <w:rFonts w:ascii="Times New Roman" w:hAnsi="Times New Roman" w:cs="Times New Roman"/>
          <w:sz w:val="24"/>
          <w:szCs w:val="24"/>
        </w:rPr>
        <w:t xml:space="preserve"> LS tumors.</w:t>
      </w:r>
    </w:p>
    <w:p w14:paraId="76A12E98" w14:textId="0426D43A" w:rsidR="00F30425" w:rsidRPr="00F30425" w:rsidRDefault="00F30425" w:rsidP="00F30425">
      <w:pPr>
        <w:spacing w:line="480" w:lineRule="auto"/>
        <w:rPr>
          <w:rFonts w:ascii="Times New Roman" w:hAnsi="Times New Roman" w:cs="Times New Roman"/>
          <w:color w:val="2E74B5" w:themeColor="accent5" w:themeShade="BF"/>
          <w:sz w:val="24"/>
          <w:szCs w:val="24"/>
        </w:rPr>
      </w:pPr>
      <w:bookmarkStart w:id="86" w:name="_Hlk72011330"/>
      <w:r w:rsidRPr="00F30425">
        <w:rPr>
          <w:rFonts w:ascii="Times New Roman" w:hAnsi="Times New Roman" w:cs="Times New Roman"/>
          <w:color w:val="2E74B5" w:themeColor="accent5" w:themeShade="BF"/>
          <w:sz w:val="24"/>
          <w:szCs w:val="24"/>
        </w:rPr>
        <w:t>Meta-Analysis of Overall Survival</w:t>
      </w:r>
      <w:r w:rsidR="00791901">
        <w:rPr>
          <w:rFonts w:ascii="Times New Roman" w:hAnsi="Times New Roman" w:cs="Times New Roman"/>
          <w:color w:val="2E74B5" w:themeColor="accent5" w:themeShade="BF"/>
          <w:sz w:val="24"/>
          <w:szCs w:val="24"/>
        </w:rPr>
        <w:t xml:space="preserve"> </w:t>
      </w:r>
      <w:r w:rsidR="00CF4105">
        <w:rPr>
          <w:rFonts w:ascii="Times New Roman" w:hAnsi="Times New Roman" w:cs="Times New Roman"/>
          <w:color w:val="2E74B5" w:themeColor="accent5" w:themeShade="BF"/>
          <w:sz w:val="24"/>
          <w:szCs w:val="24"/>
        </w:rPr>
        <w:t xml:space="preserve">stratified by </w:t>
      </w:r>
      <w:r w:rsidR="00791901">
        <w:rPr>
          <w:rFonts w:ascii="Times New Roman" w:hAnsi="Times New Roman" w:cs="Times New Roman"/>
          <w:color w:val="2E74B5" w:themeColor="accent5" w:themeShade="BF"/>
          <w:sz w:val="24"/>
          <w:szCs w:val="24"/>
        </w:rPr>
        <w:t xml:space="preserve">KRAS </w:t>
      </w:r>
      <w:r w:rsidR="00CF4105">
        <w:rPr>
          <w:rFonts w:ascii="Times New Roman" w:hAnsi="Times New Roman" w:cs="Times New Roman"/>
          <w:color w:val="2E74B5" w:themeColor="accent5" w:themeShade="BF"/>
          <w:sz w:val="24"/>
          <w:szCs w:val="24"/>
        </w:rPr>
        <w:t>mutational status</w:t>
      </w:r>
      <w:r w:rsidR="00CD3988">
        <w:rPr>
          <w:rFonts w:ascii="Times New Roman" w:hAnsi="Times New Roman" w:cs="Times New Roman"/>
          <w:color w:val="2E74B5" w:themeColor="accent5" w:themeShade="BF"/>
          <w:sz w:val="24"/>
          <w:szCs w:val="24"/>
        </w:rPr>
        <w:t xml:space="preserve"> using the </w:t>
      </w:r>
      <w:r w:rsidR="00D90F09">
        <w:rPr>
          <w:rFonts w:ascii="Times New Roman" w:hAnsi="Times New Roman" w:cs="Times New Roman"/>
          <w:color w:val="2E74B5" w:themeColor="accent5" w:themeShade="BF"/>
          <w:sz w:val="24"/>
          <w:szCs w:val="24"/>
        </w:rPr>
        <w:t xml:space="preserve">first </w:t>
      </w:r>
      <w:r w:rsidR="00CD3988">
        <w:rPr>
          <w:rFonts w:ascii="Times New Roman" w:hAnsi="Times New Roman" w:cs="Times New Roman"/>
          <w:color w:val="2E74B5" w:themeColor="accent5" w:themeShade="BF"/>
          <w:sz w:val="24"/>
          <w:szCs w:val="24"/>
        </w:rPr>
        <w:t>definition of PTL</w:t>
      </w:r>
    </w:p>
    <w:p w14:paraId="5A982B4F" w14:textId="4187554B" w:rsidR="00CF4105" w:rsidRDefault="0014204C" w:rsidP="00CF4105">
      <w:pPr>
        <w:spacing w:line="480" w:lineRule="auto"/>
        <w:rPr>
          <w:rFonts w:ascii="Times New Roman" w:hAnsi="Times New Roman" w:cs="Times New Roman"/>
          <w:sz w:val="24"/>
          <w:szCs w:val="24"/>
        </w:rPr>
      </w:pPr>
      <w:bookmarkStart w:id="87" w:name="_Hlk72011346"/>
      <w:bookmarkEnd w:id="86"/>
      <w:r>
        <w:rPr>
          <w:rFonts w:ascii="Times New Roman" w:hAnsi="Times New Roman" w:cs="Times New Roman"/>
          <w:sz w:val="24"/>
          <w:szCs w:val="24"/>
        </w:rPr>
        <w:t xml:space="preserve">All our meta-analyses showed </w:t>
      </w:r>
      <w:r w:rsidR="00FB1097">
        <w:rPr>
          <w:rFonts w:ascii="Times New Roman" w:hAnsi="Times New Roman" w:cs="Times New Roman"/>
          <w:sz w:val="24"/>
          <w:szCs w:val="24"/>
        </w:rPr>
        <w:t xml:space="preserve">high </w:t>
      </w:r>
      <w:r w:rsidR="00E076CE">
        <w:rPr>
          <w:rFonts w:ascii="Times New Roman" w:hAnsi="Times New Roman" w:cs="Times New Roman"/>
          <w:sz w:val="24"/>
          <w:szCs w:val="24"/>
        </w:rPr>
        <w:t>heterogeneity;</w:t>
      </w:r>
      <w:r w:rsidR="00BD0D0D">
        <w:rPr>
          <w:rFonts w:ascii="Times New Roman" w:hAnsi="Times New Roman" w:cs="Times New Roman"/>
          <w:sz w:val="24"/>
          <w:szCs w:val="24"/>
        </w:rPr>
        <w:t xml:space="preserve"> </w:t>
      </w:r>
      <w:r w:rsidR="00E076CE">
        <w:rPr>
          <w:rFonts w:ascii="Times New Roman" w:hAnsi="Times New Roman" w:cs="Times New Roman"/>
          <w:sz w:val="24"/>
          <w:szCs w:val="24"/>
        </w:rPr>
        <w:t>therefore,</w:t>
      </w:r>
      <w:r w:rsidR="00BD0D0D">
        <w:rPr>
          <w:rFonts w:ascii="Times New Roman" w:hAnsi="Times New Roman" w:cs="Times New Roman"/>
          <w:sz w:val="24"/>
          <w:szCs w:val="24"/>
        </w:rPr>
        <w:t xml:space="preserve"> we </w:t>
      </w:r>
      <w:r w:rsidR="001B0988">
        <w:rPr>
          <w:rFonts w:ascii="Times New Roman" w:hAnsi="Times New Roman" w:cs="Times New Roman"/>
          <w:sz w:val="24"/>
          <w:szCs w:val="24"/>
        </w:rPr>
        <w:t xml:space="preserve">report the </w:t>
      </w:r>
      <w:r w:rsidR="00977D3A">
        <w:rPr>
          <w:rFonts w:ascii="Times New Roman" w:hAnsi="Times New Roman" w:cs="Times New Roman"/>
          <w:sz w:val="24"/>
          <w:szCs w:val="24"/>
        </w:rPr>
        <w:t>random effects pooled HR</w:t>
      </w:r>
      <w:r w:rsidR="00381F0C">
        <w:rPr>
          <w:rFonts w:ascii="Times New Roman" w:hAnsi="Times New Roman" w:cs="Times New Roman"/>
          <w:sz w:val="24"/>
          <w:szCs w:val="24"/>
        </w:rPr>
        <w:t xml:space="preserve"> and </w:t>
      </w:r>
      <w:r w:rsidR="00B10FCA">
        <w:rPr>
          <w:rFonts w:ascii="Times New Roman" w:hAnsi="Times New Roman" w:cs="Times New Roman"/>
          <w:sz w:val="24"/>
          <w:szCs w:val="24"/>
        </w:rPr>
        <w:t xml:space="preserve">include the fixed effects </w:t>
      </w:r>
      <w:r w:rsidR="007C28E1">
        <w:rPr>
          <w:rFonts w:ascii="Times New Roman" w:hAnsi="Times New Roman" w:cs="Times New Roman"/>
          <w:sz w:val="24"/>
          <w:szCs w:val="24"/>
        </w:rPr>
        <w:t xml:space="preserve">pooled estimate </w:t>
      </w:r>
      <w:r w:rsidR="00796AEB">
        <w:rPr>
          <w:rFonts w:ascii="Times New Roman" w:hAnsi="Times New Roman" w:cs="Times New Roman"/>
          <w:sz w:val="24"/>
          <w:szCs w:val="24"/>
        </w:rPr>
        <w:t xml:space="preserve">only </w:t>
      </w:r>
      <w:r w:rsidR="007C28E1">
        <w:rPr>
          <w:rFonts w:ascii="Times New Roman" w:hAnsi="Times New Roman" w:cs="Times New Roman"/>
          <w:sz w:val="24"/>
          <w:szCs w:val="24"/>
        </w:rPr>
        <w:t>in our forest plots.</w:t>
      </w:r>
      <w:r w:rsidR="00977D3A">
        <w:rPr>
          <w:rFonts w:ascii="Times New Roman" w:hAnsi="Times New Roman" w:cs="Times New Roman"/>
          <w:sz w:val="24"/>
          <w:szCs w:val="24"/>
        </w:rPr>
        <w:t xml:space="preserve"> </w:t>
      </w:r>
      <w:r w:rsidR="00FD4200">
        <w:rPr>
          <w:rFonts w:ascii="Times New Roman" w:hAnsi="Times New Roman" w:cs="Times New Roman"/>
          <w:sz w:val="24"/>
          <w:szCs w:val="24"/>
        </w:rPr>
        <w:t>For the KRAS mutated tumors</w:t>
      </w:r>
      <w:r w:rsidR="00362DC6">
        <w:rPr>
          <w:rFonts w:ascii="Times New Roman" w:hAnsi="Times New Roman" w:cs="Times New Roman"/>
          <w:sz w:val="24"/>
          <w:szCs w:val="24"/>
        </w:rPr>
        <w:t xml:space="preserve"> the</w:t>
      </w:r>
      <w:r w:rsidR="00FD4200" w:rsidRPr="00F30425">
        <w:rPr>
          <w:rFonts w:ascii="Times New Roman" w:hAnsi="Times New Roman" w:cs="Times New Roman"/>
          <w:sz w:val="24"/>
          <w:szCs w:val="24"/>
        </w:rPr>
        <w:t xml:space="preserve"> </w:t>
      </w:r>
      <w:r w:rsidR="00F30425" w:rsidRPr="00F30425">
        <w:rPr>
          <w:rFonts w:ascii="Times New Roman" w:hAnsi="Times New Roman" w:cs="Times New Roman"/>
          <w:sz w:val="24"/>
          <w:szCs w:val="24"/>
        </w:rPr>
        <w:t xml:space="preserve">pooled HR </w:t>
      </w:r>
      <w:r w:rsidR="004D2C25">
        <w:rPr>
          <w:rFonts w:ascii="Times New Roman" w:hAnsi="Times New Roman" w:cs="Times New Roman"/>
          <w:sz w:val="24"/>
          <w:szCs w:val="24"/>
        </w:rPr>
        <w:t>was 0.99</w:t>
      </w:r>
      <w:r w:rsidR="00F30425" w:rsidRPr="00F30425">
        <w:rPr>
          <w:rFonts w:ascii="Times New Roman" w:hAnsi="Times New Roman" w:cs="Times New Roman"/>
          <w:sz w:val="24"/>
          <w:szCs w:val="24"/>
        </w:rPr>
        <w:t xml:space="preserve"> (95% CI, 0.</w:t>
      </w:r>
      <w:r w:rsidR="00081167">
        <w:rPr>
          <w:rFonts w:ascii="Times New Roman" w:hAnsi="Times New Roman" w:cs="Times New Roman"/>
          <w:sz w:val="24"/>
          <w:szCs w:val="24"/>
        </w:rPr>
        <w:t>8</w:t>
      </w:r>
      <w:r w:rsidR="009A27B7">
        <w:rPr>
          <w:rFonts w:ascii="Times New Roman" w:hAnsi="Times New Roman" w:cs="Times New Roman"/>
          <w:sz w:val="24"/>
          <w:szCs w:val="24"/>
        </w:rPr>
        <w:t>5</w:t>
      </w:r>
      <w:r w:rsidR="00F30425" w:rsidRPr="00F30425">
        <w:rPr>
          <w:rFonts w:ascii="Times New Roman" w:hAnsi="Times New Roman" w:cs="Times New Roman"/>
          <w:sz w:val="24"/>
          <w:szCs w:val="24"/>
        </w:rPr>
        <w:t>-</w:t>
      </w:r>
      <w:r w:rsidR="00081167">
        <w:rPr>
          <w:rFonts w:ascii="Times New Roman" w:hAnsi="Times New Roman" w:cs="Times New Roman"/>
          <w:sz w:val="24"/>
          <w:szCs w:val="24"/>
        </w:rPr>
        <w:t>1</w:t>
      </w:r>
      <w:r w:rsidR="00F30425" w:rsidRPr="00F30425">
        <w:rPr>
          <w:rFonts w:ascii="Times New Roman" w:hAnsi="Times New Roman" w:cs="Times New Roman"/>
          <w:sz w:val="24"/>
          <w:szCs w:val="24"/>
        </w:rPr>
        <w:t>.</w:t>
      </w:r>
      <w:r w:rsidR="009A27B7">
        <w:rPr>
          <w:rFonts w:ascii="Times New Roman" w:hAnsi="Times New Roman" w:cs="Times New Roman"/>
          <w:sz w:val="24"/>
          <w:szCs w:val="24"/>
        </w:rPr>
        <w:t>15</w:t>
      </w:r>
      <w:r w:rsidR="00081167">
        <w:rPr>
          <w:rFonts w:ascii="Times New Roman" w:hAnsi="Times New Roman" w:cs="Times New Roman"/>
          <w:sz w:val="24"/>
          <w:szCs w:val="24"/>
        </w:rPr>
        <w:t>)</w:t>
      </w:r>
      <w:r w:rsidR="00BD4888">
        <w:rPr>
          <w:rFonts w:ascii="Times New Roman" w:hAnsi="Times New Roman" w:cs="Times New Roman"/>
          <w:sz w:val="24"/>
          <w:szCs w:val="24"/>
        </w:rPr>
        <w:t>(</w:t>
      </w:r>
      <w:r w:rsidR="00BD4888" w:rsidRPr="008244C6">
        <w:rPr>
          <w:rFonts w:ascii="Times New Roman" w:hAnsi="Times New Roman" w:cs="Times New Roman"/>
          <w:sz w:val="24"/>
          <w:szCs w:val="24"/>
          <w:highlight w:val="green"/>
        </w:rPr>
        <w:t>Figure 1A</w:t>
      </w:r>
      <w:r w:rsidR="00BD4888">
        <w:rPr>
          <w:rFonts w:ascii="Times New Roman" w:hAnsi="Times New Roman" w:cs="Times New Roman"/>
          <w:sz w:val="24"/>
          <w:szCs w:val="24"/>
        </w:rPr>
        <w:t>)</w:t>
      </w:r>
      <w:r w:rsidR="00DD7C61">
        <w:rPr>
          <w:rFonts w:ascii="Times New Roman" w:hAnsi="Times New Roman" w:cs="Times New Roman"/>
          <w:sz w:val="24"/>
          <w:szCs w:val="24"/>
        </w:rPr>
        <w:t xml:space="preserve"> while</w:t>
      </w:r>
      <w:r w:rsidR="0055606D">
        <w:rPr>
          <w:rFonts w:ascii="Times New Roman" w:hAnsi="Times New Roman" w:cs="Times New Roman"/>
          <w:sz w:val="24"/>
          <w:szCs w:val="24"/>
        </w:rPr>
        <w:t xml:space="preserve"> for the </w:t>
      </w:r>
      <w:r w:rsidR="00CA5D4C">
        <w:rPr>
          <w:rFonts w:ascii="Times New Roman" w:hAnsi="Times New Roman" w:cs="Times New Roman"/>
          <w:sz w:val="24"/>
          <w:szCs w:val="24"/>
        </w:rPr>
        <w:t xml:space="preserve">KRAS wild type </w:t>
      </w:r>
      <w:r w:rsidR="00972671">
        <w:rPr>
          <w:rFonts w:ascii="Times New Roman" w:hAnsi="Times New Roman" w:cs="Times New Roman"/>
          <w:sz w:val="24"/>
          <w:szCs w:val="24"/>
        </w:rPr>
        <w:t>tumors the pooled HR was</w:t>
      </w:r>
      <w:r w:rsidR="0084410D">
        <w:rPr>
          <w:rFonts w:ascii="Times New Roman" w:hAnsi="Times New Roman" w:cs="Times New Roman"/>
          <w:sz w:val="24"/>
          <w:szCs w:val="24"/>
        </w:rPr>
        <w:t xml:space="preserve"> 0.71 </w:t>
      </w:r>
      <w:r w:rsidR="0084410D" w:rsidRPr="00F30425">
        <w:rPr>
          <w:rFonts w:ascii="Times New Roman" w:hAnsi="Times New Roman" w:cs="Times New Roman"/>
          <w:sz w:val="24"/>
          <w:szCs w:val="24"/>
        </w:rPr>
        <w:t>(95% CI, 0.</w:t>
      </w:r>
      <w:r w:rsidR="00497DCE">
        <w:rPr>
          <w:rFonts w:ascii="Times New Roman" w:hAnsi="Times New Roman" w:cs="Times New Roman"/>
          <w:sz w:val="24"/>
          <w:szCs w:val="24"/>
        </w:rPr>
        <w:t>62</w:t>
      </w:r>
      <w:r w:rsidR="0084410D" w:rsidRPr="00F30425">
        <w:rPr>
          <w:rFonts w:ascii="Times New Roman" w:hAnsi="Times New Roman" w:cs="Times New Roman"/>
          <w:sz w:val="24"/>
          <w:szCs w:val="24"/>
        </w:rPr>
        <w:t>-</w:t>
      </w:r>
      <w:r w:rsidR="00497DCE">
        <w:rPr>
          <w:rFonts w:ascii="Times New Roman" w:hAnsi="Times New Roman" w:cs="Times New Roman"/>
          <w:sz w:val="24"/>
          <w:szCs w:val="24"/>
        </w:rPr>
        <w:t>0</w:t>
      </w:r>
      <w:r w:rsidR="0084410D" w:rsidRPr="00F30425">
        <w:rPr>
          <w:rFonts w:ascii="Times New Roman" w:hAnsi="Times New Roman" w:cs="Times New Roman"/>
          <w:sz w:val="24"/>
          <w:szCs w:val="24"/>
        </w:rPr>
        <w:t>.</w:t>
      </w:r>
      <w:r w:rsidR="00497DCE">
        <w:rPr>
          <w:rFonts w:ascii="Times New Roman" w:hAnsi="Times New Roman" w:cs="Times New Roman"/>
          <w:sz w:val="24"/>
          <w:szCs w:val="24"/>
        </w:rPr>
        <w:t>82</w:t>
      </w:r>
      <w:r w:rsidR="0084410D">
        <w:rPr>
          <w:rFonts w:ascii="Times New Roman" w:hAnsi="Times New Roman" w:cs="Times New Roman"/>
          <w:sz w:val="24"/>
          <w:szCs w:val="24"/>
        </w:rPr>
        <w:t>)</w:t>
      </w:r>
      <w:r w:rsidR="00BD4888">
        <w:rPr>
          <w:rFonts w:ascii="Times New Roman" w:hAnsi="Times New Roman" w:cs="Times New Roman"/>
          <w:sz w:val="24"/>
          <w:szCs w:val="24"/>
        </w:rPr>
        <w:t>(</w:t>
      </w:r>
      <w:r w:rsidR="00BD4888" w:rsidRPr="008244C6">
        <w:rPr>
          <w:rFonts w:ascii="Times New Roman" w:hAnsi="Times New Roman" w:cs="Times New Roman"/>
          <w:sz w:val="24"/>
          <w:szCs w:val="24"/>
          <w:highlight w:val="green"/>
        </w:rPr>
        <w:t>Figure 1B)</w:t>
      </w:r>
      <w:r w:rsidR="008100E9" w:rsidRPr="008244C6">
        <w:rPr>
          <w:rFonts w:ascii="Times New Roman" w:hAnsi="Times New Roman" w:cs="Times New Roman"/>
          <w:sz w:val="24"/>
          <w:szCs w:val="24"/>
          <w:highlight w:val="green"/>
        </w:rPr>
        <w:t>,</w:t>
      </w:r>
      <w:r w:rsidR="008100E9">
        <w:rPr>
          <w:rFonts w:ascii="Times New Roman" w:hAnsi="Times New Roman" w:cs="Times New Roman"/>
          <w:sz w:val="24"/>
          <w:szCs w:val="24"/>
        </w:rPr>
        <w:t xml:space="preserve"> indicating </w:t>
      </w:r>
      <w:r w:rsidR="0012578B">
        <w:rPr>
          <w:rFonts w:ascii="Times New Roman" w:hAnsi="Times New Roman" w:cs="Times New Roman"/>
          <w:sz w:val="24"/>
          <w:szCs w:val="24"/>
        </w:rPr>
        <w:t xml:space="preserve">that </w:t>
      </w:r>
      <w:r w:rsidR="00427EDF">
        <w:rPr>
          <w:rFonts w:ascii="Times New Roman" w:hAnsi="Times New Roman" w:cs="Times New Roman"/>
          <w:sz w:val="24"/>
          <w:szCs w:val="24"/>
        </w:rPr>
        <w:t>PTL has a prognostic</w:t>
      </w:r>
      <w:r w:rsidR="00B97B01">
        <w:rPr>
          <w:rFonts w:ascii="Times New Roman" w:hAnsi="Times New Roman" w:cs="Times New Roman"/>
          <w:sz w:val="24"/>
          <w:szCs w:val="24"/>
        </w:rPr>
        <w:t xml:space="preserve"> value only in </w:t>
      </w:r>
      <w:r w:rsidR="002B6227">
        <w:rPr>
          <w:rFonts w:ascii="Times New Roman" w:hAnsi="Times New Roman" w:cs="Times New Roman"/>
          <w:sz w:val="24"/>
          <w:szCs w:val="24"/>
        </w:rPr>
        <w:t>patients with wild type tumours</w:t>
      </w:r>
      <w:r w:rsidR="00497DCE">
        <w:rPr>
          <w:rFonts w:ascii="Times New Roman" w:hAnsi="Times New Roman" w:cs="Times New Roman"/>
          <w:sz w:val="24"/>
          <w:szCs w:val="24"/>
        </w:rPr>
        <w:t>.</w:t>
      </w:r>
      <w:r w:rsidR="0007717E">
        <w:rPr>
          <w:rFonts w:ascii="Times New Roman" w:hAnsi="Times New Roman" w:cs="Times New Roman"/>
          <w:sz w:val="24"/>
          <w:szCs w:val="24"/>
        </w:rPr>
        <w:t xml:space="preserve"> </w:t>
      </w:r>
      <w:bookmarkEnd w:id="87"/>
    </w:p>
    <w:p w14:paraId="4B6C4FA1" w14:textId="34BF809C" w:rsidR="00CF4105" w:rsidRDefault="00214AE1" w:rsidP="00CF4105">
      <w:pPr>
        <w:spacing w:line="480" w:lineRule="auto"/>
        <w:rPr>
          <w:rFonts w:ascii="Times New Roman" w:hAnsi="Times New Roman" w:cs="Times New Roman"/>
          <w:color w:val="2E74B5" w:themeColor="accent5" w:themeShade="BF"/>
          <w:sz w:val="24"/>
          <w:szCs w:val="24"/>
        </w:rPr>
      </w:pPr>
      <w:r w:rsidRPr="00214AE1">
        <w:rPr>
          <w:rFonts w:ascii="Times New Roman" w:hAnsi="Times New Roman" w:cs="Times New Roman"/>
          <w:color w:val="2E74B5" w:themeColor="accent5" w:themeShade="BF"/>
          <w:sz w:val="24"/>
          <w:szCs w:val="24"/>
        </w:rPr>
        <w:t>Meta-Analysis of Overall Survival stratified by KRAS mutational status</w:t>
      </w:r>
      <w:r>
        <w:rPr>
          <w:rFonts w:ascii="Times New Roman" w:hAnsi="Times New Roman" w:cs="Times New Roman"/>
          <w:color w:val="2E74B5" w:themeColor="accent5" w:themeShade="BF"/>
          <w:sz w:val="24"/>
          <w:szCs w:val="24"/>
        </w:rPr>
        <w:t xml:space="preserve"> </w:t>
      </w:r>
      <w:bookmarkStart w:id="88" w:name="_Hlk72871939"/>
      <w:r w:rsidR="00CD3988">
        <w:rPr>
          <w:rFonts w:ascii="Times New Roman" w:hAnsi="Times New Roman" w:cs="Times New Roman"/>
          <w:color w:val="2E74B5" w:themeColor="accent5" w:themeShade="BF"/>
          <w:sz w:val="24"/>
          <w:szCs w:val="24"/>
        </w:rPr>
        <w:t xml:space="preserve">using </w:t>
      </w:r>
      <w:r w:rsidR="00D90F09">
        <w:rPr>
          <w:rFonts w:ascii="Times New Roman" w:hAnsi="Times New Roman" w:cs="Times New Roman"/>
          <w:color w:val="2E74B5" w:themeColor="accent5" w:themeShade="BF"/>
          <w:sz w:val="24"/>
          <w:szCs w:val="24"/>
        </w:rPr>
        <w:t xml:space="preserve">the second </w:t>
      </w:r>
      <w:r w:rsidR="00CD3988">
        <w:rPr>
          <w:rFonts w:ascii="Times New Roman" w:hAnsi="Times New Roman" w:cs="Times New Roman"/>
          <w:color w:val="2E74B5" w:themeColor="accent5" w:themeShade="BF"/>
          <w:sz w:val="24"/>
          <w:szCs w:val="24"/>
        </w:rPr>
        <w:t>definition of PTL</w:t>
      </w:r>
    </w:p>
    <w:bookmarkEnd w:id="88"/>
    <w:p w14:paraId="1507269F" w14:textId="26EA54F8" w:rsidR="00CF4105" w:rsidRDefault="00CD3988" w:rsidP="00CF4105">
      <w:pPr>
        <w:spacing w:line="480" w:lineRule="auto"/>
        <w:rPr>
          <w:rFonts w:ascii="Times New Roman" w:hAnsi="Times New Roman" w:cs="Times New Roman"/>
          <w:sz w:val="24"/>
          <w:szCs w:val="24"/>
        </w:rPr>
      </w:pPr>
      <w:r w:rsidRPr="00CD3988">
        <w:rPr>
          <w:rFonts w:ascii="Times New Roman" w:hAnsi="Times New Roman" w:cs="Times New Roman"/>
          <w:sz w:val="24"/>
          <w:szCs w:val="24"/>
        </w:rPr>
        <w:t xml:space="preserve">When an alternate definition of PTL was used (patients with rectal tumors were not included in the left sided group), </w:t>
      </w:r>
      <w:r>
        <w:rPr>
          <w:rFonts w:ascii="Times New Roman" w:hAnsi="Times New Roman" w:cs="Times New Roman"/>
          <w:sz w:val="24"/>
          <w:szCs w:val="24"/>
        </w:rPr>
        <w:t xml:space="preserve">the </w:t>
      </w:r>
      <w:r w:rsidR="00560E43">
        <w:rPr>
          <w:rFonts w:ascii="Times New Roman" w:hAnsi="Times New Roman" w:cs="Times New Roman"/>
          <w:sz w:val="24"/>
          <w:szCs w:val="24"/>
        </w:rPr>
        <w:t xml:space="preserve">analysis </w:t>
      </w:r>
      <w:r w:rsidR="00442B58">
        <w:rPr>
          <w:rFonts w:ascii="Times New Roman" w:hAnsi="Times New Roman" w:cs="Times New Roman"/>
          <w:sz w:val="24"/>
          <w:szCs w:val="24"/>
        </w:rPr>
        <w:t>showed similar results</w:t>
      </w:r>
      <w:r w:rsidR="00E43630">
        <w:rPr>
          <w:rFonts w:ascii="Times New Roman" w:hAnsi="Times New Roman" w:cs="Times New Roman"/>
          <w:sz w:val="24"/>
          <w:szCs w:val="24"/>
        </w:rPr>
        <w:t xml:space="preserve"> </w:t>
      </w:r>
      <w:r w:rsidR="00442B58">
        <w:rPr>
          <w:rFonts w:ascii="Times New Roman" w:hAnsi="Times New Roman" w:cs="Times New Roman"/>
          <w:sz w:val="24"/>
          <w:szCs w:val="24"/>
        </w:rPr>
        <w:t xml:space="preserve">confirming </w:t>
      </w:r>
      <w:r w:rsidR="00BE024A">
        <w:rPr>
          <w:rFonts w:ascii="Times New Roman" w:hAnsi="Times New Roman" w:cs="Times New Roman"/>
          <w:sz w:val="24"/>
          <w:szCs w:val="24"/>
        </w:rPr>
        <w:t>that</w:t>
      </w:r>
      <w:r w:rsidR="00560E43">
        <w:rPr>
          <w:rFonts w:ascii="Times New Roman" w:hAnsi="Times New Roman" w:cs="Times New Roman"/>
          <w:sz w:val="24"/>
          <w:szCs w:val="24"/>
        </w:rPr>
        <w:t xml:space="preserve"> PTL </w:t>
      </w:r>
      <w:r w:rsidR="00D45DFD">
        <w:rPr>
          <w:rFonts w:ascii="Times New Roman" w:hAnsi="Times New Roman" w:cs="Times New Roman"/>
          <w:sz w:val="24"/>
          <w:szCs w:val="24"/>
        </w:rPr>
        <w:t xml:space="preserve">has </w:t>
      </w:r>
      <w:r w:rsidR="00560E43">
        <w:rPr>
          <w:rFonts w:ascii="Times New Roman" w:hAnsi="Times New Roman" w:cs="Times New Roman"/>
          <w:sz w:val="24"/>
          <w:szCs w:val="24"/>
        </w:rPr>
        <w:t>prognostic</w:t>
      </w:r>
      <w:r w:rsidR="00D83419">
        <w:rPr>
          <w:rFonts w:ascii="Times New Roman" w:hAnsi="Times New Roman" w:cs="Times New Roman"/>
          <w:sz w:val="24"/>
          <w:szCs w:val="24"/>
        </w:rPr>
        <w:t xml:space="preserve"> value</w:t>
      </w:r>
      <w:r w:rsidR="00560E43">
        <w:rPr>
          <w:rFonts w:ascii="Times New Roman" w:hAnsi="Times New Roman" w:cs="Times New Roman"/>
          <w:sz w:val="24"/>
          <w:szCs w:val="24"/>
        </w:rPr>
        <w:t xml:space="preserve"> only in </w:t>
      </w:r>
      <w:r w:rsidR="00AC0770">
        <w:rPr>
          <w:rFonts w:ascii="Times New Roman" w:hAnsi="Times New Roman" w:cs="Times New Roman"/>
          <w:sz w:val="24"/>
          <w:szCs w:val="24"/>
        </w:rPr>
        <w:t xml:space="preserve">patients </w:t>
      </w:r>
      <w:r w:rsidR="00560E43">
        <w:rPr>
          <w:rFonts w:ascii="Times New Roman" w:hAnsi="Times New Roman" w:cs="Times New Roman"/>
          <w:sz w:val="24"/>
          <w:szCs w:val="24"/>
        </w:rPr>
        <w:t>with wild type tumors</w:t>
      </w:r>
      <w:r w:rsidR="00297876">
        <w:rPr>
          <w:rFonts w:ascii="Times New Roman" w:hAnsi="Times New Roman" w:cs="Times New Roman"/>
          <w:sz w:val="24"/>
          <w:szCs w:val="24"/>
        </w:rPr>
        <w:t xml:space="preserve">. Specifically, </w:t>
      </w:r>
      <w:r w:rsidR="00DF0CFB">
        <w:rPr>
          <w:rFonts w:ascii="Times New Roman" w:hAnsi="Times New Roman" w:cs="Times New Roman"/>
          <w:sz w:val="24"/>
          <w:szCs w:val="24"/>
        </w:rPr>
        <w:t>the</w:t>
      </w:r>
      <w:r w:rsidR="00BE024A">
        <w:rPr>
          <w:rFonts w:ascii="Times New Roman" w:hAnsi="Times New Roman" w:cs="Times New Roman"/>
          <w:sz w:val="24"/>
          <w:szCs w:val="24"/>
        </w:rPr>
        <w:t xml:space="preserve"> pooled HR</w:t>
      </w:r>
      <w:r w:rsidR="00B83697">
        <w:rPr>
          <w:rFonts w:ascii="Times New Roman" w:hAnsi="Times New Roman" w:cs="Times New Roman"/>
          <w:sz w:val="24"/>
          <w:szCs w:val="24"/>
        </w:rPr>
        <w:t>s were</w:t>
      </w:r>
      <w:r w:rsidR="00BE024A">
        <w:rPr>
          <w:rFonts w:ascii="Times New Roman" w:hAnsi="Times New Roman" w:cs="Times New Roman"/>
          <w:sz w:val="24"/>
          <w:szCs w:val="24"/>
        </w:rPr>
        <w:t xml:space="preserve"> 0.86 (95% CI, 0.58-1.28)</w:t>
      </w:r>
      <w:ins w:id="89" w:author="Michael Belias" w:date="2021-05-31T19:27:00Z">
        <w:r w:rsidR="003D5B14">
          <w:rPr>
            <w:rFonts w:ascii="Times New Roman" w:hAnsi="Times New Roman" w:cs="Times New Roman"/>
            <w:sz w:val="24"/>
            <w:szCs w:val="24"/>
          </w:rPr>
          <w:t xml:space="preserve"> </w:t>
        </w:r>
      </w:ins>
      <w:r w:rsidR="00BD4888">
        <w:rPr>
          <w:rFonts w:ascii="Times New Roman" w:hAnsi="Times New Roman" w:cs="Times New Roman"/>
          <w:sz w:val="24"/>
          <w:szCs w:val="24"/>
        </w:rPr>
        <w:t>(</w:t>
      </w:r>
      <w:r w:rsidR="00BD4888" w:rsidRPr="008244C6">
        <w:rPr>
          <w:rFonts w:ascii="Times New Roman" w:hAnsi="Times New Roman" w:cs="Times New Roman"/>
          <w:sz w:val="24"/>
          <w:szCs w:val="24"/>
          <w:highlight w:val="green"/>
        </w:rPr>
        <w:t>Figure 2A)</w:t>
      </w:r>
      <w:r w:rsidR="00BE024A">
        <w:rPr>
          <w:rFonts w:ascii="Times New Roman" w:hAnsi="Times New Roman" w:cs="Times New Roman"/>
          <w:sz w:val="24"/>
          <w:szCs w:val="24"/>
        </w:rPr>
        <w:t xml:space="preserve"> </w:t>
      </w:r>
      <w:r w:rsidR="00BD4888">
        <w:rPr>
          <w:rFonts w:ascii="Times New Roman" w:hAnsi="Times New Roman" w:cs="Times New Roman"/>
          <w:sz w:val="24"/>
          <w:szCs w:val="24"/>
        </w:rPr>
        <w:t xml:space="preserve">and </w:t>
      </w:r>
      <w:r w:rsidR="00BD4888" w:rsidRPr="00BD4888">
        <w:rPr>
          <w:rFonts w:ascii="Times New Roman" w:hAnsi="Times New Roman" w:cs="Times New Roman"/>
          <w:sz w:val="24"/>
          <w:szCs w:val="24"/>
        </w:rPr>
        <w:t>0.68 (95% CI, 0.54-0.86)</w:t>
      </w:r>
      <w:r w:rsidR="00BD4888">
        <w:rPr>
          <w:rFonts w:ascii="Times New Roman" w:hAnsi="Times New Roman" w:cs="Times New Roman"/>
          <w:sz w:val="24"/>
          <w:szCs w:val="24"/>
        </w:rPr>
        <w:t>(</w:t>
      </w:r>
      <w:r w:rsidR="00BD4888" w:rsidRPr="008244C6">
        <w:rPr>
          <w:rFonts w:ascii="Times New Roman" w:hAnsi="Times New Roman" w:cs="Times New Roman"/>
          <w:sz w:val="24"/>
          <w:szCs w:val="24"/>
          <w:highlight w:val="green"/>
        </w:rPr>
        <w:t>Figure 2B)</w:t>
      </w:r>
      <w:r w:rsidR="00BD4888" w:rsidRPr="00BD4888">
        <w:rPr>
          <w:rFonts w:ascii="Times New Roman" w:hAnsi="Times New Roman" w:cs="Times New Roman"/>
          <w:sz w:val="24"/>
          <w:szCs w:val="24"/>
        </w:rPr>
        <w:t xml:space="preserve"> </w:t>
      </w:r>
      <w:r w:rsidR="00BE024A">
        <w:rPr>
          <w:rFonts w:ascii="Times New Roman" w:hAnsi="Times New Roman" w:cs="Times New Roman"/>
          <w:sz w:val="24"/>
          <w:szCs w:val="24"/>
        </w:rPr>
        <w:t xml:space="preserve">for KRAS mutated </w:t>
      </w:r>
      <w:r w:rsidR="00BD4888">
        <w:rPr>
          <w:rFonts w:ascii="Times New Roman" w:hAnsi="Times New Roman" w:cs="Times New Roman"/>
          <w:sz w:val="24"/>
          <w:szCs w:val="24"/>
        </w:rPr>
        <w:t xml:space="preserve">and wild type </w:t>
      </w:r>
      <w:r w:rsidR="00BE024A">
        <w:rPr>
          <w:rFonts w:ascii="Times New Roman" w:hAnsi="Times New Roman" w:cs="Times New Roman"/>
          <w:sz w:val="24"/>
          <w:szCs w:val="24"/>
        </w:rPr>
        <w:t>tumors, respectively</w:t>
      </w:r>
      <w:r w:rsidR="00560E43">
        <w:rPr>
          <w:rFonts w:ascii="Times New Roman" w:hAnsi="Times New Roman" w:cs="Times New Roman"/>
          <w:sz w:val="24"/>
          <w:szCs w:val="24"/>
        </w:rPr>
        <w:t xml:space="preserve">. </w:t>
      </w:r>
    </w:p>
    <w:p w14:paraId="27728993" w14:textId="45B10064" w:rsidR="00CF2C30" w:rsidRDefault="00CF2C30" w:rsidP="00CF2C30">
      <w:pPr>
        <w:spacing w:line="480" w:lineRule="auto"/>
        <w:rPr>
          <w:rFonts w:ascii="Times New Roman" w:hAnsi="Times New Roman" w:cs="Times New Roman"/>
          <w:color w:val="2E74B5" w:themeColor="accent5" w:themeShade="BF"/>
          <w:sz w:val="24"/>
          <w:szCs w:val="24"/>
        </w:rPr>
      </w:pPr>
      <w:bookmarkStart w:id="90" w:name="_Hlk72871890"/>
      <w:r w:rsidRPr="00F30425">
        <w:rPr>
          <w:rFonts w:ascii="Times New Roman" w:hAnsi="Times New Roman" w:cs="Times New Roman"/>
          <w:color w:val="2E74B5" w:themeColor="accent5" w:themeShade="BF"/>
          <w:sz w:val="24"/>
          <w:szCs w:val="24"/>
        </w:rPr>
        <w:lastRenderedPageBreak/>
        <w:t>Meta-Analysis of Overall Survival</w:t>
      </w:r>
      <w:r>
        <w:rPr>
          <w:rFonts w:ascii="Times New Roman" w:hAnsi="Times New Roman" w:cs="Times New Roman"/>
          <w:color w:val="2E74B5" w:themeColor="accent5" w:themeShade="BF"/>
          <w:sz w:val="24"/>
          <w:szCs w:val="24"/>
        </w:rPr>
        <w:t xml:space="preserve"> </w:t>
      </w:r>
      <w:r w:rsidR="0099461C">
        <w:rPr>
          <w:rFonts w:ascii="Times New Roman" w:hAnsi="Times New Roman" w:cs="Times New Roman"/>
          <w:color w:val="2E74B5" w:themeColor="accent5" w:themeShade="BF"/>
          <w:sz w:val="24"/>
          <w:szCs w:val="24"/>
        </w:rPr>
        <w:t xml:space="preserve">interaction terms </w:t>
      </w:r>
      <w:r w:rsidRPr="00CF2C30">
        <w:rPr>
          <w:rFonts w:ascii="Times New Roman" w:hAnsi="Times New Roman" w:cs="Times New Roman"/>
          <w:color w:val="2E74B5" w:themeColor="accent5" w:themeShade="BF"/>
          <w:sz w:val="24"/>
          <w:szCs w:val="24"/>
        </w:rPr>
        <w:t xml:space="preserve">(MA-IT) </w:t>
      </w:r>
      <w:r w:rsidR="00CD3988" w:rsidRPr="00CD3988">
        <w:rPr>
          <w:rFonts w:ascii="Times New Roman" w:hAnsi="Times New Roman" w:cs="Times New Roman"/>
          <w:color w:val="2E74B5" w:themeColor="accent5" w:themeShade="BF"/>
          <w:sz w:val="24"/>
          <w:szCs w:val="24"/>
        </w:rPr>
        <w:t xml:space="preserve">using the </w:t>
      </w:r>
      <w:r w:rsidR="00D90F09">
        <w:rPr>
          <w:rFonts w:ascii="Times New Roman" w:hAnsi="Times New Roman" w:cs="Times New Roman"/>
          <w:color w:val="2E74B5" w:themeColor="accent5" w:themeShade="BF"/>
          <w:sz w:val="24"/>
          <w:szCs w:val="24"/>
        </w:rPr>
        <w:t xml:space="preserve">first </w:t>
      </w:r>
      <w:r w:rsidR="00CD3988" w:rsidRPr="00CD3988">
        <w:rPr>
          <w:rFonts w:ascii="Times New Roman" w:hAnsi="Times New Roman" w:cs="Times New Roman"/>
          <w:color w:val="2E74B5" w:themeColor="accent5" w:themeShade="BF"/>
          <w:sz w:val="24"/>
          <w:szCs w:val="24"/>
        </w:rPr>
        <w:t>definition of PTL</w:t>
      </w:r>
    </w:p>
    <w:bookmarkEnd w:id="90"/>
    <w:p w14:paraId="1B3EF906" w14:textId="2F2829D1" w:rsidR="00214AE1" w:rsidRDefault="0099461C" w:rsidP="00CF2C30">
      <w:pPr>
        <w:spacing w:line="480" w:lineRule="auto"/>
        <w:rPr>
          <w:rFonts w:ascii="Times New Roman" w:hAnsi="Times New Roman" w:cs="Times New Roman"/>
          <w:sz w:val="24"/>
          <w:szCs w:val="24"/>
        </w:rPr>
      </w:pPr>
      <w:r w:rsidRPr="0099461C">
        <w:rPr>
          <w:rFonts w:ascii="Times New Roman" w:hAnsi="Times New Roman" w:cs="Times New Roman"/>
          <w:sz w:val="24"/>
          <w:szCs w:val="24"/>
        </w:rPr>
        <w:t>The meta-analysis of interaction terms showed that there is a significant interaction between tumor side and KRAS mutational status. Specifically</w:t>
      </w:r>
      <w:r w:rsidR="009B2D65">
        <w:rPr>
          <w:rFonts w:ascii="Times New Roman" w:hAnsi="Times New Roman" w:cs="Times New Roman"/>
          <w:sz w:val="24"/>
          <w:szCs w:val="24"/>
        </w:rPr>
        <w:t xml:space="preserve">, </w:t>
      </w:r>
      <w:r w:rsidRPr="0099461C">
        <w:rPr>
          <w:rFonts w:ascii="Times New Roman" w:hAnsi="Times New Roman" w:cs="Times New Roman"/>
          <w:sz w:val="24"/>
          <w:szCs w:val="24"/>
        </w:rPr>
        <w:t xml:space="preserve">the pooled HR for interaction terms was 1.38 </w:t>
      </w:r>
      <w:r w:rsidR="009B2D65">
        <w:rPr>
          <w:rFonts w:ascii="Times New Roman" w:hAnsi="Times New Roman" w:cs="Times New Roman"/>
          <w:sz w:val="24"/>
          <w:szCs w:val="24"/>
        </w:rPr>
        <w:t>(95% CI 1.2</w:t>
      </w:r>
      <w:r w:rsidR="00B93BD9">
        <w:rPr>
          <w:rFonts w:ascii="Times New Roman" w:hAnsi="Times New Roman" w:cs="Times New Roman"/>
          <w:sz w:val="24"/>
          <w:szCs w:val="24"/>
        </w:rPr>
        <w:t>4</w:t>
      </w:r>
      <w:r w:rsidR="009B2D65">
        <w:rPr>
          <w:rFonts w:ascii="Times New Roman" w:hAnsi="Times New Roman" w:cs="Times New Roman"/>
          <w:sz w:val="24"/>
          <w:szCs w:val="24"/>
        </w:rPr>
        <w:t>-1.5</w:t>
      </w:r>
      <w:r w:rsidR="00B93BD9">
        <w:rPr>
          <w:rFonts w:ascii="Times New Roman" w:hAnsi="Times New Roman" w:cs="Times New Roman"/>
          <w:sz w:val="24"/>
          <w:szCs w:val="24"/>
        </w:rPr>
        <w:t>3</w:t>
      </w:r>
      <w:r w:rsidR="009B2D65">
        <w:rPr>
          <w:rFonts w:ascii="Times New Roman" w:hAnsi="Times New Roman" w:cs="Times New Roman"/>
          <w:sz w:val="24"/>
          <w:szCs w:val="24"/>
        </w:rPr>
        <w:t>)</w:t>
      </w:r>
      <w:r w:rsidR="00BD4888">
        <w:rPr>
          <w:rFonts w:ascii="Times New Roman" w:hAnsi="Times New Roman" w:cs="Times New Roman"/>
          <w:sz w:val="24"/>
          <w:szCs w:val="24"/>
        </w:rPr>
        <w:t>(</w:t>
      </w:r>
      <w:r w:rsidR="00BD4888" w:rsidRPr="008244C6">
        <w:rPr>
          <w:rFonts w:ascii="Times New Roman" w:hAnsi="Times New Roman" w:cs="Times New Roman"/>
          <w:sz w:val="24"/>
          <w:szCs w:val="24"/>
          <w:highlight w:val="green"/>
        </w:rPr>
        <w:t>Figure 3)</w:t>
      </w:r>
      <w:r w:rsidR="00A22B44" w:rsidRPr="008244C6">
        <w:rPr>
          <w:rFonts w:ascii="Times New Roman" w:hAnsi="Times New Roman" w:cs="Times New Roman"/>
          <w:sz w:val="24"/>
          <w:szCs w:val="24"/>
          <w:highlight w:val="green"/>
        </w:rPr>
        <w:t>.</w:t>
      </w:r>
      <w:r w:rsidR="00A22B44">
        <w:rPr>
          <w:rFonts w:ascii="Times New Roman" w:hAnsi="Times New Roman" w:cs="Times New Roman"/>
          <w:sz w:val="24"/>
          <w:szCs w:val="24"/>
        </w:rPr>
        <w:t xml:space="preserve"> </w:t>
      </w:r>
    </w:p>
    <w:p w14:paraId="36E38141" w14:textId="37D75E84" w:rsidR="00214AE1" w:rsidRDefault="00214AE1" w:rsidP="00214AE1">
      <w:pPr>
        <w:spacing w:line="480" w:lineRule="auto"/>
        <w:rPr>
          <w:rFonts w:ascii="Times New Roman" w:hAnsi="Times New Roman" w:cs="Times New Roman"/>
          <w:color w:val="2E74B5" w:themeColor="accent5" w:themeShade="BF"/>
          <w:sz w:val="24"/>
          <w:szCs w:val="24"/>
        </w:rPr>
      </w:pPr>
      <w:r w:rsidRPr="00F30425">
        <w:rPr>
          <w:rFonts w:ascii="Times New Roman" w:hAnsi="Times New Roman" w:cs="Times New Roman"/>
          <w:color w:val="2E74B5" w:themeColor="accent5" w:themeShade="BF"/>
          <w:sz w:val="24"/>
          <w:szCs w:val="24"/>
        </w:rPr>
        <w:t>Meta-Analysis of Overall Survival</w:t>
      </w:r>
      <w:r>
        <w:rPr>
          <w:rFonts w:ascii="Times New Roman" w:hAnsi="Times New Roman" w:cs="Times New Roman"/>
          <w:color w:val="2E74B5" w:themeColor="accent5" w:themeShade="BF"/>
          <w:sz w:val="24"/>
          <w:szCs w:val="24"/>
        </w:rPr>
        <w:t xml:space="preserve"> interaction terms </w:t>
      </w:r>
      <w:r w:rsidRPr="00CF2C30">
        <w:rPr>
          <w:rFonts w:ascii="Times New Roman" w:hAnsi="Times New Roman" w:cs="Times New Roman"/>
          <w:color w:val="2E74B5" w:themeColor="accent5" w:themeShade="BF"/>
          <w:sz w:val="24"/>
          <w:szCs w:val="24"/>
        </w:rPr>
        <w:t xml:space="preserve">(MA-IT) </w:t>
      </w:r>
      <w:r w:rsidR="00CD3988" w:rsidRPr="00CD3988">
        <w:rPr>
          <w:rFonts w:ascii="Times New Roman" w:hAnsi="Times New Roman" w:cs="Times New Roman"/>
          <w:color w:val="2E74B5" w:themeColor="accent5" w:themeShade="BF"/>
          <w:sz w:val="24"/>
          <w:szCs w:val="24"/>
        </w:rPr>
        <w:t xml:space="preserve">using </w:t>
      </w:r>
      <w:r w:rsidR="00D90F09">
        <w:rPr>
          <w:rFonts w:ascii="Times New Roman" w:hAnsi="Times New Roman" w:cs="Times New Roman"/>
          <w:color w:val="2E74B5" w:themeColor="accent5" w:themeShade="BF"/>
          <w:sz w:val="24"/>
          <w:szCs w:val="24"/>
        </w:rPr>
        <w:t xml:space="preserve">the second </w:t>
      </w:r>
      <w:r w:rsidR="00CD3988" w:rsidRPr="00CD3988">
        <w:rPr>
          <w:rFonts w:ascii="Times New Roman" w:hAnsi="Times New Roman" w:cs="Times New Roman"/>
          <w:color w:val="2E74B5" w:themeColor="accent5" w:themeShade="BF"/>
          <w:sz w:val="24"/>
          <w:szCs w:val="24"/>
        </w:rPr>
        <w:t>definition of PTL</w:t>
      </w:r>
    </w:p>
    <w:p w14:paraId="16D3CFCD" w14:textId="764A8304" w:rsidR="0099461C" w:rsidRDefault="00CD3988" w:rsidP="00CF2C30">
      <w:pPr>
        <w:spacing w:line="480" w:lineRule="auto"/>
        <w:rPr>
          <w:ins w:id="91" w:author="Margonis, Georgios Antonios/Sloan Kettering Institute" w:date="2021-05-28T13:55:00Z"/>
          <w:rFonts w:ascii="Times New Roman" w:hAnsi="Times New Roman" w:cs="Times New Roman"/>
          <w:sz w:val="24"/>
          <w:szCs w:val="24"/>
        </w:rPr>
      </w:pPr>
      <w:r>
        <w:rPr>
          <w:rFonts w:ascii="Times New Roman" w:hAnsi="Times New Roman" w:cs="Times New Roman"/>
          <w:sz w:val="24"/>
          <w:szCs w:val="24"/>
        </w:rPr>
        <w:t>When an alternate definition of PTL was used (patients with rectal tumors were not included in the left sided group),</w:t>
      </w:r>
      <w:r w:rsidRPr="00CD3988">
        <w:t xml:space="preserve"> </w:t>
      </w:r>
      <w:r w:rsidRPr="00CD3988">
        <w:rPr>
          <w:rFonts w:ascii="Times New Roman" w:hAnsi="Times New Roman" w:cs="Times New Roman"/>
          <w:sz w:val="24"/>
          <w:szCs w:val="24"/>
        </w:rPr>
        <w:t xml:space="preserve">a </w:t>
      </w:r>
      <w:r>
        <w:rPr>
          <w:rFonts w:ascii="Times New Roman" w:hAnsi="Times New Roman" w:cs="Times New Roman"/>
          <w:sz w:val="24"/>
          <w:szCs w:val="24"/>
        </w:rPr>
        <w:t xml:space="preserve">similarly </w:t>
      </w:r>
      <w:r w:rsidRPr="00CD3988">
        <w:rPr>
          <w:rFonts w:ascii="Times New Roman" w:hAnsi="Times New Roman" w:cs="Times New Roman"/>
          <w:sz w:val="24"/>
          <w:szCs w:val="24"/>
        </w:rPr>
        <w:t>significant interaction between tumor side and KRAS mutational status</w:t>
      </w:r>
      <w:r>
        <w:rPr>
          <w:rFonts w:ascii="Times New Roman" w:hAnsi="Times New Roman" w:cs="Times New Roman"/>
          <w:sz w:val="24"/>
          <w:szCs w:val="24"/>
        </w:rPr>
        <w:t xml:space="preserve"> was observed</w:t>
      </w:r>
      <w:r w:rsidRPr="00CD3988">
        <w:rPr>
          <w:rFonts w:ascii="Times New Roman" w:hAnsi="Times New Roman" w:cs="Times New Roman"/>
          <w:sz w:val="24"/>
          <w:szCs w:val="24"/>
        </w:rPr>
        <w:t xml:space="preserve">. </w:t>
      </w:r>
      <w:r>
        <w:rPr>
          <w:rFonts w:ascii="Times New Roman" w:hAnsi="Times New Roman" w:cs="Times New Roman"/>
          <w:sz w:val="24"/>
          <w:szCs w:val="24"/>
        </w:rPr>
        <w:t xml:space="preserve">Specifically, </w:t>
      </w:r>
      <w:r w:rsidR="007F3027" w:rsidRPr="007F3027">
        <w:rPr>
          <w:rFonts w:ascii="Times New Roman" w:hAnsi="Times New Roman" w:cs="Times New Roman"/>
          <w:sz w:val="24"/>
          <w:szCs w:val="24"/>
        </w:rPr>
        <w:t>the pooled HR for interaction terms was 1.</w:t>
      </w:r>
      <w:r w:rsidR="007F3027">
        <w:rPr>
          <w:rFonts w:ascii="Times New Roman" w:hAnsi="Times New Roman" w:cs="Times New Roman"/>
          <w:sz w:val="24"/>
          <w:szCs w:val="24"/>
        </w:rPr>
        <w:t>28</w:t>
      </w:r>
      <w:r w:rsidR="007F3027" w:rsidRPr="007F3027">
        <w:rPr>
          <w:rFonts w:ascii="Times New Roman" w:hAnsi="Times New Roman" w:cs="Times New Roman"/>
          <w:sz w:val="24"/>
          <w:szCs w:val="24"/>
        </w:rPr>
        <w:t xml:space="preserve"> </w:t>
      </w:r>
      <w:r w:rsidR="009B2D65">
        <w:rPr>
          <w:rFonts w:ascii="Times New Roman" w:hAnsi="Times New Roman" w:cs="Times New Roman"/>
          <w:sz w:val="24"/>
          <w:szCs w:val="24"/>
        </w:rPr>
        <w:t xml:space="preserve">(95% CI </w:t>
      </w:r>
      <w:r w:rsidR="007F3027" w:rsidRPr="007F3027">
        <w:rPr>
          <w:rFonts w:ascii="Times New Roman" w:hAnsi="Times New Roman" w:cs="Times New Roman"/>
          <w:sz w:val="24"/>
          <w:szCs w:val="24"/>
        </w:rPr>
        <w:t>1.</w:t>
      </w:r>
      <w:r w:rsidR="007F3027">
        <w:rPr>
          <w:rFonts w:ascii="Times New Roman" w:hAnsi="Times New Roman" w:cs="Times New Roman"/>
          <w:sz w:val="24"/>
          <w:szCs w:val="24"/>
        </w:rPr>
        <w:t>01</w:t>
      </w:r>
      <w:r w:rsidR="009B2D65">
        <w:rPr>
          <w:rFonts w:ascii="Times New Roman" w:hAnsi="Times New Roman" w:cs="Times New Roman"/>
          <w:sz w:val="24"/>
          <w:szCs w:val="24"/>
        </w:rPr>
        <w:t>-</w:t>
      </w:r>
      <w:r w:rsidR="007F3027" w:rsidRPr="007F3027">
        <w:rPr>
          <w:rFonts w:ascii="Times New Roman" w:hAnsi="Times New Roman" w:cs="Times New Roman"/>
          <w:sz w:val="24"/>
          <w:szCs w:val="24"/>
        </w:rPr>
        <w:t>1.</w:t>
      </w:r>
      <w:r w:rsidR="007F3027">
        <w:rPr>
          <w:rFonts w:ascii="Times New Roman" w:hAnsi="Times New Roman" w:cs="Times New Roman"/>
          <w:sz w:val="24"/>
          <w:szCs w:val="24"/>
        </w:rPr>
        <w:t>62</w:t>
      </w:r>
      <w:r w:rsidR="009B2D65">
        <w:rPr>
          <w:rFonts w:ascii="Times New Roman" w:hAnsi="Times New Roman" w:cs="Times New Roman"/>
          <w:sz w:val="24"/>
          <w:szCs w:val="24"/>
        </w:rPr>
        <w:t>)</w:t>
      </w:r>
      <w:r w:rsidR="00BD4888">
        <w:rPr>
          <w:rFonts w:ascii="Times New Roman" w:hAnsi="Times New Roman" w:cs="Times New Roman"/>
          <w:sz w:val="24"/>
          <w:szCs w:val="24"/>
        </w:rPr>
        <w:t>(</w:t>
      </w:r>
      <w:r w:rsidR="00BD4888" w:rsidRPr="008244C6">
        <w:rPr>
          <w:rFonts w:ascii="Times New Roman" w:hAnsi="Times New Roman" w:cs="Times New Roman"/>
          <w:sz w:val="24"/>
          <w:szCs w:val="24"/>
          <w:highlight w:val="green"/>
        </w:rPr>
        <w:t>Figure 4)</w:t>
      </w:r>
      <w:r w:rsidR="007F3027" w:rsidRPr="008244C6">
        <w:rPr>
          <w:rFonts w:ascii="Times New Roman" w:hAnsi="Times New Roman" w:cs="Times New Roman"/>
          <w:sz w:val="24"/>
          <w:szCs w:val="24"/>
          <w:highlight w:val="green"/>
        </w:rPr>
        <w:t>.</w:t>
      </w:r>
      <w:r w:rsidR="007F3027">
        <w:rPr>
          <w:rFonts w:ascii="Times New Roman" w:hAnsi="Times New Roman" w:cs="Times New Roman"/>
          <w:sz w:val="24"/>
          <w:szCs w:val="24"/>
        </w:rPr>
        <w:t xml:space="preserve"> </w:t>
      </w:r>
    </w:p>
    <w:p w14:paraId="003A0469" w14:textId="1A20D4E5" w:rsidR="00121D21" w:rsidRDefault="00121D21" w:rsidP="00CF2C30">
      <w:pPr>
        <w:spacing w:line="480" w:lineRule="auto"/>
        <w:rPr>
          <w:ins w:id="92" w:author="Margonis, Georgios Antonios/Sloan Kettering Institute" w:date="2021-05-28T14:04:00Z"/>
          <w:rFonts w:ascii="Times New Roman" w:hAnsi="Times New Roman" w:cs="Times New Roman"/>
          <w:sz w:val="24"/>
          <w:szCs w:val="24"/>
        </w:rPr>
      </w:pPr>
      <w:ins w:id="93" w:author="Margonis, Georgios Antonios/Sloan Kettering Institute" w:date="2021-05-28T13:56:00Z">
        <w:r>
          <w:rPr>
            <w:rFonts w:ascii="Times New Roman" w:hAnsi="Times New Roman" w:cs="Times New Roman"/>
            <w:sz w:val="24"/>
            <w:szCs w:val="24"/>
          </w:rPr>
          <w:t xml:space="preserve">Publication bias: </w:t>
        </w:r>
      </w:ins>
      <w:ins w:id="94" w:author="Margonis, Georgios Antonios/Sloan Kettering Institute" w:date="2021-05-28T13:55:00Z">
        <w:r>
          <w:rPr>
            <w:rFonts w:ascii="Times New Roman" w:hAnsi="Times New Roman" w:cs="Times New Roman"/>
            <w:sz w:val="24"/>
            <w:szCs w:val="24"/>
          </w:rPr>
          <w:t xml:space="preserve">The publication bias tests could not been performed because a minimum of 10 studies is required. </w:t>
        </w:r>
      </w:ins>
    </w:p>
    <w:p w14:paraId="3B938C79" w14:textId="77777777" w:rsidR="00153C29" w:rsidRDefault="00153C29" w:rsidP="00CF4105">
      <w:pPr>
        <w:spacing w:line="480" w:lineRule="auto"/>
        <w:rPr>
          <w:rFonts w:ascii="Times New Roman" w:hAnsi="Times New Roman" w:cs="Times New Roman"/>
          <w:b/>
          <w:bCs/>
          <w:sz w:val="24"/>
          <w:szCs w:val="24"/>
        </w:rPr>
      </w:pPr>
    </w:p>
    <w:p w14:paraId="348ECC91" w14:textId="316645E1" w:rsidR="00CF2C30" w:rsidRDefault="005B4227" w:rsidP="00CF4105">
      <w:pPr>
        <w:spacing w:line="480" w:lineRule="auto"/>
        <w:rPr>
          <w:rFonts w:ascii="Times New Roman" w:hAnsi="Times New Roman" w:cs="Times New Roman"/>
          <w:b/>
          <w:bCs/>
          <w:sz w:val="24"/>
          <w:szCs w:val="24"/>
        </w:rPr>
      </w:pPr>
      <w:r w:rsidRPr="00560392">
        <w:rPr>
          <w:rFonts w:ascii="Times New Roman" w:hAnsi="Times New Roman" w:cs="Times New Roman"/>
          <w:b/>
          <w:bCs/>
          <w:sz w:val="24"/>
          <w:szCs w:val="24"/>
        </w:rPr>
        <w:t>Discussion</w:t>
      </w:r>
    </w:p>
    <w:p w14:paraId="5902F1D8" w14:textId="1F2A8C9E" w:rsidR="009D5201" w:rsidRDefault="00FB3EFE" w:rsidP="00CF410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meta-analysis included </w:t>
      </w:r>
      <w:r w:rsidR="00DC5158">
        <w:rPr>
          <w:rFonts w:ascii="Times New Roman" w:hAnsi="Times New Roman" w:cs="Times New Roman"/>
          <w:sz w:val="24"/>
          <w:szCs w:val="24"/>
        </w:rPr>
        <w:t>a large number</w:t>
      </w:r>
      <w:r w:rsidR="0069144F">
        <w:rPr>
          <w:rFonts w:ascii="Times New Roman" w:hAnsi="Times New Roman" w:cs="Times New Roman"/>
          <w:sz w:val="24"/>
          <w:szCs w:val="24"/>
        </w:rPr>
        <w:t xml:space="preserve"> </w:t>
      </w:r>
      <w:r w:rsidR="00DC5158">
        <w:rPr>
          <w:rFonts w:ascii="Times New Roman" w:hAnsi="Times New Roman" w:cs="Times New Roman"/>
          <w:sz w:val="24"/>
          <w:szCs w:val="24"/>
        </w:rPr>
        <w:t>of</w:t>
      </w:r>
      <w:r>
        <w:rPr>
          <w:rFonts w:ascii="Times New Roman" w:hAnsi="Times New Roman" w:cs="Times New Roman"/>
          <w:sz w:val="24"/>
          <w:szCs w:val="24"/>
        </w:rPr>
        <w:t xml:space="preserve"> patients </w:t>
      </w:r>
      <w:r w:rsidR="0069144F">
        <w:rPr>
          <w:rFonts w:ascii="Times New Roman" w:hAnsi="Times New Roman" w:cs="Times New Roman"/>
          <w:sz w:val="24"/>
          <w:szCs w:val="24"/>
        </w:rPr>
        <w:t xml:space="preserve">(n=7,165) </w:t>
      </w:r>
      <w:r>
        <w:rPr>
          <w:rFonts w:ascii="Times New Roman" w:hAnsi="Times New Roman" w:cs="Times New Roman"/>
          <w:sz w:val="24"/>
          <w:szCs w:val="24"/>
        </w:rPr>
        <w:t>with data on primary tumor side and KRAS mutational status</w:t>
      </w:r>
      <w:r w:rsidR="00F53EB1">
        <w:rPr>
          <w:rFonts w:ascii="Times New Roman" w:hAnsi="Times New Roman" w:cs="Times New Roman"/>
          <w:sz w:val="24"/>
          <w:szCs w:val="24"/>
        </w:rPr>
        <w:t>, and</w:t>
      </w:r>
      <w:r w:rsidR="00DC5158">
        <w:rPr>
          <w:rFonts w:ascii="Times New Roman" w:hAnsi="Times New Roman" w:cs="Times New Roman"/>
          <w:sz w:val="24"/>
          <w:szCs w:val="24"/>
        </w:rPr>
        <w:t xml:space="preserve"> t</w:t>
      </w:r>
      <w:r w:rsidR="00816FAF">
        <w:rPr>
          <w:rFonts w:ascii="Times New Roman" w:hAnsi="Times New Roman" w:cs="Times New Roman"/>
          <w:sz w:val="24"/>
          <w:szCs w:val="24"/>
        </w:rPr>
        <w:t xml:space="preserve">he </w:t>
      </w:r>
      <w:r>
        <w:rPr>
          <w:rFonts w:ascii="Times New Roman" w:hAnsi="Times New Roman" w:cs="Times New Roman"/>
          <w:sz w:val="24"/>
          <w:szCs w:val="24"/>
        </w:rPr>
        <w:t xml:space="preserve">robustness of the </w:t>
      </w:r>
      <w:r w:rsidR="005963FB">
        <w:rPr>
          <w:rFonts w:ascii="Times New Roman" w:hAnsi="Times New Roman" w:cs="Times New Roman"/>
          <w:sz w:val="24"/>
          <w:szCs w:val="24"/>
        </w:rPr>
        <w:t>study</w:t>
      </w:r>
      <w:r w:rsidR="00816FAF">
        <w:rPr>
          <w:rFonts w:ascii="Times New Roman" w:hAnsi="Times New Roman" w:cs="Times New Roman"/>
          <w:sz w:val="24"/>
          <w:szCs w:val="24"/>
        </w:rPr>
        <w:t xml:space="preserve"> was </w:t>
      </w:r>
      <w:r w:rsidR="00F53EB1">
        <w:rPr>
          <w:rFonts w:ascii="Times New Roman" w:hAnsi="Times New Roman" w:cs="Times New Roman"/>
          <w:sz w:val="24"/>
          <w:szCs w:val="24"/>
        </w:rPr>
        <w:t xml:space="preserve">further </w:t>
      </w:r>
      <w:r w:rsidR="00816FAF">
        <w:rPr>
          <w:rFonts w:ascii="Times New Roman" w:hAnsi="Times New Roman" w:cs="Times New Roman"/>
          <w:sz w:val="24"/>
          <w:szCs w:val="24"/>
        </w:rPr>
        <w:t>increased by the inclusion of IPD.</w:t>
      </w:r>
      <w:r w:rsidR="001A54B8">
        <w:rPr>
          <w:rFonts w:ascii="Times New Roman" w:hAnsi="Times New Roman" w:cs="Times New Roman"/>
          <w:sz w:val="24"/>
          <w:szCs w:val="24"/>
        </w:rPr>
        <w:t xml:space="preserve"> To our knowledge,</w:t>
      </w:r>
      <w:r>
        <w:rPr>
          <w:rFonts w:ascii="Times New Roman" w:hAnsi="Times New Roman" w:cs="Times New Roman"/>
          <w:sz w:val="24"/>
          <w:szCs w:val="24"/>
        </w:rPr>
        <w:t xml:space="preserve"> </w:t>
      </w:r>
      <w:r w:rsidR="001A54B8">
        <w:rPr>
          <w:rFonts w:ascii="Times New Roman" w:hAnsi="Times New Roman" w:cs="Times New Roman"/>
          <w:sz w:val="24"/>
          <w:szCs w:val="24"/>
        </w:rPr>
        <w:t>i</w:t>
      </w:r>
      <w:r>
        <w:rPr>
          <w:rFonts w:ascii="Times New Roman" w:hAnsi="Times New Roman" w:cs="Times New Roman"/>
          <w:sz w:val="24"/>
          <w:szCs w:val="24"/>
        </w:rPr>
        <w:t>t is the first meta-analysis</w:t>
      </w:r>
      <w:r w:rsidR="001A54B8">
        <w:rPr>
          <w:rFonts w:ascii="Times New Roman" w:hAnsi="Times New Roman" w:cs="Times New Roman"/>
          <w:sz w:val="24"/>
          <w:szCs w:val="24"/>
        </w:rPr>
        <w:t xml:space="preserve"> </w:t>
      </w:r>
      <w:r>
        <w:rPr>
          <w:rFonts w:ascii="Times New Roman" w:hAnsi="Times New Roman" w:cs="Times New Roman"/>
          <w:sz w:val="24"/>
          <w:szCs w:val="24"/>
        </w:rPr>
        <w:t>that explicitly investigate</w:t>
      </w:r>
      <w:r w:rsidR="00DC5158">
        <w:rPr>
          <w:rFonts w:ascii="Times New Roman" w:hAnsi="Times New Roman" w:cs="Times New Roman"/>
          <w:sz w:val="24"/>
          <w:szCs w:val="24"/>
        </w:rPr>
        <w:t>d</w:t>
      </w:r>
      <w:r>
        <w:rPr>
          <w:rFonts w:ascii="Times New Roman" w:hAnsi="Times New Roman" w:cs="Times New Roman"/>
          <w:sz w:val="24"/>
          <w:szCs w:val="24"/>
        </w:rPr>
        <w:t xml:space="preserve"> whether the </w:t>
      </w:r>
      <w:r w:rsidRPr="00FB3EFE">
        <w:rPr>
          <w:rFonts w:ascii="Times New Roman" w:hAnsi="Times New Roman" w:cs="Times New Roman"/>
          <w:sz w:val="24"/>
          <w:szCs w:val="24"/>
        </w:rPr>
        <w:t>effect of PTL is</w:t>
      </w:r>
      <w:r>
        <w:rPr>
          <w:rFonts w:ascii="Times New Roman" w:hAnsi="Times New Roman" w:cs="Times New Roman"/>
          <w:sz w:val="24"/>
          <w:szCs w:val="24"/>
        </w:rPr>
        <w:t xml:space="preserve"> independent </w:t>
      </w:r>
      <w:r w:rsidR="001A54B8">
        <w:rPr>
          <w:rFonts w:ascii="Times New Roman" w:hAnsi="Times New Roman" w:cs="Times New Roman"/>
          <w:sz w:val="24"/>
          <w:szCs w:val="24"/>
        </w:rPr>
        <w:t xml:space="preserve">of </w:t>
      </w:r>
      <w:r>
        <w:rPr>
          <w:rFonts w:ascii="Times New Roman" w:hAnsi="Times New Roman" w:cs="Times New Roman"/>
          <w:sz w:val="24"/>
          <w:szCs w:val="24"/>
        </w:rPr>
        <w:t>or</w:t>
      </w:r>
      <w:r w:rsidRPr="00FB3EFE">
        <w:rPr>
          <w:rFonts w:ascii="Times New Roman" w:hAnsi="Times New Roman" w:cs="Times New Roman"/>
          <w:sz w:val="24"/>
          <w:szCs w:val="24"/>
        </w:rPr>
        <w:t xml:space="preserve"> contingent on KRAS status</w:t>
      </w:r>
      <w:r>
        <w:rPr>
          <w:rFonts w:ascii="Times New Roman" w:hAnsi="Times New Roman" w:cs="Times New Roman"/>
          <w:sz w:val="24"/>
          <w:szCs w:val="24"/>
        </w:rPr>
        <w:t>.</w:t>
      </w:r>
      <w:r w:rsidRPr="00FB3EFE">
        <w:rPr>
          <w:rFonts w:ascii="Times New Roman" w:hAnsi="Times New Roman" w:cs="Times New Roman"/>
          <w:sz w:val="24"/>
          <w:szCs w:val="24"/>
        </w:rPr>
        <w:t xml:space="preserve"> </w:t>
      </w:r>
      <w:r>
        <w:rPr>
          <w:rFonts w:ascii="Times New Roman" w:hAnsi="Times New Roman" w:cs="Times New Roman"/>
          <w:sz w:val="24"/>
          <w:szCs w:val="24"/>
        </w:rPr>
        <w:t xml:space="preserve">The study </w:t>
      </w:r>
      <w:r w:rsidR="00F56022">
        <w:rPr>
          <w:rFonts w:ascii="Times New Roman" w:hAnsi="Times New Roman" w:cs="Times New Roman"/>
          <w:sz w:val="24"/>
          <w:szCs w:val="24"/>
        </w:rPr>
        <w:t xml:space="preserve">ultimately </w:t>
      </w:r>
      <w:r>
        <w:rPr>
          <w:rFonts w:ascii="Times New Roman" w:hAnsi="Times New Roman" w:cs="Times New Roman"/>
          <w:sz w:val="24"/>
          <w:szCs w:val="24"/>
        </w:rPr>
        <w:t xml:space="preserve">showed that </w:t>
      </w:r>
      <w:r w:rsidRPr="00FB3EFE">
        <w:rPr>
          <w:rFonts w:ascii="Times New Roman" w:hAnsi="Times New Roman" w:cs="Times New Roman"/>
          <w:sz w:val="24"/>
          <w:szCs w:val="24"/>
        </w:rPr>
        <w:t xml:space="preserve">PTL and KRAS mutational status have a statistically significant interaction. </w:t>
      </w:r>
      <w:r w:rsidR="0000491A">
        <w:rPr>
          <w:rFonts w:ascii="Times New Roman" w:hAnsi="Times New Roman" w:cs="Times New Roman"/>
          <w:sz w:val="24"/>
          <w:szCs w:val="24"/>
        </w:rPr>
        <w:t>Specifically</w:t>
      </w:r>
      <w:r>
        <w:rPr>
          <w:rFonts w:ascii="Times New Roman" w:hAnsi="Times New Roman" w:cs="Times New Roman"/>
          <w:sz w:val="24"/>
          <w:szCs w:val="24"/>
        </w:rPr>
        <w:t xml:space="preserve">, PTL has a different effect in patients with wild type </w:t>
      </w:r>
      <w:r w:rsidR="0000491A">
        <w:rPr>
          <w:rFonts w:ascii="Times New Roman" w:hAnsi="Times New Roman" w:cs="Times New Roman"/>
          <w:sz w:val="24"/>
          <w:szCs w:val="24"/>
        </w:rPr>
        <w:t xml:space="preserve">versus </w:t>
      </w:r>
      <w:r>
        <w:rPr>
          <w:rFonts w:ascii="Times New Roman" w:hAnsi="Times New Roman" w:cs="Times New Roman"/>
          <w:sz w:val="24"/>
          <w:szCs w:val="24"/>
        </w:rPr>
        <w:t>KRAS mutated tumors</w:t>
      </w:r>
      <w:r w:rsidR="0000491A">
        <w:rPr>
          <w:rFonts w:ascii="Times New Roman" w:hAnsi="Times New Roman" w:cs="Times New Roman"/>
          <w:sz w:val="24"/>
          <w:szCs w:val="24"/>
        </w:rPr>
        <w:t>,</w:t>
      </w:r>
      <w:r>
        <w:rPr>
          <w:rFonts w:ascii="Times New Roman" w:hAnsi="Times New Roman" w:cs="Times New Roman"/>
          <w:sz w:val="24"/>
          <w:szCs w:val="24"/>
        </w:rPr>
        <w:t xml:space="preserve"> </w:t>
      </w:r>
      <w:r w:rsidR="008C2146">
        <w:rPr>
          <w:rFonts w:ascii="Times New Roman" w:hAnsi="Times New Roman" w:cs="Times New Roman"/>
          <w:sz w:val="24"/>
          <w:szCs w:val="24"/>
        </w:rPr>
        <w:t>with</w:t>
      </w:r>
      <w:r>
        <w:rPr>
          <w:rFonts w:ascii="Times New Roman" w:hAnsi="Times New Roman" w:cs="Times New Roman"/>
          <w:sz w:val="24"/>
          <w:szCs w:val="24"/>
        </w:rPr>
        <w:t xml:space="preserve"> </w:t>
      </w:r>
      <w:r w:rsidR="00816FAF">
        <w:rPr>
          <w:rFonts w:ascii="Times New Roman" w:hAnsi="Times New Roman" w:cs="Times New Roman"/>
          <w:sz w:val="24"/>
          <w:szCs w:val="24"/>
        </w:rPr>
        <w:t xml:space="preserve">RS tumors </w:t>
      </w:r>
      <w:r w:rsidR="0000491A">
        <w:rPr>
          <w:rFonts w:ascii="Times New Roman" w:hAnsi="Times New Roman" w:cs="Times New Roman"/>
          <w:sz w:val="24"/>
          <w:szCs w:val="24"/>
        </w:rPr>
        <w:t xml:space="preserve">translating to </w:t>
      </w:r>
      <w:r w:rsidR="00816FAF">
        <w:rPr>
          <w:rFonts w:ascii="Times New Roman" w:hAnsi="Times New Roman" w:cs="Times New Roman"/>
          <w:sz w:val="24"/>
          <w:szCs w:val="24"/>
        </w:rPr>
        <w:t xml:space="preserve">worse OS </w:t>
      </w:r>
      <w:r>
        <w:rPr>
          <w:rFonts w:ascii="Times New Roman" w:hAnsi="Times New Roman" w:cs="Times New Roman"/>
          <w:sz w:val="24"/>
          <w:szCs w:val="24"/>
        </w:rPr>
        <w:t>only in the former. The variable effect of KRAS status on PTL persist</w:t>
      </w:r>
      <w:r w:rsidR="00E90EF8">
        <w:rPr>
          <w:rFonts w:ascii="Times New Roman" w:hAnsi="Times New Roman" w:cs="Times New Roman"/>
          <w:sz w:val="24"/>
          <w:szCs w:val="24"/>
        </w:rPr>
        <w:t xml:space="preserve">ed regardless of whether patients with rectal tumors </w:t>
      </w:r>
      <w:r w:rsidR="00E90EF8">
        <w:rPr>
          <w:rFonts w:ascii="Times New Roman" w:hAnsi="Times New Roman" w:cs="Times New Roman"/>
          <w:sz w:val="24"/>
          <w:szCs w:val="24"/>
        </w:rPr>
        <w:lastRenderedPageBreak/>
        <w:t>were included in the LS group.</w:t>
      </w:r>
      <w:r>
        <w:rPr>
          <w:rFonts w:ascii="Times New Roman" w:hAnsi="Times New Roman" w:cs="Times New Roman"/>
          <w:sz w:val="24"/>
          <w:szCs w:val="24"/>
        </w:rPr>
        <w:t xml:space="preserve"> </w:t>
      </w:r>
      <w:r w:rsidR="00F94F5C">
        <w:rPr>
          <w:rFonts w:ascii="Times New Roman" w:hAnsi="Times New Roman" w:cs="Times New Roman"/>
          <w:sz w:val="24"/>
          <w:szCs w:val="24"/>
        </w:rPr>
        <w:t xml:space="preserve">This is important because there is evidence that </w:t>
      </w:r>
      <w:r w:rsidR="00F94F5C" w:rsidRPr="00F94F5C">
        <w:rPr>
          <w:rFonts w:ascii="Times New Roman" w:hAnsi="Times New Roman" w:cs="Times New Roman"/>
          <w:sz w:val="24"/>
          <w:szCs w:val="24"/>
        </w:rPr>
        <w:t>grouping patients with left sided and rectum rectal tumors may not be methodologically and biologically sound</w:t>
      </w:r>
      <w:r w:rsidR="00F94F5C" w:rsidRPr="006035AE">
        <w:rPr>
          <w:rFonts w:ascii="Times New Roman" w:hAnsi="Times New Roman" w:cs="Times New Roman"/>
          <w:sz w:val="24"/>
          <w:szCs w:val="24"/>
          <w:highlight w:val="yellow"/>
        </w:rPr>
        <w:t>.  29180604 33368279</w:t>
      </w:r>
      <w:r w:rsidR="00F94F5C" w:rsidRPr="00F94F5C">
        <w:rPr>
          <w:rFonts w:ascii="Times New Roman" w:hAnsi="Times New Roman" w:cs="Times New Roman"/>
          <w:sz w:val="24"/>
          <w:szCs w:val="24"/>
        </w:rPr>
        <w:t xml:space="preserve"> </w:t>
      </w:r>
      <w:r w:rsidR="000A3DAB">
        <w:rPr>
          <w:rFonts w:ascii="Times New Roman" w:hAnsi="Times New Roman" w:cs="Times New Roman"/>
          <w:sz w:val="24"/>
          <w:szCs w:val="24"/>
        </w:rPr>
        <w:t>Importantly, t</w:t>
      </w:r>
      <w:r w:rsidR="00A6438E">
        <w:rPr>
          <w:rFonts w:ascii="Times New Roman" w:hAnsi="Times New Roman" w:cs="Times New Roman"/>
          <w:sz w:val="24"/>
          <w:szCs w:val="24"/>
        </w:rPr>
        <w:t xml:space="preserve">he clinical significance of this </w:t>
      </w:r>
      <w:r w:rsidR="00DB6B78">
        <w:rPr>
          <w:rFonts w:ascii="Times New Roman" w:hAnsi="Times New Roman" w:cs="Times New Roman"/>
          <w:sz w:val="24"/>
          <w:szCs w:val="24"/>
        </w:rPr>
        <w:t xml:space="preserve">meta-analysis </w:t>
      </w:r>
      <w:r w:rsidR="00A6438E">
        <w:rPr>
          <w:rFonts w:ascii="Times New Roman" w:hAnsi="Times New Roman" w:cs="Times New Roman"/>
          <w:sz w:val="24"/>
          <w:szCs w:val="24"/>
        </w:rPr>
        <w:t xml:space="preserve">is that </w:t>
      </w:r>
      <w:r w:rsidRPr="00FB3EFE">
        <w:rPr>
          <w:rFonts w:ascii="Times New Roman" w:hAnsi="Times New Roman" w:cs="Times New Roman"/>
          <w:sz w:val="24"/>
          <w:szCs w:val="24"/>
        </w:rPr>
        <w:t xml:space="preserve">PTL </w:t>
      </w:r>
      <w:r w:rsidR="001C6BE4" w:rsidRPr="001C6BE4">
        <w:rPr>
          <w:rFonts w:ascii="Times New Roman" w:hAnsi="Times New Roman" w:cs="Times New Roman"/>
          <w:sz w:val="24"/>
          <w:szCs w:val="24"/>
        </w:rPr>
        <w:t xml:space="preserve">should </w:t>
      </w:r>
      <w:r w:rsidR="000A3DAB">
        <w:rPr>
          <w:rFonts w:ascii="Times New Roman" w:hAnsi="Times New Roman" w:cs="Times New Roman"/>
          <w:sz w:val="24"/>
          <w:szCs w:val="24"/>
        </w:rPr>
        <w:t xml:space="preserve">only </w:t>
      </w:r>
      <w:r w:rsidR="001C6BE4" w:rsidRPr="001C6BE4">
        <w:rPr>
          <w:rFonts w:ascii="Times New Roman" w:hAnsi="Times New Roman" w:cs="Times New Roman"/>
          <w:sz w:val="24"/>
          <w:szCs w:val="24"/>
        </w:rPr>
        <w:t xml:space="preserve">be used to predict survival in patients with KRAS wild type status. </w:t>
      </w:r>
    </w:p>
    <w:p w14:paraId="0798C8E3" w14:textId="274618A9" w:rsidR="00FB3EFE" w:rsidRDefault="009D5201" w:rsidP="00CF4105">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our findings may explain why previous studies on PTL generated conflicting results. For example, a recent meta-analysis on PTL reported that although RS was </w:t>
      </w:r>
      <w:r w:rsidR="005152A7">
        <w:rPr>
          <w:rFonts w:ascii="Times New Roman" w:hAnsi="Times New Roman" w:cs="Times New Roman"/>
          <w:sz w:val="24"/>
          <w:szCs w:val="24"/>
        </w:rPr>
        <w:t xml:space="preserve">overall </w:t>
      </w:r>
      <w:r>
        <w:rPr>
          <w:rFonts w:ascii="Times New Roman" w:hAnsi="Times New Roman" w:cs="Times New Roman"/>
          <w:sz w:val="24"/>
          <w:szCs w:val="24"/>
        </w:rPr>
        <w:t xml:space="preserve">associated with worse OS, </w:t>
      </w:r>
      <w:r w:rsidR="005152A7">
        <w:rPr>
          <w:rFonts w:ascii="Times New Roman" w:hAnsi="Times New Roman" w:cs="Times New Roman"/>
          <w:sz w:val="24"/>
          <w:szCs w:val="24"/>
        </w:rPr>
        <w:t>about</w:t>
      </w:r>
      <w:r>
        <w:rPr>
          <w:rFonts w:ascii="Times New Roman" w:hAnsi="Times New Roman" w:cs="Times New Roman"/>
          <w:sz w:val="24"/>
          <w:szCs w:val="24"/>
        </w:rPr>
        <w:t xml:space="preserve"> half of the</w:t>
      </w:r>
      <w:r w:rsidR="005152A7">
        <w:rPr>
          <w:rFonts w:ascii="Times New Roman" w:hAnsi="Times New Roman" w:cs="Times New Roman"/>
          <w:sz w:val="24"/>
          <w:szCs w:val="24"/>
        </w:rPr>
        <w:t xml:space="preserve"> included</w:t>
      </w:r>
      <w:r>
        <w:rPr>
          <w:rFonts w:ascii="Times New Roman" w:hAnsi="Times New Roman" w:cs="Times New Roman"/>
          <w:sz w:val="24"/>
          <w:szCs w:val="24"/>
        </w:rPr>
        <w:t xml:space="preserve"> studies (22/43) did not show </w:t>
      </w:r>
      <w:r w:rsidRPr="009D5201">
        <w:rPr>
          <w:rFonts w:ascii="Times New Roman" w:hAnsi="Times New Roman" w:cs="Times New Roman"/>
          <w:sz w:val="24"/>
          <w:szCs w:val="24"/>
        </w:rPr>
        <w:t>significant association</w:t>
      </w:r>
      <w:r w:rsidR="005152A7">
        <w:rPr>
          <w:rFonts w:ascii="Times New Roman" w:hAnsi="Times New Roman" w:cs="Times New Roman"/>
          <w:sz w:val="24"/>
          <w:szCs w:val="24"/>
        </w:rPr>
        <w:t>s</w:t>
      </w:r>
      <w:r w:rsidRPr="009D5201">
        <w:rPr>
          <w:rFonts w:ascii="Times New Roman" w:hAnsi="Times New Roman" w:cs="Times New Roman"/>
          <w:sz w:val="24"/>
          <w:szCs w:val="24"/>
        </w:rPr>
        <w:t xml:space="preserve"> between</w:t>
      </w:r>
      <w:r w:rsidR="005152A7">
        <w:rPr>
          <w:rFonts w:ascii="Times New Roman" w:hAnsi="Times New Roman" w:cs="Times New Roman"/>
          <w:sz w:val="24"/>
          <w:szCs w:val="24"/>
        </w:rPr>
        <w:t xml:space="preserve"> RS</w:t>
      </w:r>
      <w:r w:rsidRPr="009D5201">
        <w:rPr>
          <w:rFonts w:ascii="Times New Roman" w:hAnsi="Times New Roman" w:cs="Times New Roman"/>
          <w:sz w:val="24"/>
          <w:szCs w:val="24"/>
        </w:rPr>
        <w:t xml:space="preserve"> </w:t>
      </w:r>
      <w:r>
        <w:rPr>
          <w:rFonts w:ascii="Times New Roman" w:hAnsi="Times New Roman" w:cs="Times New Roman"/>
          <w:sz w:val="24"/>
          <w:szCs w:val="24"/>
        </w:rPr>
        <w:t xml:space="preserve">tumors </w:t>
      </w:r>
      <w:r w:rsidRPr="009D5201">
        <w:rPr>
          <w:rFonts w:ascii="Times New Roman" w:hAnsi="Times New Roman" w:cs="Times New Roman"/>
          <w:sz w:val="24"/>
          <w:szCs w:val="24"/>
        </w:rPr>
        <w:t>and worse OS</w:t>
      </w:r>
      <w:r>
        <w:rPr>
          <w:rFonts w:ascii="Times New Roman" w:hAnsi="Times New Roman" w:cs="Times New Roman"/>
          <w:sz w:val="24"/>
          <w:szCs w:val="24"/>
        </w:rPr>
        <w:t xml:space="preserve">. </w:t>
      </w:r>
      <w:r w:rsidR="002A6434" w:rsidRPr="002A6434">
        <w:rPr>
          <w:rFonts w:ascii="Times New Roman" w:hAnsi="Times New Roman" w:cs="Times New Roman"/>
          <w:sz w:val="24"/>
          <w:szCs w:val="24"/>
          <w:highlight w:val="yellow"/>
        </w:rPr>
        <w:t>31386192</w:t>
      </w:r>
      <w:r w:rsidR="002A6434">
        <w:rPr>
          <w:rFonts w:ascii="Times New Roman" w:hAnsi="Times New Roman" w:cs="Times New Roman"/>
          <w:sz w:val="24"/>
          <w:szCs w:val="24"/>
        </w:rPr>
        <w:t xml:space="preserve"> </w:t>
      </w:r>
      <w:r w:rsidR="00B60AC7">
        <w:rPr>
          <w:rFonts w:ascii="Times New Roman" w:hAnsi="Times New Roman" w:cs="Times New Roman"/>
          <w:sz w:val="24"/>
          <w:szCs w:val="24"/>
        </w:rPr>
        <w:t xml:space="preserve">Given that the frequency of KRAS mutations varies widely (15-38% according to a recent meta-analysis), it is </w:t>
      </w:r>
      <w:r w:rsidR="00415B23">
        <w:rPr>
          <w:rFonts w:ascii="Times New Roman" w:hAnsi="Times New Roman" w:cs="Times New Roman"/>
          <w:sz w:val="24"/>
          <w:szCs w:val="24"/>
        </w:rPr>
        <w:t>possible that</w:t>
      </w:r>
      <w:r w:rsidR="00F16C9F">
        <w:rPr>
          <w:rFonts w:ascii="Times New Roman" w:hAnsi="Times New Roman" w:cs="Times New Roman"/>
          <w:sz w:val="24"/>
          <w:szCs w:val="24"/>
        </w:rPr>
        <w:t xml:space="preserve"> </w:t>
      </w:r>
      <w:r w:rsidR="00415B23">
        <w:rPr>
          <w:rFonts w:ascii="Times New Roman" w:hAnsi="Times New Roman" w:cs="Times New Roman"/>
          <w:sz w:val="24"/>
          <w:szCs w:val="24"/>
        </w:rPr>
        <w:t xml:space="preserve">in smaller studies, a relatively high frequency of KRAS mutations can tip the scale in favour of no survival difference between RS and LS tumors. </w:t>
      </w:r>
      <w:r w:rsidR="002A6434" w:rsidRPr="002A6434">
        <w:rPr>
          <w:rFonts w:ascii="Times New Roman" w:hAnsi="Times New Roman" w:cs="Times New Roman"/>
          <w:sz w:val="24"/>
          <w:szCs w:val="24"/>
          <w:highlight w:val="yellow"/>
        </w:rPr>
        <w:t>26206254</w:t>
      </w:r>
    </w:p>
    <w:p w14:paraId="035EFCCE" w14:textId="20244BF4" w:rsidR="005F59D9" w:rsidRDefault="005F59D9" w:rsidP="00CF4105">
      <w:pPr>
        <w:spacing w:line="480" w:lineRule="auto"/>
        <w:rPr>
          <w:rFonts w:ascii="Times New Roman" w:hAnsi="Times New Roman" w:cs="Times New Roman"/>
          <w:sz w:val="24"/>
          <w:szCs w:val="24"/>
        </w:rPr>
      </w:pPr>
      <w:r w:rsidRPr="005F59D9">
        <w:rPr>
          <w:rFonts w:ascii="Times New Roman" w:hAnsi="Times New Roman" w:cs="Times New Roman"/>
          <w:sz w:val="24"/>
          <w:szCs w:val="24"/>
        </w:rPr>
        <w:t xml:space="preserve">Although this is the first meta-analysis to show a variable effect of PTL based on KRAS mutational status, a previous meta-analysis presented findings that implied such a relationship existed. </w:t>
      </w:r>
      <w:r w:rsidRPr="005F59D9">
        <w:rPr>
          <w:rFonts w:ascii="Times New Roman" w:hAnsi="Times New Roman" w:cs="Times New Roman"/>
          <w:sz w:val="24"/>
          <w:szCs w:val="24"/>
          <w:highlight w:val="yellow"/>
        </w:rPr>
        <w:t>31386192</w:t>
      </w:r>
      <w:r>
        <w:rPr>
          <w:rFonts w:ascii="Times New Roman" w:hAnsi="Times New Roman" w:cs="Times New Roman"/>
          <w:sz w:val="24"/>
          <w:szCs w:val="24"/>
        </w:rPr>
        <w:t>.</w:t>
      </w:r>
      <w:r w:rsidRPr="005F59D9">
        <w:rPr>
          <w:rFonts w:ascii="Times New Roman" w:hAnsi="Times New Roman" w:cs="Times New Roman"/>
          <w:sz w:val="24"/>
          <w:szCs w:val="24"/>
        </w:rPr>
        <w:t xml:space="preserve"> Specifically, Wang et al found that RAS/RAF mutations were one of the three variables that accounted for 99% of that heterogeneity implying that the relationship of PTL and OS may be different across wild-type and KRAS mutated patients. However, due to its different purpose, that meta-analysis did not use patient level KRAS mutational data but only pooled study level frequencies of KRAS mutations. In turn, the lack of patient level information on KRAS status precluded a dedicated analysis on the relationship between PTL and RFS.</w:t>
      </w:r>
    </w:p>
    <w:p w14:paraId="2565B743" w14:textId="1F5FBD48" w:rsidR="008835C0" w:rsidRDefault="005C2574" w:rsidP="00767C7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findings </w:t>
      </w:r>
      <w:r w:rsidR="005A7132">
        <w:rPr>
          <w:rFonts w:ascii="Times New Roman" w:hAnsi="Times New Roman" w:cs="Times New Roman"/>
          <w:sz w:val="24"/>
          <w:szCs w:val="24"/>
        </w:rPr>
        <w:t xml:space="preserve">of the present meta-analysis </w:t>
      </w:r>
      <w:r>
        <w:rPr>
          <w:rFonts w:ascii="Times New Roman" w:hAnsi="Times New Roman" w:cs="Times New Roman"/>
          <w:sz w:val="24"/>
          <w:szCs w:val="24"/>
        </w:rPr>
        <w:t xml:space="preserve">are </w:t>
      </w:r>
      <w:r w:rsidR="00415B23">
        <w:rPr>
          <w:rFonts w:ascii="Times New Roman" w:hAnsi="Times New Roman" w:cs="Times New Roman"/>
          <w:sz w:val="24"/>
          <w:szCs w:val="24"/>
        </w:rPr>
        <w:t xml:space="preserve">also </w:t>
      </w:r>
      <w:r w:rsidR="00415B23" w:rsidRPr="00415B23">
        <w:rPr>
          <w:rFonts w:ascii="Times New Roman" w:hAnsi="Times New Roman" w:cs="Times New Roman"/>
          <w:sz w:val="24"/>
          <w:szCs w:val="24"/>
        </w:rPr>
        <w:t xml:space="preserve">consistent with a prior study </w:t>
      </w:r>
      <w:r w:rsidR="00415B23">
        <w:rPr>
          <w:rFonts w:ascii="Times New Roman" w:hAnsi="Times New Roman" w:cs="Times New Roman"/>
          <w:sz w:val="24"/>
          <w:szCs w:val="24"/>
        </w:rPr>
        <w:t xml:space="preserve">from our group which was the first </w:t>
      </w:r>
      <w:r w:rsidR="00666834">
        <w:rPr>
          <w:rFonts w:ascii="Times New Roman" w:hAnsi="Times New Roman" w:cs="Times New Roman"/>
          <w:sz w:val="24"/>
          <w:szCs w:val="24"/>
        </w:rPr>
        <w:t>to investigate</w:t>
      </w:r>
      <w:r>
        <w:rPr>
          <w:rFonts w:ascii="Times New Roman" w:hAnsi="Times New Roman" w:cs="Times New Roman"/>
          <w:sz w:val="24"/>
          <w:szCs w:val="24"/>
        </w:rPr>
        <w:t xml:space="preserve"> </w:t>
      </w:r>
      <w:r w:rsidR="00415B23">
        <w:rPr>
          <w:rFonts w:ascii="Times New Roman" w:hAnsi="Times New Roman" w:cs="Times New Roman"/>
          <w:sz w:val="24"/>
          <w:szCs w:val="24"/>
        </w:rPr>
        <w:t xml:space="preserve">the </w:t>
      </w:r>
      <w:r>
        <w:rPr>
          <w:rFonts w:ascii="Times New Roman" w:hAnsi="Times New Roman" w:cs="Times New Roman"/>
          <w:sz w:val="24"/>
          <w:szCs w:val="24"/>
        </w:rPr>
        <w:t xml:space="preserve">possible </w:t>
      </w:r>
      <w:r w:rsidR="00415B23">
        <w:rPr>
          <w:rFonts w:ascii="Times New Roman" w:hAnsi="Times New Roman" w:cs="Times New Roman"/>
          <w:sz w:val="24"/>
          <w:szCs w:val="24"/>
        </w:rPr>
        <w:t>interplay of KRAS mutation status and PTL</w:t>
      </w:r>
      <w:r w:rsidR="00415B23" w:rsidRPr="00415B23">
        <w:rPr>
          <w:rFonts w:ascii="Times New Roman" w:hAnsi="Times New Roman" w:cs="Times New Roman"/>
          <w:sz w:val="24"/>
          <w:szCs w:val="24"/>
        </w:rPr>
        <w:t xml:space="preserve">. </w:t>
      </w:r>
      <w:r w:rsidR="002A6434" w:rsidRPr="002A6434">
        <w:rPr>
          <w:rFonts w:ascii="Times New Roman" w:hAnsi="Times New Roman" w:cs="Times New Roman"/>
          <w:sz w:val="24"/>
          <w:szCs w:val="24"/>
          <w:highlight w:val="yellow"/>
        </w:rPr>
        <w:t>27352204</w:t>
      </w:r>
      <w:r w:rsidR="002A6434">
        <w:rPr>
          <w:rFonts w:ascii="Times New Roman" w:hAnsi="Times New Roman" w:cs="Times New Roman"/>
          <w:sz w:val="24"/>
          <w:szCs w:val="24"/>
        </w:rPr>
        <w:t xml:space="preserve"> </w:t>
      </w:r>
      <w:r w:rsidR="00415B23" w:rsidRPr="00415B23">
        <w:rPr>
          <w:rFonts w:ascii="Times New Roman" w:hAnsi="Times New Roman" w:cs="Times New Roman"/>
          <w:sz w:val="24"/>
          <w:szCs w:val="24"/>
        </w:rPr>
        <w:t xml:space="preserve">Specifically, </w:t>
      </w:r>
      <w:r w:rsidR="00706890">
        <w:rPr>
          <w:rFonts w:ascii="Times New Roman" w:hAnsi="Times New Roman" w:cs="Times New Roman"/>
          <w:sz w:val="24"/>
          <w:szCs w:val="24"/>
        </w:rPr>
        <w:t xml:space="preserve">in 2016, </w:t>
      </w:r>
      <w:r w:rsidR="00415B23">
        <w:rPr>
          <w:rFonts w:ascii="Times New Roman" w:hAnsi="Times New Roman" w:cs="Times New Roman"/>
          <w:sz w:val="24"/>
          <w:szCs w:val="24"/>
        </w:rPr>
        <w:t xml:space="preserve">Sasaki et al found that </w:t>
      </w:r>
      <w:r w:rsidR="00415B23" w:rsidRPr="00415B23">
        <w:rPr>
          <w:rFonts w:ascii="Times New Roman" w:hAnsi="Times New Roman" w:cs="Times New Roman"/>
          <w:sz w:val="24"/>
          <w:szCs w:val="24"/>
        </w:rPr>
        <w:t xml:space="preserve">among patients with </w:t>
      </w:r>
      <w:r w:rsidR="00706890">
        <w:rPr>
          <w:rFonts w:ascii="Times New Roman" w:hAnsi="Times New Roman" w:cs="Times New Roman"/>
          <w:sz w:val="24"/>
          <w:szCs w:val="24"/>
        </w:rPr>
        <w:t xml:space="preserve">wild type </w:t>
      </w:r>
      <w:r w:rsidR="00415B23" w:rsidRPr="00415B23">
        <w:rPr>
          <w:rFonts w:ascii="Times New Roman" w:hAnsi="Times New Roman" w:cs="Times New Roman"/>
          <w:sz w:val="24"/>
          <w:szCs w:val="24"/>
        </w:rPr>
        <w:lastRenderedPageBreak/>
        <w:t xml:space="preserve">KRAS tumors, </w:t>
      </w:r>
      <w:r w:rsidR="008835C0" w:rsidRPr="008835C0">
        <w:rPr>
          <w:rFonts w:ascii="Times New Roman" w:hAnsi="Times New Roman" w:cs="Times New Roman"/>
          <w:sz w:val="24"/>
          <w:szCs w:val="24"/>
        </w:rPr>
        <w:t>the overall survival of patients with LS tumors was numerically superior to those with RS tumors (median OS: 65.8 vs 56.4 months, respectively). In contrast, among patients with KRAS mutated tumors, OS was similar (median OS: 46.8 vs 44.0 months for those with RS vs LS tumors, respectively).</w:t>
      </w:r>
    </w:p>
    <w:p w14:paraId="72B6FD3E" w14:textId="6F8CA0AB" w:rsidR="00FE2EAA" w:rsidRDefault="00767C7B" w:rsidP="00CF4105">
      <w:pPr>
        <w:spacing w:line="480" w:lineRule="auto"/>
        <w:rPr>
          <w:rFonts w:ascii="Times New Roman" w:hAnsi="Times New Roman" w:cs="Times New Roman"/>
          <w:sz w:val="24"/>
          <w:szCs w:val="24"/>
        </w:rPr>
      </w:pPr>
      <w:r>
        <w:rPr>
          <w:rFonts w:ascii="Times New Roman" w:hAnsi="Times New Roman" w:cs="Times New Roman"/>
          <w:sz w:val="24"/>
          <w:szCs w:val="24"/>
        </w:rPr>
        <w:t>These results are in line with those reported by Cavallaro et al</w:t>
      </w:r>
      <w:r w:rsidR="00706890">
        <w:rPr>
          <w:rFonts w:ascii="Times New Roman" w:hAnsi="Times New Roman" w:cs="Times New Roman"/>
          <w:sz w:val="24"/>
          <w:szCs w:val="24"/>
        </w:rPr>
        <w:t>,</w:t>
      </w:r>
      <w:r>
        <w:rPr>
          <w:rFonts w:ascii="Times New Roman" w:hAnsi="Times New Roman" w:cs="Times New Roman"/>
          <w:sz w:val="24"/>
          <w:szCs w:val="24"/>
        </w:rPr>
        <w:t xml:space="preserve"> who investigated the relationship between PTL and KRAS status in a mixed </w:t>
      </w:r>
      <w:r w:rsidR="00F54E76">
        <w:rPr>
          <w:rFonts w:ascii="Times New Roman" w:hAnsi="Times New Roman" w:cs="Times New Roman"/>
          <w:sz w:val="24"/>
          <w:szCs w:val="24"/>
        </w:rPr>
        <w:t>National Cancer Data Base (</w:t>
      </w:r>
      <w:r>
        <w:rPr>
          <w:rFonts w:ascii="Times New Roman" w:hAnsi="Times New Roman" w:cs="Times New Roman"/>
          <w:sz w:val="24"/>
          <w:szCs w:val="24"/>
        </w:rPr>
        <w:t>NCDB</w:t>
      </w:r>
      <w:r w:rsidR="00F54E76">
        <w:rPr>
          <w:rFonts w:ascii="Times New Roman" w:hAnsi="Times New Roman" w:cs="Times New Roman"/>
          <w:sz w:val="24"/>
          <w:szCs w:val="24"/>
        </w:rPr>
        <w:t>)</w:t>
      </w:r>
      <w:r>
        <w:rPr>
          <w:rFonts w:ascii="Times New Roman" w:hAnsi="Times New Roman" w:cs="Times New Roman"/>
          <w:sz w:val="24"/>
          <w:szCs w:val="24"/>
        </w:rPr>
        <w:t xml:space="preserve"> cohort of resectable and unresectable patients</w:t>
      </w:r>
      <w:r w:rsidRPr="00767C7B">
        <w:t xml:space="preserve"> </w:t>
      </w:r>
      <w:r w:rsidRPr="00767C7B">
        <w:rPr>
          <w:rFonts w:ascii="Times New Roman" w:hAnsi="Times New Roman" w:cs="Times New Roman"/>
          <w:sz w:val="24"/>
          <w:szCs w:val="24"/>
        </w:rPr>
        <w:t xml:space="preserve">with </w:t>
      </w:r>
      <w:r>
        <w:rPr>
          <w:rFonts w:ascii="Times New Roman" w:hAnsi="Times New Roman" w:cs="Times New Roman"/>
          <w:sz w:val="24"/>
          <w:szCs w:val="24"/>
        </w:rPr>
        <w:t xml:space="preserve">CRC and </w:t>
      </w:r>
      <w:r w:rsidRPr="00767C7B">
        <w:rPr>
          <w:rFonts w:ascii="Times New Roman" w:hAnsi="Times New Roman" w:cs="Times New Roman"/>
          <w:sz w:val="24"/>
          <w:szCs w:val="24"/>
        </w:rPr>
        <w:t>synchronous metastases to the liver</w:t>
      </w:r>
      <w:r>
        <w:rPr>
          <w:rFonts w:ascii="Times New Roman" w:hAnsi="Times New Roman" w:cs="Times New Roman"/>
          <w:sz w:val="24"/>
          <w:szCs w:val="24"/>
        </w:rPr>
        <w:t xml:space="preserve">. </w:t>
      </w:r>
      <w:r w:rsidR="002A6434" w:rsidRPr="002A6434">
        <w:rPr>
          <w:rFonts w:ascii="Times New Roman" w:hAnsi="Times New Roman" w:cs="Times New Roman"/>
          <w:sz w:val="24"/>
          <w:szCs w:val="24"/>
          <w:highlight w:val="yellow"/>
        </w:rPr>
        <w:t>31899147</w:t>
      </w:r>
      <w:r w:rsidR="002A6434">
        <w:rPr>
          <w:rFonts w:ascii="Times New Roman" w:hAnsi="Times New Roman" w:cs="Times New Roman"/>
          <w:sz w:val="24"/>
          <w:szCs w:val="24"/>
        </w:rPr>
        <w:t xml:space="preserve"> </w:t>
      </w:r>
      <w:r w:rsidR="00D33A1B">
        <w:rPr>
          <w:rFonts w:ascii="Times New Roman" w:hAnsi="Times New Roman" w:cs="Times New Roman"/>
          <w:sz w:val="24"/>
          <w:szCs w:val="24"/>
        </w:rPr>
        <w:t>Specifically, t</w:t>
      </w:r>
      <w:r>
        <w:rPr>
          <w:rFonts w:ascii="Times New Roman" w:hAnsi="Times New Roman" w:cs="Times New Roman"/>
          <w:sz w:val="24"/>
          <w:szCs w:val="24"/>
        </w:rPr>
        <w:t xml:space="preserve">hey found that among those with wild-type tumors, </w:t>
      </w:r>
      <w:r w:rsidRPr="00767C7B">
        <w:rPr>
          <w:rFonts w:ascii="Times New Roman" w:hAnsi="Times New Roman" w:cs="Times New Roman"/>
          <w:sz w:val="24"/>
          <w:szCs w:val="24"/>
        </w:rPr>
        <w:t xml:space="preserve">the overall survival of patients with LS tumors was numerically superior to those with RS disease (median OS: </w:t>
      </w:r>
      <w:r>
        <w:rPr>
          <w:rFonts w:ascii="Times New Roman" w:hAnsi="Times New Roman" w:cs="Times New Roman"/>
          <w:sz w:val="24"/>
          <w:szCs w:val="24"/>
        </w:rPr>
        <w:t>31</w:t>
      </w:r>
      <w:r w:rsidRPr="00767C7B">
        <w:rPr>
          <w:rFonts w:ascii="Times New Roman" w:hAnsi="Times New Roman" w:cs="Times New Roman"/>
          <w:sz w:val="24"/>
          <w:szCs w:val="24"/>
        </w:rPr>
        <w:t>.</w:t>
      </w:r>
      <w:r>
        <w:rPr>
          <w:rFonts w:ascii="Times New Roman" w:hAnsi="Times New Roman" w:cs="Times New Roman"/>
          <w:sz w:val="24"/>
          <w:szCs w:val="24"/>
        </w:rPr>
        <w:t>5</w:t>
      </w:r>
      <w:r w:rsidRPr="00767C7B">
        <w:rPr>
          <w:rFonts w:ascii="Times New Roman" w:hAnsi="Times New Roman" w:cs="Times New Roman"/>
          <w:sz w:val="24"/>
          <w:szCs w:val="24"/>
        </w:rPr>
        <w:t xml:space="preserve"> vs </w:t>
      </w:r>
      <w:r>
        <w:rPr>
          <w:rFonts w:ascii="Times New Roman" w:hAnsi="Times New Roman" w:cs="Times New Roman"/>
          <w:sz w:val="24"/>
          <w:szCs w:val="24"/>
        </w:rPr>
        <w:t>16</w:t>
      </w:r>
      <w:r w:rsidRPr="00767C7B">
        <w:rPr>
          <w:rFonts w:ascii="Times New Roman" w:hAnsi="Times New Roman" w:cs="Times New Roman"/>
          <w:sz w:val="24"/>
          <w:szCs w:val="24"/>
        </w:rPr>
        <w:t>.</w:t>
      </w:r>
      <w:r>
        <w:rPr>
          <w:rFonts w:ascii="Times New Roman" w:hAnsi="Times New Roman" w:cs="Times New Roman"/>
          <w:sz w:val="24"/>
          <w:szCs w:val="24"/>
        </w:rPr>
        <w:t>7</w:t>
      </w:r>
      <w:r w:rsidRPr="00767C7B">
        <w:rPr>
          <w:rFonts w:ascii="Times New Roman" w:hAnsi="Times New Roman" w:cs="Times New Roman"/>
          <w:sz w:val="24"/>
          <w:szCs w:val="24"/>
        </w:rPr>
        <w:t xml:space="preserve"> months, respectively)</w:t>
      </w:r>
      <w:r>
        <w:rPr>
          <w:rFonts w:ascii="Times New Roman" w:hAnsi="Times New Roman" w:cs="Times New Roman"/>
          <w:sz w:val="24"/>
          <w:szCs w:val="24"/>
        </w:rPr>
        <w:t xml:space="preserve"> while in patients with KRAS mutated tumors OS was comparable (median OS </w:t>
      </w:r>
      <w:r w:rsidRPr="00767C7B">
        <w:rPr>
          <w:rFonts w:ascii="Times New Roman" w:hAnsi="Times New Roman" w:cs="Times New Roman"/>
          <w:sz w:val="24"/>
          <w:szCs w:val="24"/>
        </w:rPr>
        <w:t xml:space="preserve">was </w:t>
      </w:r>
      <w:r>
        <w:rPr>
          <w:rFonts w:ascii="Times New Roman" w:hAnsi="Times New Roman" w:cs="Times New Roman"/>
          <w:sz w:val="24"/>
          <w:szCs w:val="24"/>
        </w:rPr>
        <w:t>21</w:t>
      </w:r>
      <w:r w:rsidRPr="00767C7B">
        <w:rPr>
          <w:rFonts w:ascii="Times New Roman" w:hAnsi="Times New Roman" w:cs="Times New Roman"/>
          <w:sz w:val="24"/>
          <w:szCs w:val="24"/>
        </w:rPr>
        <w:t>.</w:t>
      </w:r>
      <w:r>
        <w:rPr>
          <w:rFonts w:ascii="Times New Roman" w:hAnsi="Times New Roman" w:cs="Times New Roman"/>
          <w:sz w:val="24"/>
          <w:szCs w:val="24"/>
        </w:rPr>
        <w:t>1</w:t>
      </w:r>
      <w:r w:rsidRPr="00767C7B">
        <w:rPr>
          <w:rFonts w:ascii="Times New Roman" w:hAnsi="Times New Roman" w:cs="Times New Roman"/>
          <w:sz w:val="24"/>
          <w:szCs w:val="24"/>
        </w:rPr>
        <w:t xml:space="preserve"> months for those with RS tumors and </w:t>
      </w:r>
      <w:r>
        <w:rPr>
          <w:rFonts w:ascii="Times New Roman" w:hAnsi="Times New Roman" w:cs="Times New Roman"/>
          <w:sz w:val="24"/>
          <w:szCs w:val="24"/>
        </w:rPr>
        <w:t>23</w:t>
      </w:r>
      <w:r w:rsidRPr="00767C7B">
        <w:rPr>
          <w:rFonts w:ascii="Times New Roman" w:hAnsi="Times New Roman" w:cs="Times New Roman"/>
          <w:sz w:val="24"/>
          <w:szCs w:val="24"/>
        </w:rPr>
        <w:t>.</w:t>
      </w:r>
      <w:r>
        <w:rPr>
          <w:rFonts w:ascii="Times New Roman" w:hAnsi="Times New Roman" w:cs="Times New Roman"/>
          <w:sz w:val="24"/>
          <w:szCs w:val="24"/>
        </w:rPr>
        <w:t>7</w:t>
      </w:r>
      <w:r w:rsidRPr="00767C7B">
        <w:rPr>
          <w:rFonts w:ascii="Times New Roman" w:hAnsi="Times New Roman" w:cs="Times New Roman"/>
          <w:sz w:val="24"/>
          <w:szCs w:val="24"/>
        </w:rPr>
        <w:t xml:space="preserve"> for those with LS tumors</w:t>
      </w:r>
      <w:r>
        <w:rPr>
          <w:rFonts w:ascii="Times New Roman" w:hAnsi="Times New Roman" w:cs="Times New Roman"/>
          <w:sz w:val="24"/>
          <w:szCs w:val="24"/>
        </w:rPr>
        <w:t xml:space="preserve">). </w:t>
      </w:r>
      <w:r w:rsidRPr="00767C7B">
        <w:rPr>
          <w:rFonts w:ascii="Times New Roman" w:hAnsi="Times New Roman" w:cs="Times New Roman"/>
          <w:sz w:val="24"/>
          <w:szCs w:val="24"/>
        </w:rPr>
        <w:t>Unfortunately, the NCDB does not provide data on</w:t>
      </w:r>
      <w:r>
        <w:rPr>
          <w:rFonts w:ascii="Times New Roman" w:hAnsi="Times New Roman" w:cs="Times New Roman"/>
          <w:sz w:val="24"/>
          <w:szCs w:val="24"/>
        </w:rPr>
        <w:t xml:space="preserve"> </w:t>
      </w:r>
      <w:r w:rsidRPr="00767C7B">
        <w:rPr>
          <w:rFonts w:ascii="Times New Roman" w:hAnsi="Times New Roman" w:cs="Times New Roman"/>
          <w:sz w:val="24"/>
          <w:szCs w:val="24"/>
        </w:rPr>
        <w:t>whether curative intent surgery was</w:t>
      </w:r>
      <w:r>
        <w:rPr>
          <w:rFonts w:ascii="Times New Roman" w:hAnsi="Times New Roman" w:cs="Times New Roman"/>
          <w:sz w:val="24"/>
          <w:szCs w:val="24"/>
        </w:rPr>
        <w:t xml:space="preserve"> </w:t>
      </w:r>
      <w:r w:rsidRPr="00767C7B">
        <w:rPr>
          <w:rFonts w:ascii="Times New Roman" w:hAnsi="Times New Roman" w:cs="Times New Roman"/>
          <w:sz w:val="24"/>
          <w:szCs w:val="24"/>
        </w:rPr>
        <w:t>performed</w:t>
      </w:r>
      <w:r>
        <w:rPr>
          <w:rFonts w:ascii="Times New Roman" w:hAnsi="Times New Roman" w:cs="Times New Roman"/>
          <w:sz w:val="24"/>
          <w:szCs w:val="24"/>
        </w:rPr>
        <w:t xml:space="preserve"> and thus this study could not be include</w:t>
      </w:r>
      <w:r w:rsidR="00FD5D07">
        <w:rPr>
          <w:rFonts w:ascii="Times New Roman" w:hAnsi="Times New Roman" w:cs="Times New Roman"/>
          <w:sz w:val="24"/>
          <w:szCs w:val="24"/>
        </w:rPr>
        <w:t>d</w:t>
      </w:r>
      <w:r>
        <w:rPr>
          <w:rFonts w:ascii="Times New Roman" w:hAnsi="Times New Roman" w:cs="Times New Roman"/>
          <w:sz w:val="24"/>
          <w:szCs w:val="24"/>
        </w:rPr>
        <w:t xml:space="preserve"> in the present meta-analysis. </w:t>
      </w:r>
      <w:r w:rsidR="00FE2EAA">
        <w:rPr>
          <w:rFonts w:ascii="Times New Roman" w:hAnsi="Times New Roman" w:cs="Times New Roman"/>
          <w:sz w:val="24"/>
          <w:szCs w:val="24"/>
        </w:rPr>
        <w:t>Importantly, our findings may apply even to patients with</w:t>
      </w:r>
      <w:r w:rsidR="00CB5674">
        <w:rPr>
          <w:rFonts w:ascii="Times New Roman" w:hAnsi="Times New Roman" w:cs="Times New Roman"/>
          <w:sz w:val="24"/>
          <w:szCs w:val="24"/>
        </w:rPr>
        <w:t xml:space="preserve"> non-metastatic</w:t>
      </w:r>
      <w:r w:rsidR="00FE2EAA">
        <w:rPr>
          <w:rFonts w:ascii="Times New Roman" w:hAnsi="Times New Roman" w:cs="Times New Roman"/>
          <w:sz w:val="24"/>
          <w:szCs w:val="24"/>
        </w:rPr>
        <w:t xml:space="preserve"> </w:t>
      </w:r>
      <w:r w:rsidR="00E429ED">
        <w:rPr>
          <w:rFonts w:ascii="Times New Roman" w:hAnsi="Times New Roman" w:cs="Times New Roman"/>
          <w:sz w:val="24"/>
          <w:szCs w:val="24"/>
        </w:rPr>
        <w:t>CRC</w:t>
      </w:r>
      <w:r w:rsidR="00FE2EAA">
        <w:rPr>
          <w:rFonts w:ascii="Times New Roman" w:hAnsi="Times New Roman" w:cs="Times New Roman"/>
          <w:sz w:val="24"/>
          <w:szCs w:val="24"/>
        </w:rPr>
        <w:t>. Specifically, a</w:t>
      </w:r>
      <w:r w:rsidR="00FE2EAA" w:rsidRPr="00FE2EAA">
        <w:rPr>
          <w:rFonts w:ascii="Times New Roman" w:hAnsi="Times New Roman" w:cs="Times New Roman"/>
          <w:sz w:val="24"/>
          <w:szCs w:val="24"/>
        </w:rPr>
        <w:t xml:space="preserve"> </w:t>
      </w:r>
      <w:r w:rsidR="00FE2EAA">
        <w:rPr>
          <w:rFonts w:ascii="Times New Roman" w:hAnsi="Times New Roman" w:cs="Times New Roman"/>
          <w:sz w:val="24"/>
          <w:szCs w:val="24"/>
        </w:rPr>
        <w:t>s</w:t>
      </w:r>
      <w:r w:rsidR="00FE2EAA" w:rsidRPr="00FE2EAA">
        <w:rPr>
          <w:rFonts w:ascii="Times New Roman" w:hAnsi="Times New Roman" w:cs="Times New Roman"/>
          <w:sz w:val="24"/>
          <w:szCs w:val="24"/>
        </w:rPr>
        <w:t xml:space="preserve">tudy </w:t>
      </w:r>
      <w:r w:rsidR="00FE2EAA">
        <w:rPr>
          <w:rFonts w:ascii="Times New Roman" w:hAnsi="Times New Roman" w:cs="Times New Roman"/>
          <w:sz w:val="24"/>
          <w:szCs w:val="24"/>
        </w:rPr>
        <w:t>by Kamphues et al eva</w:t>
      </w:r>
      <w:r w:rsidR="00351873">
        <w:rPr>
          <w:rFonts w:ascii="Times New Roman" w:hAnsi="Times New Roman" w:cs="Times New Roman"/>
          <w:sz w:val="24"/>
          <w:szCs w:val="24"/>
        </w:rPr>
        <w:t>l</w:t>
      </w:r>
      <w:r w:rsidR="00FE2EAA">
        <w:rPr>
          <w:rFonts w:ascii="Times New Roman" w:hAnsi="Times New Roman" w:cs="Times New Roman"/>
          <w:sz w:val="24"/>
          <w:szCs w:val="24"/>
        </w:rPr>
        <w:t>uated</w:t>
      </w:r>
      <w:r w:rsidR="00FE2EAA" w:rsidRPr="00FE2EAA">
        <w:rPr>
          <w:rFonts w:ascii="Times New Roman" w:hAnsi="Times New Roman" w:cs="Times New Roman"/>
          <w:sz w:val="24"/>
          <w:szCs w:val="24"/>
        </w:rPr>
        <w:t xml:space="preserve"> the interplay </w:t>
      </w:r>
      <w:r w:rsidR="002A4190">
        <w:rPr>
          <w:rFonts w:ascii="Times New Roman" w:hAnsi="Times New Roman" w:cs="Times New Roman"/>
          <w:sz w:val="24"/>
          <w:szCs w:val="24"/>
        </w:rPr>
        <w:t>between</w:t>
      </w:r>
      <w:r w:rsidR="002A4190" w:rsidRPr="00FE2EAA">
        <w:rPr>
          <w:rFonts w:ascii="Times New Roman" w:hAnsi="Times New Roman" w:cs="Times New Roman"/>
          <w:sz w:val="24"/>
          <w:szCs w:val="24"/>
        </w:rPr>
        <w:t xml:space="preserve"> </w:t>
      </w:r>
      <w:r w:rsidR="00FE2EAA" w:rsidRPr="00FE2EAA">
        <w:rPr>
          <w:rFonts w:ascii="Times New Roman" w:hAnsi="Times New Roman" w:cs="Times New Roman"/>
          <w:sz w:val="24"/>
          <w:szCs w:val="24"/>
        </w:rPr>
        <w:t xml:space="preserve">KRAS status and </w:t>
      </w:r>
      <w:r w:rsidR="00FE2EAA">
        <w:rPr>
          <w:rFonts w:ascii="Times New Roman" w:hAnsi="Times New Roman" w:cs="Times New Roman"/>
          <w:sz w:val="24"/>
          <w:szCs w:val="24"/>
        </w:rPr>
        <w:t xml:space="preserve">PTL </w:t>
      </w:r>
      <w:r w:rsidR="00FE2EAA" w:rsidRPr="00FE2EAA">
        <w:rPr>
          <w:rFonts w:ascii="Times New Roman" w:hAnsi="Times New Roman" w:cs="Times New Roman"/>
          <w:sz w:val="24"/>
          <w:szCs w:val="24"/>
        </w:rPr>
        <w:t xml:space="preserve">in a cohort of patients with non-metastatic CRC treated at six academic centers in </w:t>
      </w:r>
      <w:r w:rsidR="00FE2EAA" w:rsidRPr="001266ED">
        <w:rPr>
          <w:rFonts w:ascii="Times New Roman" w:hAnsi="Times New Roman" w:cs="Times New Roman"/>
          <w:sz w:val="24"/>
          <w:szCs w:val="24"/>
        </w:rPr>
        <w:t xml:space="preserve">Europe and Japan. In this cohort, KRAS mutation status was only found to be prognostic among patients with LS disease, </w:t>
      </w:r>
      <w:r w:rsidR="00190E20" w:rsidRPr="001266ED">
        <w:rPr>
          <w:rFonts w:ascii="Times New Roman" w:hAnsi="Times New Roman" w:cs="Times New Roman"/>
          <w:sz w:val="24"/>
          <w:szCs w:val="24"/>
        </w:rPr>
        <w:t xml:space="preserve">which is </w:t>
      </w:r>
      <w:r w:rsidR="00FE2EAA" w:rsidRPr="001266ED">
        <w:rPr>
          <w:rFonts w:ascii="Times New Roman" w:hAnsi="Times New Roman" w:cs="Times New Roman"/>
          <w:sz w:val="24"/>
          <w:szCs w:val="24"/>
        </w:rPr>
        <w:t xml:space="preserve">consistent with </w:t>
      </w:r>
      <w:r w:rsidR="00190E20" w:rsidRPr="001266ED">
        <w:rPr>
          <w:rFonts w:ascii="Times New Roman" w:hAnsi="Times New Roman" w:cs="Times New Roman"/>
          <w:sz w:val="24"/>
          <w:szCs w:val="24"/>
        </w:rPr>
        <w:t xml:space="preserve">the present study. </w:t>
      </w:r>
      <w:r w:rsidR="00FE2EAA" w:rsidRPr="001266ED">
        <w:rPr>
          <w:rFonts w:ascii="Times New Roman" w:hAnsi="Times New Roman" w:cs="Times New Roman"/>
          <w:sz w:val="24"/>
          <w:szCs w:val="24"/>
        </w:rPr>
        <w:t xml:space="preserve"> </w:t>
      </w:r>
    </w:p>
    <w:p w14:paraId="5CD51C5A" w14:textId="7A26C960" w:rsidR="00415B23" w:rsidRDefault="00415B23" w:rsidP="00415B23">
      <w:pPr>
        <w:spacing w:line="480" w:lineRule="auto"/>
        <w:rPr>
          <w:rFonts w:ascii="Times New Roman" w:hAnsi="Times New Roman" w:cs="Times New Roman"/>
          <w:sz w:val="24"/>
          <w:szCs w:val="24"/>
        </w:rPr>
      </w:pPr>
      <w:r w:rsidRPr="00C90297">
        <w:rPr>
          <w:rFonts w:ascii="Times New Roman" w:hAnsi="Times New Roman" w:cs="Times New Roman"/>
          <w:sz w:val="24"/>
          <w:szCs w:val="24"/>
        </w:rPr>
        <w:t>Given the</w:t>
      </w:r>
      <w:r w:rsidR="00651190">
        <w:rPr>
          <w:rFonts w:ascii="Times New Roman" w:hAnsi="Times New Roman" w:cs="Times New Roman"/>
          <w:sz w:val="24"/>
          <w:szCs w:val="24"/>
        </w:rPr>
        <w:t xml:space="preserve"> </w:t>
      </w:r>
      <w:r w:rsidRPr="00C90297">
        <w:rPr>
          <w:rFonts w:ascii="Times New Roman" w:hAnsi="Times New Roman" w:cs="Times New Roman"/>
          <w:sz w:val="24"/>
          <w:szCs w:val="24"/>
        </w:rPr>
        <w:t>findings</w:t>
      </w:r>
      <w:r w:rsidR="00651190">
        <w:rPr>
          <w:rFonts w:ascii="Times New Roman" w:hAnsi="Times New Roman" w:cs="Times New Roman"/>
          <w:sz w:val="24"/>
          <w:szCs w:val="24"/>
        </w:rPr>
        <w:t xml:space="preserve"> of this meta-analysis</w:t>
      </w:r>
      <w:r w:rsidRPr="00C90297">
        <w:rPr>
          <w:rFonts w:ascii="Times New Roman" w:hAnsi="Times New Roman" w:cs="Times New Roman"/>
          <w:sz w:val="24"/>
          <w:szCs w:val="24"/>
        </w:rPr>
        <w:t xml:space="preserve">, it is tempting to speculate on the molecular profiles that </w:t>
      </w:r>
      <w:r w:rsidR="00651190">
        <w:rPr>
          <w:rFonts w:ascii="Times New Roman" w:hAnsi="Times New Roman" w:cs="Times New Roman"/>
          <w:sz w:val="24"/>
          <w:szCs w:val="24"/>
        </w:rPr>
        <w:t xml:space="preserve">make </w:t>
      </w:r>
      <w:r w:rsidRPr="00C90297">
        <w:rPr>
          <w:rFonts w:ascii="Times New Roman" w:hAnsi="Times New Roman" w:cs="Times New Roman"/>
          <w:sz w:val="24"/>
          <w:szCs w:val="24"/>
        </w:rPr>
        <w:t>KRAS</w:t>
      </w:r>
      <w:r w:rsidR="00651190">
        <w:rPr>
          <w:rFonts w:ascii="Times New Roman" w:hAnsi="Times New Roman" w:cs="Times New Roman"/>
          <w:sz w:val="24"/>
          <w:szCs w:val="24"/>
        </w:rPr>
        <w:t xml:space="preserve"> mutated</w:t>
      </w:r>
      <w:r w:rsidRPr="00C90297">
        <w:rPr>
          <w:rFonts w:ascii="Times New Roman" w:hAnsi="Times New Roman" w:cs="Times New Roman"/>
          <w:sz w:val="24"/>
          <w:szCs w:val="24"/>
        </w:rPr>
        <w:t xml:space="preserve"> </w:t>
      </w:r>
      <w:r w:rsidR="00651190">
        <w:rPr>
          <w:rFonts w:ascii="Times New Roman" w:hAnsi="Times New Roman" w:cs="Times New Roman"/>
          <w:sz w:val="24"/>
          <w:szCs w:val="24"/>
        </w:rPr>
        <w:t>tumors largely</w:t>
      </w:r>
      <w:r w:rsidR="00651190" w:rsidRPr="00651190">
        <w:rPr>
          <w:rFonts w:ascii="Times New Roman" w:hAnsi="Times New Roman" w:cs="Times New Roman"/>
          <w:sz w:val="24"/>
          <w:szCs w:val="24"/>
        </w:rPr>
        <w:t xml:space="preserve"> indifferent to</w:t>
      </w:r>
      <w:r w:rsidR="00651190">
        <w:rPr>
          <w:rFonts w:ascii="Times New Roman" w:hAnsi="Times New Roman" w:cs="Times New Roman"/>
          <w:sz w:val="24"/>
          <w:szCs w:val="24"/>
        </w:rPr>
        <w:t xml:space="preserve"> PTL</w:t>
      </w:r>
      <w:r w:rsidRPr="00C90297">
        <w:rPr>
          <w:rFonts w:ascii="Times New Roman" w:hAnsi="Times New Roman" w:cs="Times New Roman"/>
          <w:sz w:val="24"/>
          <w:szCs w:val="24"/>
        </w:rPr>
        <w:t xml:space="preserve">. </w:t>
      </w:r>
      <w:r w:rsidR="00C90297" w:rsidRPr="00C90297">
        <w:rPr>
          <w:rFonts w:ascii="Times New Roman" w:hAnsi="Times New Roman" w:cs="Times New Roman"/>
          <w:sz w:val="24"/>
          <w:szCs w:val="24"/>
        </w:rPr>
        <w:t xml:space="preserve">Some studies have suggested that KRAS mutation is only prognostic when there is a coexisting TP53 or SMAD4 mutation. </w:t>
      </w:r>
      <w:r w:rsidR="00C90297" w:rsidRPr="00C90297">
        <w:rPr>
          <w:rFonts w:ascii="Times New Roman" w:hAnsi="Times New Roman" w:cs="Times New Roman"/>
          <w:sz w:val="24"/>
          <w:szCs w:val="24"/>
          <w:highlight w:val="yellow"/>
        </w:rPr>
        <w:t>31221662  31719050</w:t>
      </w:r>
      <w:r w:rsidR="00C90297" w:rsidRPr="00C90297">
        <w:rPr>
          <w:rFonts w:ascii="Times New Roman" w:hAnsi="Times New Roman" w:cs="Times New Roman"/>
          <w:sz w:val="24"/>
          <w:szCs w:val="24"/>
        </w:rPr>
        <w:t xml:space="preserve"> Interestingly, the relatively equal distribution of these two “activating” mutations between RS and LS disease may at least partially account for the similar prognosis of KRAS mutated tumors regardless of PTL. Among patients with wild type tumors, PTL likely impacts outcomes through other activating mutations such as BRAF V600E, which is </w:t>
      </w:r>
      <w:r w:rsidR="00C90297" w:rsidRPr="00C90297">
        <w:rPr>
          <w:rFonts w:ascii="Times New Roman" w:hAnsi="Times New Roman" w:cs="Times New Roman"/>
          <w:sz w:val="24"/>
          <w:szCs w:val="24"/>
        </w:rPr>
        <w:lastRenderedPageBreak/>
        <w:t xml:space="preserve">not only largely mutually exclusive of KRAS and associated with poor </w:t>
      </w:r>
      <w:r w:rsidR="00651190" w:rsidRPr="00C90297">
        <w:rPr>
          <w:rFonts w:ascii="Times New Roman" w:hAnsi="Times New Roman" w:cs="Times New Roman"/>
          <w:sz w:val="24"/>
          <w:szCs w:val="24"/>
        </w:rPr>
        <w:t>prognosis but</w:t>
      </w:r>
      <w:r w:rsidR="00C90297" w:rsidRPr="00C90297">
        <w:rPr>
          <w:rFonts w:ascii="Times New Roman" w:hAnsi="Times New Roman" w:cs="Times New Roman"/>
          <w:sz w:val="24"/>
          <w:szCs w:val="24"/>
        </w:rPr>
        <w:t xml:space="preserve"> is also encountered far more frequently in RS disease.</w:t>
      </w:r>
      <w:r w:rsidR="00651190">
        <w:rPr>
          <w:rFonts w:ascii="Times New Roman" w:hAnsi="Times New Roman" w:cs="Times New Roman"/>
          <w:sz w:val="24"/>
          <w:szCs w:val="24"/>
        </w:rPr>
        <w:t xml:space="preserve"> </w:t>
      </w:r>
    </w:p>
    <w:p w14:paraId="26603B75" w14:textId="02C48327" w:rsidR="008B2C07" w:rsidRPr="008B2C07" w:rsidRDefault="00CD3398" w:rsidP="008B2C07">
      <w:pPr>
        <w:spacing w:line="480" w:lineRule="auto"/>
        <w:rPr>
          <w:rFonts w:ascii="Times New Roman" w:hAnsi="Times New Roman" w:cs="Times New Roman"/>
          <w:sz w:val="24"/>
          <w:szCs w:val="24"/>
        </w:rPr>
      </w:pPr>
      <w:r w:rsidRPr="00686F9E">
        <w:rPr>
          <w:rFonts w:ascii="Times New Roman" w:hAnsi="Times New Roman" w:cs="Times New Roman"/>
          <w:sz w:val="24"/>
          <w:szCs w:val="24"/>
          <w:highlight w:val="green"/>
        </w:rPr>
        <w:t>Th</w:t>
      </w:r>
      <w:ins w:id="95" w:author="Wang, Taehyung" w:date="2021-05-28T03:08:00Z">
        <w:r w:rsidR="0091146B">
          <w:rPr>
            <w:rFonts w:ascii="Times New Roman" w:hAnsi="Times New Roman" w:cs="Times New Roman"/>
            <w:sz w:val="24"/>
            <w:szCs w:val="24"/>
            <w:highlight w:val="green"/>
          </w:rPr>
          <w:t>is</w:t>
        </w:r>
      </w:ins>
      <w:del w:id="96" w:author="Wang, Taehyung" w:date="2021-05-28T03:08:00Z">
        <w:r w:rsidRPr="00686F9E" w:rsidDel="0091146B">
          <w:rPr>
            <w:rFonts w:ascii="Times New Roman" w:hAnsi="Times New Roman" w:cs="Times New Roman"/>
            <w:sz w:val="24"/>
            <w:szCs w:val="24"/>
            <w:highlight w:val="green"/>
          </w:rPr>
          <w:delText>e</w:delText>
        </w:r>
      </w:del>
      <w:r w:rsidRPr="00686F9E">
        <w:rPr>
          <w:rFonts w:ascii="Times New Roman" w:hAnsi="Times New Roman" w:cs="Times New Roman"/>
          <w:sz w:val="24"/>
          <w:szCs w:val="24"/>
          <w:highlight w:val="green"/>
        </w:rPr>
        <w:t xml:space="preserve"> meta-analysis has some </w:t>
      </w:r>
      <w:r w:rsidR="00E40B1D">
        <w:rPr>
          <w:rFonts w:ascii="Times New Roman" w:hAnsi="Times New Roman" w:cs="Times New Roman"/>
          <w:sz w:val="24"/>
          <w:szCs w:val="24"/>
          <w:highlight w:val="green"/>
        </w:rPr>
        <w:t xml:space="preserve">inherent </w:t>
      </w:r>
      <w:r w:rsidRPr="00686F9E">
        <w:rPr>
          <w:rFonts w:ascii="Times New Roman" w:hAnsi="Times New Roman" w:cs="Times New Roman"/>
          <w:sz w:val="24"/>
          <w:szCs w:val="24"/>
          <w:highlight w:val="green"/>
        </w:rPr>
        <w:t xml:space="preserve">weaknesses that must be acknowledged. All studies included in the meta-analysis </w:t>
      </w:r>
      <w:ins w:id="97" w:author="Wang, Taehyung" w:date="2021-05-28T03:08:00Z">
        <w:r w:rsidR="0091146B">
          <w:rPr>
            <w:rFonts w:ascii="Times New Roman" w:hAnsi="Times New Roman" w:cs="Times New Roman"/>
            <w:sz w:val="24"/>
            <w:szCs w:val="24"/>
            <w:highlight w:val="green"/>
          </w:rPr>
          <w:t xml:space="preserve">were </w:t>
        </w:r>
      </w:ins>
      <w:del w:id="98" w:author="Wang, Taehyung" w:date="2021-05-28T03:08:00Z">
        <w:r w:rsidRPr="00686F9E" w:rsidDel="0091146B">
          <w:rPr>
            <w:rFonts w:ascii="Times New Roman" w:hAnsi="Times New Roman" w:cs="Times New Roman"/>
            <w:sz w:val="24"/>
            <w:szCs w:val="24"/>
            <w:highlight w:val="green"/>
          </w:rPr>
          <w:delText xml:space="preserve">had a </w:delText>
        </w:r>
      </w:del>
      <w:r w:rsidRPr="00686F9E">
        <w:rPr>
          <w:rFonts w:ascii="Times New Roman" w:hAnsi="Times New Roman" w:cs="Times New Roman"/>
          <w:sz w:val="24"/>
          <w:szCs w:val="24"/>
          <w:highlight w:val="green"/>
        </w:rPr>
        <w:t xml:space="preserve">retrospective </w:t>
      </w:r>
      <w:del w:id="99" w:author="Wang, Taehyung" w:date="2021-05-28T03:08:00Z">
        <w:r w:rsidRPr="00686F9E" w:rsidDel="0091146B">
          <w:rPr>
            <w:rFonts w:ascii="Times New Roman" w:hAnsi="Times New Roman" w:cs="Times New Roman"/>
            <w:sz w:val="24"/>
            <w:szCs w:val="24"/>
            <w:highlight w:val="green"/>
          </w:rPr>
          <w:delText xml:space="preserve">design </w:delText>
        </w:r>
      </w:del>
      <w:r w:rsidRPr="00686F9E">
        <w:rPr>
          <w:rFonts w:ascii="Times New Roman" w:hAnsi="Times New Roman" w:cs="Times New Roman"/>
          <w:sz w:val="24"/>
          <w:szCs w:val="24"/>
          <w:highlight w:val="green"/>
        </w:rPr>
        <w:t xml:space="preserve">and thus have inherent limitations including the notable heterogeneity that we observed. To address the high heterogeneity, we employed a random effects model analysis. </w:t>
      </w:r>
      <w:del w:id="100" w:author="Wang, Taehyung" w:date="2021-05-28T03:09:00Z">
        <w:r w:rsidRPr="00686F9E" w:rsidDel="0091146B">
          <w:rPr>
            <w:rFonts w:ascii="Times New Roman" w:hAnsi="Times New Roman" w:cs="Times New Roman"/>
            <w:sz w:val="24"/>
            <w:szCs w:val="24"/>
            <w:highlight w:val="green"/>
          </w:rPr>
          <w:delText xml:space="preserve">Prospective studies on PTL and KRAS status </w:delText>
        </w:r>
      </w:del>
      <w:del w:id="101" w:author="Wang, Taehyung" w:date="2021-05-28T03:08:00Z">
        <w:r w:rsidRPr="00686F9E" w:rsidDel="0091146B">
          <w:rPr>
            <w:rFonts w:ascii="Times New Roman" w:hAnsi="Times New Roman" w:cs="Times New Roman"/>
            <w:sz w:val="24"/>
            <w:szCs w:val="24"/>
            <w:highlight w:val="green"/>
          </w:rPr>
          <w:delText>is</w:delText>
        </w:r>
      </w:del>
      <w:del w:id="102" w:author="Wang, Taehyung" w:date="2021-05-28T03:09:00Z">
        <w:r w:rsidRPr="00686F9E" w:rsidDel="0091146B">
          <w:rPr>
            <w:rFonts w:ascii="Times New Roman" w:hAnsi="Times New Roman" w:cs="Times New Roman"/>
            <w:sz w:val="24"/>
            <w:szCs w:val="24"/>
            <w:highlight w:val="green"/>
          </w:rPr>
          <w:delText xml:space="preserve"> unlikely to be performed in the future and thus these retrospective studies remain the best source of information. </w:delText>
        </w:r>
      </w:del>
      <w:r w:rsidR="008B2C07" w:rsidRPr="00686F9E">
        <w:rPr>
          <w:rFonts w:ascii="Times New Roman" w:hAnsi="Times New Roman" w:cs="Times New Roman"/>
          <w:sz w:val="24"/>
          <w:szCs w:val="24"/>
          <w:highlight w:val="green"/>
        </w:rPr>
        <w:t>The strength</w:t>
      </w:r>
      <w:ins w:id="103" w:author="Wang, Taehyung" w:date="2021-05-28T03:09:00Z">
        <w:r w:rsidR="0091146B">
          <w:rPr>
            <w:rFonts w:ascii="Times New Roman" w:hAnsi="Times New Roman" w:cs="Times New Roman"/>
            <w:sz w:val="24"/>
            <w:szCs w:val="24"/>
            <w:highlight w:val="green"/>
          </w:rPr>
          <w:t>s</w:t>
        </w:r>
      </w:ins>
      <w:r w:rsidR="008B2C07" w:rsidRPr="00686F9E">
        <w:rPr>
          <w:rFonts w:ascii="Times New Roman" w:hAnsi="Times New Roman" w:cs="Times New Roman"/>
          <w:sz w:val="24"/>
          <w:szCs w:val="24"/>
          <w:highlight w:val="green"/>
        </w:rPr>
        <w:t xml:space="preserve"> of this meta-analysis </w:t>
      </w:r>
      <w:ins w:id="104" w:author="Wang, Taehyung" w:date="2021-05-28T03:09:00Z">
        <w:r w:rsidR="0091146B">
          <w:rPr>
            <w:rFonts w:ascii="Times New Roman" w:hAnsi="Times New Roman" w:cs="Times New Roman"/>
            <w:sz w:val="24"/>
            <w:szCs w:val="24"/>
            <w:highlight w:val="green"/>
          </w:rPr>
          <w:t xml:space="preserve">include </w:t>
        </w:r>
      </w:ins>
      <w:del w:id="105" w:author="Wang, Taehyung" w:date="2021-05-28T03:09:00Z">
        <w:r w:rsidR="008B2C07" w:rsidRPr="00686F9E" w:rsidDel="0091146B">
          <w:rPr>
            <w:rFonts w:ascii="Times New Roman" w:hAnsi="Times New Roman" w:cs="Times New Roman"/>
            <w:sz w:val="24"/>
            <w:szCs w:val="24"/>
            <w:highlight w:val="green"/>
          </w:rPr>
          <w:delText xml:space="preserve">is </w:delText>
        </w:r>
      </w:del>
      <w:r w:rsidR="008B2C07" w:rsidRPr="00686F9E">
        <w:rPr>
          <w:rFonts w:ascii="Times New Roman" w:hAnsi="Times New Roman" w:cs="Times New Roman"/>
          <w:sz w:val="24"/>
          <w:szCs w:val="24"/>
          <w:highlight w:val="green"/>
        </w:rPr>
        <w:t>its novelty</w:t>
      </w:r>
      <w:del w:id="106" w:author="Wang, Taehyung" w:date="2021-05-28T03:09:00Z">
        <w:r w:rsidR="008B2C07" w:rsidRPr="00686F9E" w:rsidDel="0091146B">
          <w:rPr>
            <w:rFonts w:ascii="Times New Roman" w:hAnsi="Times New Roman" w:cs="Times New Roman"/>
            <w:sz w:val="24"/>
            <w:szCs w:val="24"/>
            <w:highlight w:val="green"/>
          </w:rPr>
          <w:delText xml:space="preserve"> as it is the first such analysis</w:delText>
        </w:r>
      </w:del>
      <w:r w:rsidR="008B2C07" w:rsidRPr="00686F9E">
        <w:rPr>
          <w:rFonts w:ascii="Times New Roman" w:hAnsi="Times New Roman" w:cs="Times New Roman"/>
          <w:sz w:val="24"/>
          <w:szCs w:val="24"/>
          <w:highlight w:val="green"/>
        </w:rPr>
        <w:t>, the large number of patients included</w:t>
      </w:r>
      <w:ins w:id="107" w:author="Wang, Taehyung" w:date="2021-05-28T03:09:00Z">
        <w:r w:rsidR="0091146B">
          <w:rPr>
            <w:rFonts w:ascii="Times New Roman" w:hAnsi="Times New Roman" w:cs="Times New Roman"/>
            <w:sz w:val="24"/>
            <w:szCs w:val="24"/>
            <w:highlight w:val="green"/>
          </w:rPr>
          <w:t>,</w:t>
        </w:r>
      </w:ins>
      <w:r w:rsidR="008B2C07" w:rsidRPr="00686F9E">
        <w:rPr>
          <w:rFonts w:ascii="Times New Roman" w:hAnsi="Times New Roman" w:cs="Times New Roman"/>
          <w:sz w:val="24"/>
          <w:szCs w:val="24"/>
          <w:highlight w:val="green"/>
        </w:rPr>
        <w:t xml:space="preserve"> and </w:t>
      </w:r>
      <w:del w:id="108" w:author="Wang, Taehyung" w:date="2021-05-28T03:09:00Z">
        <w:r w:rsidR="008B2C07" w:rsidRPr="00686F9E" w:rsidDel="0091146B">
          <w:rPr>
            <w:rFonts w:ascii="Times New Roman" w:hAnsi="Times New Roman" w:cs="Times New Roman"/>
            <w:sz w:val="24"/>
            <w:szCs w:val="24"/>
            <w:highlight w:val="green"/>
          </w:rPr>
          <w:delText xml:space="preserve">thanks to our collaborators at IGCLM </w:delText>
        </w:r>
      </w:del>
      <w:r w:rsidR="008B2C07" w:rsidRPr="00686F9E">
        <w:rPr>
          <w:rFonts w:ascii="Times New Roman" w:hAnsi="Times New Roman" w:cs="Times New Roman"/>
          <w:sz w:val="24"/>
          <w:szCs w:val="24"/>
          <w:highlight w:val="green"/>
        </w:rPr>
        <w:t xml:space="preserve">the </w:t>
      </w:r>
      <w:del w:id="109" w:author="Wang, Taehyung" w:date="2021-05-28T03:09:00Z">
        <w:r w:rsidR="008B2C07" w:rsidRPr="00686F9E" w:rsidDel="0091146B">
          <w:rPr>
            <w:rFonts w:ascii="Times New Roman" w:hAnsi="Times New Roman" w:cs="Times New Roman"/>
            <w:sz w:val="24"/>
            <w:szCs w:val="24"/>
            <w:highlight w:val="green"/>
          </w:rPr>
          <w:delText xml:space="preserve">use </w:delText>
        </w:r>
      </w:del>
      <w:ins w:id="110" w:author="Wang, Taehyung" w:date="2021-05-28T03:09:00Z">
        <w:r w:rsidR="0091146B">
          <w:rPr>
            <w:rFonts w:ascii="Times New Roman" w:hAnsi="Times New Roman" w:cs="Times New Roman"/>
            <w:sz w:val="24"/>
            <w:szCs w:val="24"/>
            <w:highlight w:val="green"/>
          </w:rPr>
          <w:t>incorporation</w:t>
        </w:r>
        <w:r w:rsidR="0091146B" w:rsidRPr="00686F9E">
          <w:rPr>
            <w:rFonts w:ascii="Times New Roman" w:hAnsi="Times New Roman" w:cs="Times New Roman"/>
            <w:sz w:val="24"/>
            <w:szCs w:val="24"/>
            <w:highlight w:val="green"/>
          </w:rPr>
          <w:t xml:space="preserve"> </w:t>
        </w:r>
      </w:ins>
      <w:r w:rsidR="008B2C07" w:rsidRPr="00686F9E">
        <w:rPr>
          <w:rFonts w:ascii="Times New Roman" w:hAnsi="Times New Roman" w:cs="Times New Roman"/>
          <w:sz w:val="24"/>
          <w:szCs w:val="24"/>
          <w:highlight w:val="green"/>
        </w:rPr>
        <w:t>of individual patient data</w:t>
      </w:r>
      <w:del w:id="111" w:author="Wang, Taehyung" w:date="2021-05-28T03:09:00Z">
        <w:r w:rsidR="008B2C07" w:rsidRPr="00686F9E" w:rsidDel="0091146B">
          <w:rPr>
            <w:rFonts w:ascii="Times New Roman" w:hAnsi="Times New Roman" w:cs="Times New Roman"/>
            <w:sz w:val="24"/>
            <w:szCs w:val="24"/>
            <w:highlight w:val="green"/>
          </w:rPr>
          <w:delText xml:space="preserve"> instead of published study level data</w:delText>
        </w:r>
      </w:del>
      <w:r w:rsidR="008B2C07" w:rsidRPr="00686F9E">
        <w:rPr>
          <w:rFonts w:ascii="Times New Roman" w:hAnsi="Times New Roman" w:cs="Times New Roman"/>
          <w:sz w:val="24"/>
          <w:szCs w:val="24"/>
          <w:highlight w:val="green"/>
        </w:rPr>
        <w:t>.</w:t>
      </w:r>
      <w:r w:rsidR="008B2C07">
        <w:rPr>
          <w:rFonts w:ascii="Times New Roman" w:hAnsi="Times New Roman" w:cs="Times New Roman"/>
          <w:sz w:val="24"/>
          <w:szCs w:val="24"/>
        </w:rPr>
        <w:t xml:space="preserve"> </w:t>
      </w:r>
    </w:p>
    <w:p w14:paraId="462C284D" w14:textId="26898646" w:rsidR="00214AE1" w:rsidRDefault="00E352A3" w:rsidP="00196607">
      <w:pPr>
        <w:spacing w:line="480" w:lineRule="auto"/>
        <w:rPr>
          <w:rFonts w:ascii="Times New Roman" w:hAnsi="Times New Roman" w:cs="Times New Roman"/>
          <w:sz w:val="24"/>
          <w:szCs w:val="24"/>
        </w:rPr>
      </w:pPr>
      <w:r>
        <w:rPr>
          <w:rFonts w:ascii="Times New Roman" w:hAnsi="Times New Roman" w:cs="Times New Roman"/>
          <w:sz w:val="24"/>
          <w:szCs w:val="24"/>
        </w:rPr>
        <w:t xml:space="preserve">Collectively, our findings suggest </w:t>
      </w:r>
      <w:r w:rsidR="00415B23" w:rsidRPr="00415B23">
        <w:rPr>
          <w:rFonts w:ascii="Times New Roman" w:hAnsi="Times New Roman" w:cs="Times New Roman"/>
          <w:sz w:val="24"/>
          <w:szCs w:val="24"/>
        </w:rPr>
        <w:t xml:space="preserve">that </w:t>
      </w:r>
      <w:r>
        <w:rPr>
          <w:rFonts w:ascii="Times New Roman" w:hAnsi="Times New Roman" w:cs="Times New Roman"/>
          <w:sz w:val="24"/>
          <w:szCs w:val="24"/>
        </w:rPr>
        <w:t xml:space="preserve">patients with RS or LS KRASmut have similarly </w:t>
      </w:r>
      <w:r w:rsidR="00BC34B2">
        <w:rPr>
          <w:rFonts w:ascii="Times New Roman" w:hAnsi="Times New Roman" w:cs="Times New Roman"/>
          <w:sz w:val="24"/>
          <w:szCs w:val="24"/>
        </w:rPr>
        <w:t xml:space="preserve">poor </w:t>
      </w:r>
      <w:r>
        <w:rPr>
          <w:rFonts w:ascii="Times New Roman" w:hAnsi="Times New Roman" w:cs="Times New Roman"/>
          <w:sz w:val="24"/>
          <w:szCs w:val="24"/>
        </w:rPr>
        <w:t>prognos</w:t>
      </w:r>
      <w:r w:rsidR="003E21A1">
        <w:rPr>
          <w:rFonts w:ascii="Times New Roman" w:hAnsi="Times New Roman" w:cs="Times New Roman"/>
          <w:sz w:val="24"/>
          <w:szCs w:val="24"/>
        </w:rPr>
        <w:t>e</w:t>
      </w:r>
      <w:r>
        <w:rPr>
          <w:rFonts w:ascii="Times New Roman" w:hAnsi="Times New Roman" w:cs="Times New Roman"/>
          <w:sz w:val="24"/>
          <w:szCs w:val="24"/>
        </w:rPr>
        <w:t>s</w:t>
      </w:r>
      <w:r w:rsidR="002E1522">
        <w:rPr>
          <w:rFonts w:ascii="Times New Roman" w:hAnsi="Times New Roman" w:cs="Times New Roman"/>
          <w:sz w:val="24"/>
          <w:szCs w:val="24"/>
        </w:rPr>
        <w:t>,</w:t>
      </w:r>
      <w:r>
        <w:rPr>
          <w:rFonts w:ascii="Times New Roman" w:hAnsi="Times New Roman" w:cs="Times New Roman"/>
          <w:sz w:val="24"/>
          <w:szCs w:val="24"/>
        </w:rPr>
        <w:t xml:space="preserve"> while those with RS wild type </w:t>
      </w:r>
      <w:r w:rsidR="002E1522">
        <w:rPr>
          <w:rFonts w:ascii="Times New Roman" w:hAnsi="Times New Roman" w:cs="Times New Roman"/>
          <w:sz w:val="24"/>
          <w:szCs w:val="24"/>
        </w:rPr>
        <w:t xml:space="preserve">tumors </w:t>
      </w:r>
      <w:r>
        <w:rPr>
          <w:rFonts w:ascii="Times New Roman" w:hAnsi="Times New Roman" w:cs="Times New Roman"/>
          <w:sz w:val="24"/>
          <w:szCs w:val="24"/>
        </w:rPr>
        <w:t>have a</w:t>
      </w:r>
      <w:r w:rsidR="00597D4A">
        <w:rPr>
          <w:rFonts w:ascii="Times New Roman" w:hAnsi="Times New Roman" w:cs="Times New Roman"/>
          <w:sz w:val="24"/>
          <w:szCs w:val="24"/>
        </w:rPr>
        <w:t xml:space="preserve"> 26</w:t>
      </w:r>
      <w:r>
        <w:rPr>
          <w:rFonts w:ascii="Times New Roman" w:hAnsi="Times New Roman" w:cs="Times New Roman"/>
          <w:sz w:val="24"/>
          <w:szCs w:val="24"/>
        </w:rPr>
        <w:t xml:space="preserve">% increased risk of death compared to their LS counterparts. </w:t>
      </w:r>
      <w:r w:rsidR="00B72D2D">
        <w:rPr>
          <w:rFonts w:ascii="Times New Roman" w:hAnsi="Times New Roman" w:cs="Times New Roman"/>
          <w:sz w:val="24"/>
          <w:szCs w:val="24"/>
        </w:rPr>
        <w:t>This finding may help resolve the current debate on the effect of PTL on survival</w:t>
      </w:r>
      <w:r w:rsidR="002E1522">
        <w:rPr>
          <w:rFonts w:ascii="Times New Roman" w:hAnsi="Times New Roman" w:cs="Times New Roman"/>
          <w:sz w:val="24"/>
          <w:szCs w:val="24"/>
        </w:rPr>
        <w:t>,</w:t>
      </w:r>
      <w:r w:rsidR="00B72D2D">
        <w:rPr>
          <w:rFonts w:ascii="Times New Roman" w:hAnsi="Times New Roman" w:cs="Times New Roman"/>
          <w:sz w:val="24"/>
          <w:szCs w:val="24"/>
        </w:rPr>
        <w:t xml:space="preserve"> as it suggests that the relative frequency of KRAS mutated tumors may determine if PTL will be prognostic in a given cohort.</w:t>
      </w:r>
      <w:r w:rsidR="002E1522">
        <w:rPr>
          <w:rFonts w:ascii="Times New Roman" w:hAnsi="Times New Roman" w:cs="Times New Roman"/>
          <w:sz w:val="24"/>
          <w:szCs w:val="24"/>
        </w:rPr>
        <w:t xml:space="preserve"> A</w:t>
      </w:r>
      <w:r w:rsidR="001A4DBA">
        <w:rPr>
          <w:rFonts w:ascii="Times New Roman" w:hAnsi="Times New Roman" w:cs="Times New Roman"/>
          <w:sz w:val="24"/>
          <w:szCs w:val="24"/>
        </w:rPr>
        <w:t xml:space="preserve"> recent editorial</w:t>
      </w:r>
      <w:r w:rsidR="00176549">
        <w:rPr>
          <w:rFonts w:ascii="Times New Roman" w:hAnsi="Times New Roman" w:cs="Times New Roman"/>
          <w:sz w:val="24"/>
          <w:szCs w:val="24"/>
        </w:rPr>
        <w:t xml:space="preserve"> </w:t>
      </w:r>
      <w:r w:rsidR="001A4DBA">
        <w:rPr>
          <w:rFonts w:ascii="Times New Roman" w:hAnsi="Times New Roman" w:cs="Times New Roman"/>
          <w:sz w:val="24"/>
          <w:szCs w:val="24"/>
        </w:rPr>
        <w:t>suggested that a</w:t>
      </w:r>
      <w:r w:rsidR="006017FC">
        <w:rPr>
          <w:rFonts w:ascii="Times New Roman" w:hAnsi="Times New Roman" w:cs="Times New Roman"/>
          <w:sz w:val="24"/>
          <w:szCs w:val="24"/>
        </w:rPr>
        <w:t xml:space="preserve">n open </w:t>
      </w:r>
      <w:r w:rsidR="006E3490">
        <w:rPr>
          <w:rFonts w:ascii="Times New Roman" w:hAnsi="Times New Roman" w:cs="Times New Roman"/>
          <w:sz w:val="24"/>
          <w:szCs w:val="24"/>
        </w:rPr>
        <w:t xml:space="preserve">question </w:t>
      </w:r>
      <w:r w:rsidR="001A4DBA">
        <w:rPr>
          <w:rFonts w:ascii="Times New Roman" w:hAnsi="Times New Roman" w:cs="Times New Roman"/>
          <w:sz w:val="24"/>
          <w:szCs w:val="24"/>
        </w:rPr>
        <w:t xml:space="preserve">is if </w:t>
      </w:r>
      <w:r w:rsidR="00176549">
        <w:rPr>
          <w:rFonts w:ascii="Times New Roman" w:hAnsi="Times New Roman" w:cs="Times New Roman"/>
          <w:sz w:val="24"/>
          <w:szCs w:val="24"/>
        </w:rPr>
        <w:t xml:space="preserve">such </w:t>
      </w:r>
      <w:r w:rsidR="001A4DBA" w:rsidRPr="001A4DBA">
        <w:rPr>
          <w:rFonts w:ascii="Times New Roman" w:hAnsi="Times New Roman" w:cs="Times New Roman"/>
          <w:sz w:val="24"/>
          <w:szCs w:val="24"/>
        </w:rPr>
        <w:t xml:space="preserve">results stem from true interactions between </w:t>
      </w:r>
      <w:r w:rsidR="001A4DBA">
        <w:rPr>
          <w:rFonts w:ascii="Times New Roman" w:hAnsi="Times New Roman" w:cs="Times New Roman"/>
          <w:sz w:val="24"/>
          <w:szCs w:val="24"/>
        </w:rPr>
        <w:t xml:space="preserve">PTL </w:t>
      </w:r>
      <w:r w:rsidR="001A4DBA" w:rsidRPr="001A4DBA">
        <w:rPr>
          <w:rFonts w:ascii="Times New Roman" w:hAnsi="Times New Roman" w:cs="Times New Roman"/>
          <w:sz w:val="24"/>
          <w:szCs w:val="24"/>
        </w:rPr>
        <w:t xml:space="preserve">and KRAS status </w:t>
      </w:r>
      <w:r w:rsidR="00176549">
        <w:rPr>
          <w:rFonts w:ascii="Times New Roman" w:hAnsi="Times New Roman" w:cs="Times New Roman"/>
          <w:sz w:val="24"/>
          <w:szCs w:val="24"/>
        </w:rPr>
        <w:t xml:space="preserve">or </w:t>
      </w:r>
      <w:r w:rsidR="001A4DBA">
        <w:rPr>
          <w:rFonts w:ascii="Times New Roman" w:hAnsi="Times New Roman" w:cs="Times New Roman"/>
          <w:sz w:val="24"/>
          <w:szCs w:val="24"/>
        </w:rPr>
        <w:t>by</w:t>
      </w:r>
      <w:r w:rsidR="001A4DBA" w:rsidRPr="001A4DBA">
        <w:rPr>
          <w:rFonts w:ascii="Times New Roman" w:hAnsi="Times New Roman" w:cs="Times New Roman"/>
          <w:sz w:val="24"/>
          <w:szCs w:val="24"/>
        </w:rPr>
        <w:t xml:space="preserve"> a simple superimposition of distinct effects</w:t>
      </w:r>
      <w:r w:rsidR="001A4DBA">
        <w:rPr>
          <w:rFonts w:ascii="Times New Roman" w:hAnsi="Times New Roman" w:cs="Times New Roman"/>
          <w:sz w:val="24"/>
          <w:szCs w:val="24"/>
        </w:rPr>
        <w:t xml:space="preserve">. </w:t>
      </w:r>
      <w:r w:rsidR="009C6C45" w:rsidRPr="009C6C45">
        <w:rPr>
          <w:rFonts w:ascii="Times New Roman" w:hAnsi="Times New Roman" w:cs="Times New Roman"/>
          <w:sz w:val="24"/>
          <w:szCs w:val="24"/>
          <w:highlight w:val="yellow"/>
        </w:rPr>
        <w:t>32959141</w:t>
      </w:r>
      <w:r w:rsidR="009C6C45" w:rsidRPr="009C6C45">
        <w:rPr>
          <w:rFonts w:ascii="Times New Roman" w:hAnsi="Times New Roman" w:cs="Times New Roman"/>
          <w:sz w:val="24"/>
          <w:szCs w:val="24"/>
        </w:rPr>
        <w:t xml:space="preserve"> </w:t>
      </w:r>
      <w:r w:rsidR="001A4DBA">
        <w:rPr>
          <w:rFonts w:ascii="Times New Roman" w:hAnsi="Times New Roman" w:cs="Times New Roman"/>
          <w:sz w:val="24"/>
          <w:szCs w:val="24"/>
        </w:rPr>
        <w:t>This meta-analysis was able</w:t>
      </w:r>
      <w:r w:rsidR="002E1522">
        <w:rPr>
          <w:rFonts w:ascii="Times New Roman" w:hAnsi="Times New Roman" w:cs="Times New Roman"/>
          <w:sz w:val="24"/>
          <w:szCs w:val="24"/>
        </w:rPr>
        <w:t xml:space="preserve"> </w:t>
      </w:r>
      <w:r w:rsidR="001A4DBA">
        <w:rPr>
          <w:rFonts w:ascii="Times New Roman" w:hAnsi="Times New Roman" w:cs="Times New Roman"/>
          <w:sz w:val="24"/>
          <w:szCs w:val="24"/>
        </w:rPr>
        <w:t xml:space="preserve">to answer this question </w:t>
      </w:r>
      <w:r w:rsidR="002E1522">
        <w:rPr>
          <w:rFonts w:ascii="Times New Roman" w:hAnsi="Times New Roman" w:cs="Times New Roman"/>
          <w:sz w:val="24"/>
          <w:szCs w:val="24"/>
        </w:rPr>
        <w:t xml:space="preserve">for the first time </w:t>
      </w:r>
      <w:r w:rsidR="001A4DBA">
        <w:rPr>
          <w:rFonts w:ascii="Times New Roman" w:hAnsi="Times New Roman" w:cs="Times New Roman"/>
          <w:sz w:val="24"/>
          <w:szCs w:val="24"/>
        </w:rPr>
        <w:t xml:space="preserve">by detecting </w:t>
      </w:r>
      <w:r w:rsidR="00176549">
        <w:rPr>
          <w:rFonts w:ascii="Times New Roman" w:hAnsi="Times New Roman" w:cs="Times New Roman"/>
          <w:sz w:val="24"/>
          <w:szCs w:val="24"/>
        </w:rPr>
        <w:t xml:space="preserve">significant </w:t>
      </w:r>
      <w:r w:rsidR="001A4DBA">
        <w:rPr>
          <w:rFonts w:ascii="Times New Roman" w:hAnsi="Times New Roman" w:cs="Times New Roman"/>
          <w:sz w:val="24"/>
          <w:szCs w:val="24"/>
        </w:rPr>
        <w:t xml:space="preserve">interaction between PTL and KRAS status. </w:t>
      </w:r>
      <w:r w:rsidR="002E1522">
        <w:rPr>
          <w:rFonts w:ascii="Times New Roman" w:hAnsi="Times New Roman" w:cs="Times New Roman"/>
          <w:sz w:val="24"/>
          <w:szCs w:val="24"/>
        </w:rPr>
        <w:t>T</w:t>
      </w:r>
      <w:r w:rsidR="00176549">
        <w:rPr>
          <w:rFonts w:ascii="Times New Roman" w:hAnsi="Times New Roman" w:cs="Times New Roman"/>
          <w:sz w:val="24"/>
          <w:szCs w:val="24"/>
        </w:rPr>
        <w:t xml:space="preserve">aken together with </w:t>
      </w:r>
      <w:r w:rsidR="002E1522">
        <w:rPr>
          <w:rFonts w:ascii="Times New Roman" w:hAnsi="Times New Roman" w:cs="Times New Roman"/>
          <w:sz w:val="24"/>
          <w:szCs w:val="24"/>
        </w:rPr>
        <w:t xml:space="preserve">existing </w:t>
      </w:r>
      <w:r w:rsidR="00176549">
        <w:rPr>
          <w:rFonts w:ascii="Times New Roman" w:hAnsi="Times New Roman" w:cs="Times New Roman"/>
          <w:sz w:val="24"/>
          <w:szCs w:val="24"/>
        </w:rPr>
        <w:t xml:space="preserve">evidence </w:t>
      </w:r>
      <w:r w:rsidR="00B72D2D">
        <w:rPr>
          <w:rFonts w:ascii="Times New Roman" w:hAnsi="Times New Roman" w:cs="Times New Roman"/>
          <w:sz w:val="24"/>
          <w:szCs w:val="24"/>
        </w:rPr>
        <w:t xml:space="preserve">on nonmetastatic and unresectable metastatic CRC </w:t>
      </w:r>
      <w:r w:rsidR="002E1522">
        <w:rPr>
          <w:rFonts w:ascii="Times New Roman" w:hAnsi="Times New Roman" w:cs="Times New Roman"/>
          <w:sz w:val="24"/>
          <w:szCs w:val="24"/>
        </w:rPr>
        <w:t xml:space="preserve">as </w:t>
      </w:r>
      <w:r w:rsidR="00176549">
        <w:rPr>
          <w:rFonts w:ascii="Times New Roman" w:hAnsi="Times New Roman" w:cs="Times New Roman"/>
          <w:sz w:val="24"/>
          <w:szCs w:val="24"/>
        </w:rPr>
        <w:t>discussed in this manuscript</w:t>
      </w:r>
      <w:r w:rsidR="00597D4A">
        <w:rPr>
          <w:rFonts w:ascii="Times New Roman" w:hAnsi="Times New Roman" w:cs="Times New Roman"/>
          <w:sz w:val="24"/>
          <w:szCs w:val="24"/>
        </w:rPr>
        <w:t>,</w:t>
      </w:r>
      <w:r w:rsidR="00176549">
        <w:rPr>
          <w:rFonts w:ascii="Times New Roman" w:hAnsi="Times New Roman" w:cs="Times New Roman"/>
          <w:sz w:val="24"/>
          <w:szCs w:val="24"/>
        </w:rPr>
        <w:t xml:space="preserve"> </w:t>
      </w:r>
      <w:r w:rsidR="002E1522">
        <w:rPr>
          <w:rFonts w:ascii="Times New Roman" w:hAnsi="Times New Roman" w:cs="Times New Roman"/>
          <w:sz w:val="24"/>
          <w:szCs w:val="24"/>
        </w:rPr>
        <w:t xml:space="preserve">our findings </w:t>
      </w:r>
      <w:r w:rsidR="00176549">
        <w:rPr>
          <w:rFonts w:ascii="Times New Roman" w:hAnsi="Times New Roman" w:cs="Times New Roman"/>
          <w:sz w:val="24"/>
          <w:szCs w:val="24"/>
        </w:rPr>
        <w:t xml:space="preserve">suggest that </w:t>
      </w:r>
      <w:r w:rsidR="000F4FD7">
        <w:rPr>
          <w:rFonts w:ascii="Times New Roman" w:hAnsi="Times New Roman" w:cs="Times New Roman"/>
          <w:sz w:val="24"/>
          <w:szCs w:val="24"/>
        </w:rPr>
        <w:t>the</w:t>
      </w:r>
      <w:r w:rsidR="00176549">
        <w:rPr>
          <w:rFonts w:ascii="Times New Roman" w:hAnsi="Times New Roman" w:cs="Times New Roman"/>
          <w:sz w:val="24"/>
          <w:szCs w:val="24"/>
        </w:rPr>
        <w:t xml:space="preserve"> </w:t>
      </w:r>
      <w:r w:rsidR="002E1522">
        <w:rPr>
          <w:rFonts w:ascii="Times New Roman" w:hAnsi="Times New Roman" w:cs="Times New Roman"/>
          <w:sz w:val="24"/>
          <w:szCs w:val="24"/>
        </w:rPr>
        <w:t xml:space="preserve">interactions between </w:t>
      </w:r>
      <w:r w:rsidR="00176549">
        <w:rPr>
          <w:rFonts w:ascii="Times New Roman" w:hAnsi="Times New Roman" w:cs="Times New Roman"/>
          <w:sz w:val="24"/>
          <w:szCs w:val="24"/>
        </w:rPr>
        <w:t xml:space="preserve">KRAS and PTL </w:t>
      </w:r>
      <w:r w:rsidR="000F4FD7">
        <w:rPr>
          <w:rFonts w:ascii="Times New Roman" w:hAnsi="Times New Roman" w:cs="Times New Roman"/>
          <w:sz w:val="24"/>
          <w:szCs w:val="24"/>
        </w:rPr>
        <w:t xml:space="preserve">exist across multiple stages of disease, </w:t>
      </w:r>
      <w:r w:rsidR="002E1522">
        <w:rPr>
          <w:rFonts w:ascii="Times New Roman" w:hAnsi="Times New Roman" w:cs="Times New Roman"/>
          <w:sz w:val="24"/>
          <w:szCs w:val="24"/>
        </w:rPr>
        <w:t>rang</w:t>
      </w:r>
      <w:r w:rsidR="000F4FD7">
        <w:rPr>
          <w:rFonts w:ascii="Times New Roman" w:hAnsi="Times New Roman" w:cs="Times New Roman"/>
          <w:sz w:val="24"/>
          <w:szCs w:val="24"/>
        </w:rPr>
        <w:t>ing</w:t>
      </w:r>
      <w:r w:rsidR="002E1522">
        <w:rPr>
          <w:rFonts w:ascii="Times New Roman" w:hAnsi="Times New Roman" w:cs="Times New Roman"/>
          <w:sz w:val="24"/>
          <w:szCs w:val="24"/>
        </w:rPr>
        <w:t xml:space="preserve"> </w:t>
      </w:r>
      <w:r w:rsidR="00176549">
        <w:rPr>
          <w:rFonts w:ascii="Times New Roman" w:hAnsi="Times New Roman" w:cs="Times New Roman"/>
          <w:sz w:val="24"/>
          <w:szCs w:val="24"/>
        </w:rPr>
        <w:t xml:space="preserve">from non-metastatic CRC to resectable and unresectable </w:t>
      </w:r>
      <w:r w:rsidR="002E1522">
        <w:rPr>
          <w:rFonts w:ascii="Times New Roman" w:hAnsi="Times New Roman" w:cs="Times New Roman"/>
          <w:sz w:val="24"/>
          <w:szCs w:val="24"/>
        </w:rPr>
        <w:t xml:space="preserve">metastatic </w:t>
      </w:r>
      <w:r w:rsidR="00176549">
        <w:rPr>
          <w:rFonts w:ascii="Times New Roman" w:hAnsi="Times New Roman" w:cs="Times New Roman"/>
          <w:sz w:val="24"/>
          <w:szCs w:val="24"/>
        </w:rPr>
        <w:t xml:space="preserve">liver disease. </w:t>
      </w:r>
      <w:r w:rsidR="000F4FD7">
        <w:rPr>
          <w:rFonts w:ascii="Times New Roman" w:hAnsi="Times New Roman" w:cs="Times New Roman"/>
          <w:sz w:val="24"/>
          <w:szCs w:val="24"/>
        </w:rPr>
        <w:t>Ultimately, g</w:t>
      </w:r>
      <w:r w:rsidR="00176549">
        <w:rPr>
          <w:rFonts w:ascii="Times New Roman" w:hAnsi="Times New Roman" w:cs="Times New Roman"/>
          <w:sz w:val="24"/>
          <w:szCs w:val="24"/>
        </w:rPr>
        <w:t xml:space="preserve">iven the wide application of KRAS status as </w:t>
      </w:r>
      <w:r w:rsidR="000F4FD7">
        <w:rPr>
          <w:rFonts w:ascii="Times New Roman" w:hAnsi="Times New Roman" w:cs="Times New Roman"/>
          <w:sz w:val="24"/>
          <w:szCs w:val="24"/>
        </w:rPr>
        <w:t xml:space="preserve">a </w:t>
      </w:r>
      <w:r w:rsidR="00176549">
        <w:rPr>
          <w:rFonts w:ascii="Times New Roman" w:hAnsi="Times New Roman" w:cs="Times New Roman"/>
          <w:sz w:val="24"/>
          <w:szCs w:val="24"/>
        </w:rPr>
        <w:t xml:space="preserve">marker of tumor biology and PTL as a predictive and prognostic factor, </w:t>
      </w:r>
      <w:r w:rsidR="000F4FD7">
        <w:rPr>
          <w:rFonts w:ascii="Times New Roman" w:hAnsi="Times New Roman" w:cs="Times New Roman"/>
          <w:sz w:val="24"/>
          <w:szCs w:val="24"/>
        </w:rPr>
        <w:t>our findings</w:t>
      </w:r>
      <w:r w:rsidR="00176549">
        <w:rPr>
          <w:rFonts w:ascii="Times New Roman" w:hAnsi="Times New Roman" w:cs="Times New Roman"/>
          <w:sz w:val="24"/>
          <w:szCs w:val="24"/>
        </w:rPr>
        <w:t xml:space="preserve"> </w:t>
      </w:r>
      <w:r w:rsidR="00810CB2">
        <w:rPr>
          <w:rFonts w:ascii="Times New Roman" w:hAnsi="Times New Roman" w:cs="Times New Roman"/>
          <w:sz w:val="24"/>
          <w:szCs w:val="24"/>
        </w:rPr>
        <w:t>suggest</w:t>
      </w:r>
      <w:r w:rsidR="00176549">
        <w:rPr>
          <w:rFonts w:ascii="Times New Roman" w:hAnsi="Times New Roman" w:cs="Times New Roman"/>
          <w:sz w:val="24"/>
          <w:szCs w:val="24"/>
        </w:rPr>
        <w:t xml:space="preserve"> a major change in how we </w:t>
      </w:r>
      <w:r w:rsidR="000F4FD7">
        <w:rPr>
          <w:rFonts w:ascii="Times New Roman" w:hAnsi="Times New Roman" w:cs="Times New Roman"/>
          <w:sz w:val="24"/>
          <w:szCs w:val="24"/>
        </w:rPr>
        <w:t xml:space="preserve">can utilize </w:t>
      </w:r>
      <w:r w:rsidR="00176549">
        <w:rPr>
          <w:rFonts w:ascii="Times New Roman" w:hAnsi="Times New Roman" w:cs="Times New Roman"/>
          <w:sz w:val="24"/>
          <w:szCs w:val="24"/>
        </w:rPr>
        <w:t>th</w:t>
      </w:r>
      <w:r w:rsidR="000F4FD7">
        <w:rPr>
          <w:rFonts w:ascii="Times New Roman" w:hAnsi="Times New Roman" w:cs="Times New Roman"/>
          <w:sz w:val="24"/>
          <w:szCs w:val="24"/>
        </w:rPr>
        <w:t xml:space="preserve">ese </w:t>
      </w:r>
      <w:r w:rsidR="00176549">
        <w:rPr>
          <w:rFonts w:ascii="Times New Roman" w:hAnsi="Times New Roman" w:cs="Times New Roman"/>
          <w:sz w:val="24"/>
          <w:szCs w:val="24"/>
        </w:rPr>
        <w:t xml:space="preserve">two </w:t>
      </w:r>
      <w:r w:rsidR="00176549">
        <w:rPr>
          <w:rFonts w:ascii="Times New Roman" w:hAnsi="Times New Roman" w:cs="Times New Roman"/>
          <w:sz w:val="24"/>
          <w:szCs w:val="24"/>
        </w:rPr>
        <w:lastRenderedPageBreak/>
        <w:t xml:space="preserve">variables. </w:t>
      </w:r>
      <w:ins w:id="112" w:author="Wang, Taehyung" w:date="2021-05-28T03:10:00Z">
        <w:r w:rsidR="0001401E">
          <w:rPr>
            <w:rFonts w:ascii="Times New Roman" w:hAnsi="Times New Roman" w:cs="Times New Roman"/>
            <w:sz w:val="24"/>
            <w:szCs w:val="24"/>
          </w:rPr>
          <w:t>Specifically, t</w:t>
        </w:r>
      </w:ins>
      <w:del w:id="113" w:author="Wang, Taehyung" w:date="2021-05-28T03:09:00Z">
        <w:r w:rsidR="00214AE1" w:rsidRPr="001266ED" w:rsidDel="0001401E">
          <w:rPr>
            <w:rFonts w:ascii="Times New Roman" w:hAnsi="Times New Roman" w:cs="Times New Roman"/>
            <w:sz w:val="24"/>
            <w:szCs w:val="24"/>
            <w:highlight w:val="green"/>
          </w:rPr>
          <w:delText>For example, t</w:delText>
        </w:r>
      </w:del>
      <w:r w:rsidR="00214AE1" w:rsidRPr="001266ED">
        <w:rPr>
          <w:rFonts w:ascii="Times New Roman" w:hAnsi="Times New Roman" w:cs="Times New Roman"/>
          <w:sz w:val="24"/>
          <w:szCs w:val="24"/>
          <w:highlight w:val="green"/>
        </w:rPr>
        <w:t xml:space="preserve">hey imply that the current practice of assigning the same points for a right sided tumor regardless of </w:t>
      </w:r>
      <w:del w:id="114" w:author="Wang, Taehyung" w:date="2021-05-28T03:10:00Z">
        <w:r w:rsidR="00214AE1" w:rsidRPr="001266ED" w:rsidDel="0001401E">
          <w:rPr>
            <w:rFonts w:ascii="Times New Roman" w:hAnsi="Times New Roman" w:cs="Times New Roman"/>
            <w:sz w:val="24"/>
            <w:szCs w:val="24"/>
            <w:highlight w:val="green"/>
          </w:rPr>
          <w:delText xml:space="preserve">the </w:delText>
        </w:r>
      </w:del>
      <w:r w:rsidR="00214AE1" w:rsidRPr="001266ED">
        <w:rPr>
          <w:rFonts w:ascii="Times New Roman" w:hAnsi="Times New Roman" w:cs="Times New Roman"/>
          <w:sz w:val="24"/>
          <w:szCs w:val="24"/>
          <w:highlight w:val="green"/>
        </w:rPr>
        <w:t>KRAS status, as is the case with the most recent nomogram to predict survival in CRLM, may not be appropriate</w:t>
      </w:r>
      <w:r w:rsidR="00214AE1">
        <w:rPr>
          <w:rFonts w:ascii="Times New Roman" w:hAnsi="Times New Roman" w:cs="Times New Roman"/>
          <w:sz w:val="24"/>
          <w:szCs w:val="24"/>
        </w:rPr>
        <w:t xml:space="preserve">. </w:t>
      </w:r>
      <w:r w:rsidR="00833426" w:rsidRPr="00833426">
        <w:rPr>
          <w:rFonts w:ascii="Times New Roman" w:hAnsi="Times New Roman" w:cs="Times New Roman"/>
          <w:sz w:val="24"/>
          <w:szCs w:val="24"/>
          <w:highlight w:val="yellow"/>
        </w:rPr>
        <w:t>34023948</w:t>
      </w:r>
    </w:p>
    <w:p w14:paraId="192D1BEC" w14:textId="77777777" w:rsidR="00214AE1" w:rsidRDefault="00214AE1" w:rsidP="00196607">
      <w:pPr>
        <w:spacing w:line="480" w:lineRule="auto"/>
        <w:rPr>
          <w:rFonts w:ascii="Times New Roman" w:hAnsi="Times New Roman" w:cs="Times New Roman"/>
          <w:sz w:val="24"/>
          <w:szCs w:val="24"/>
        </w:rPr>
      </w:pPr>
    </w:p>
    <w:p w14:paraId="41FC6C5E" w14:textId="7DF85A5C" w:rsidR="00071AC7" w:rsidRPr="00B444ED" w:rsidRDefault="00071AC7" w:rsidP="00196607">
      <w:pPr>
        <w:spacing w:line="480" w:lineRule="auto"/>
      </w:pPr>
    </w:p>
    <w:sectPr w:rsidR="00071AC7" w:rsidRPr="00B444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gonis, Georgios Antonios/Sloan Kettering Institute" w:date="2021-05-27T18:19:00Z" w:initials="MGAKI">
    <w:p w14:paraId="21824F6C" w14:textId="5655C54C" w:rsidR="00A22B44" w:rsidRDefault="00A22B44">
      <w:pPr>
        <w:pStyle w:val="CommentText"/>
      </w:pPr>
      <w:r>
        <w:rPr>
          <w:rStyle w:val="CommentReference"/>
        </w:rPr>
        <w:annotationRef/>
      </w:r>
      <w:r w:rsidR="00CF7E80">
        <w:t>Jane, t</w:t>
      </w:r>
      <w:r>
        <w:t>h</w:t>
      </w:r>
      <w:r w:rsidR="00CF7E80">
        <w:t xml:space="preserve">e abstract words count </w:t>
      </w:r>
      <w:r>
        <w:t xml:space="preserve"> has to be decreased to </w:t>
      </w:r>
      <w:r w:rsidR="00CF7E80">
        <w:t>250</w:t>
      </w:r>
      <w:r>
        <w:t xml:space="preserve"> </w:t>
      </w:r>
      <w:r w:rsidR="00CF7E80">
        <w:t>w</w:t>
      </w:r>
      <w:r>
        <w:t>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824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6136" w16cex:dateUtc="2021-05-27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824F6C" w16cid:durableId="245A6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C522B"/>
    <w:multiLevelType w:val="multilevel"/>
    <w:tmpl w:val="1094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56992"/>
    <w:multiLevelType w:val="hybridMultilevel"/>
    <w:tmpl w:val="995AAD3C"/>
    <w:lvl w:ilvl="0" w:tplc="50202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Taehyung">
    <w15:presenceInfo w15:providerId="AD" w15:userId="S::twang@csun.edu::1fb30f9d-3efe-4bf2-adc4-d4944d41d2eb"/>
  </w15:person>
  <w15:person w15:author="Margonis, Georgios Antonios/Sloan Kettering Institute">
    <w15:presenceInfo w15:providerId="AD" w15:userId="S::MargoniG@mskcc.org::1461529f-7b30-4f34-a2cb-ef9ee74ef0a4"/>
  </w15:person>
  <w15:person w15:author="Michael Belias">
    <w15:presenceInfo w15:providerId="Windows Live" w15:userId="6980422c86c39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BF"/>
    <w:rsid w:val="000027C4"/>
    <w:rsid w:val="000032EF"/>
    <w:rsid w:val="000034A0"/>
    <w:rsid w:val="0000491A"/>
    <w:rsid w:val="00005770"/>
    <w:rsid w:val="00006492"/>
    <w:rsid w:val="00012A0F"/>
    <w:rsid w:val="00012A85"/>
    <w:rsid w:val="0001401E"/>
    <w:rsid w:val="00015095"/>
    <w:rsid w:val="0001582C"/>
    <w:rsid w:val="00016942"/>
    <w:rsid w:val="00016D4E"/>
    <w:rsid w:val="000204D2"/>
    <w:rsid w:val="00020957"/>
    <w:rsid w:val="000216DA"/>
    <w:rsid w:val="00025705"/>
    <w:rsid w:val="00030370"/>
    <w:rsid w:val="00030508"/>
    <w:rsid w:val="00030B70"/>
    <w:rsid w:val="00042F72"/>
    <w:rsid w:val="000433CC"/>
    <w:rsid w:val="00045FDE"/>
    <w:rsid w:val="00050B66"/>
    <w:rsid w:val="00051552"/>
    <w:rsid w:val="00053BC1"/>
    <w:rsid w:val="0005490E"/>
    <w:rsid w:val="00056B2D"/>
    <w:rsid w:val="00056D99"/>
    <w:rsid w:val="00060814"/>
    <w:rsid w:val="00060861"/>
    <w:rsid w:val="00061016"/>
    <w:rsid w:val="00064AA1"/>
    <w:rsid w:val="000668FF"/>
    <w:rsid w:val="00067673"/>
    <w:rsid w:val="00070151"/>
    <w:rsid w:val="00070E41"/>
    <w:rsid w:val="0007146B"/>
    <w:rsid w:val="00071AC7"/>
    <w:rsid w:val="00075343"/>
    <w:rsid w:val="00075DD9"/>
    <w:rsid w:val="0007717E"/>
    <w:rsid w:val="00080F3E"/>
    <w:rsid w:val="00081167"/>
    <w:rsid w:val="00086B41"/>
    <w:rsid w:val="00087362"/>
    <w:rsid w:val="00096D81"/>
    <w:rsid w:val="00097CFD"/>
    <w:rsid w:val="000A3308"/>
    <w:rsid w:val="000A3DAB"/>
    <w:rsid w:val="000A4381"/>
    <w:rsid w:val="000A5291"/>
    <w:rsid w:val="000B4C34"/>
    <w:rsid w:val="000B591F"/>
    <w:rsid w:val="000B69D5"/>
    <w:rsid w:val="000B6A85"/>
    <w:rsid w:val="000B7D71"/>
    <w:rsid w:val="000C0D0A"/>
    <w:rsid w:val="000C1AB1"/>
    <w:rsid w:val="000C3783"/>
    <w:rsid w:val="000C4B9C"/>
    <w:rsid w:val="000C5E5B"/>
    <w:rsid w:val="000D1311"/>
    <w:rsid w:val="000D1DA2"/>
    <w:rsid w:val="000D6861"/>
    <w:rsid w:val="000D77C0"/>
    <w:rsid w:val="000E0F0E"/>
    <w:rsid w:val="000E1805"/>
    <w:rsid w:val="000E2775"/>
    <w:rsid w:val="000E3BF0"/>
    <w:rsid w:val="000E643D"/>
    <w:rsid w:val="000E654A"/>
    <w:rsid w:val="000E6F4F"/>
    <w:rsid w:val="000F147C"/>
    <w:rsid w:val="000F2C80"/>
    <w:rsid w:val="000F4E60"/>
    <w:rsid w:val="000F4FD7"/>
    <w:rsid w:val="000F6CC5"/>
    <w:rsid w:val="001007AD"/>
    <w:rsid w:val="00104295"/>
    <w:rsid w:val="001109FA"/>
    <w:rsid w:val="00112BBD"/>
    <w:rsid w:val="001136D6"/>
    <w:rsid w:val="00115899"/>
    <w:rsid w:val="00115C27"/>
    <w:rsid w:val="0011791B"/>
    <w:rsid w:val="00121D21"/>
    <w:rsid w:val="00122A61"/>
    <w:rsid w:val="00122B08"/>
    <w:rsid w:val="0012335A"/>
    <w:rsid w:val="00124ED5"/>
    <w:rsid w:val="0012578B"/>
    <w:rsid w:val="001266ED"/>
    <w:rsid w:val="00127F23"/>
    <w:rsid w:val="0013100B"/>
    <w:rsid w:val="0013103B"/>
    <w:rsid w:val="00131643"/>
    <w:rsid w:val="00135A9A"/>
    <w:rsid w:val="001371C2"/>
    <w:rsid w:val="001408BA"/>
    <w:rsid w:val="0014204C"/>
    <w:rsid w:val="00145C95"/>
    <w:rsid w:val="00147E34"/>
    <w:rsid w:val="00153C29"/>
    <w:rsid w:val="0015648D"/>
    <w:rsid w:val="00156A1C"/>
    <w:rsid w:val="00161518"/>
    <w:rsid w:val="001626E6"/>
    <w:rsid w:val="00162CEC"/>
    <w:rsid w:val="001648B8"/>
    <w:rsid w:val="00165667"/>
    <w:rsid w:val="00172D4C"/>
    <w:rsid w:val="00174658"/>
    <w:rsid w:val="00176549"/>
    <w:rsid w:val="00177CDA"/>
    <w:rsid w:val="00183359"/>
    <w:rsid w:val="00183699"/>
    <w:rsid w:val="001837D9"/>
    <w:rsid w:val="00183C49"/>
    <w:rsid w:val="001874C6"/>
    <w:rsid w:val="00190A90"/>
    <w:rsid w:val="00190E20"/>
    <w:rsid w:val="00193AFA"/>
    <w:rsid w:val="00195D16"/>
    <w:rsid w:val="00196607"/>
    <w:rsid w:val="00196915"/>
    <w:rsid w:val="00196947"/>
    <w:rsid w:val="001A0577"/>
    <w:rsid w:val="001A3072"/>
    <w:rsid w:val="001A4174"/>
    <w:rsid w:val="001A4DBA"/>
    <w:rsid w:val="001A4E99"/>
    <w:rsid w:val="001A54B8"/>
    <w:rsid w:val="001A63C8"/>
    <w:rsid w:val="001A650B"/>
    <w:rsid w:val="001A7007"/>
    <w:rsid w:val="001B0988"/>
    <w:rsid w:val="001B1464"/>
    <w:rsid w:val="001B538D"/>
    <w:rsid w:val="001C0E9F"/>
    <w:rsid w:val="001C2D32"/>
    <w:rsid w:val="001C6BE4"/>
    <w:rsid w:val="001C784E"/>
    <w:rsid w:val="001D31DF"/>
    <w:rsid w:val="001D448C"/>
    <w:rsid w:val="001D4702"/>
    <w:rsid w:val="001D5DE0"/>
    <w:rsid w:val="001D6B00"/>
    <w:rsid w:val="001E04B5"/>
    <w:rsid w:val="001E3763"/>
    <w:rsid w:val="001E3F6F"/>
    <w:rsid w:val="001E4BE6"/>
    <w:rsid w:val="001E5A4C"/>
    <w:rsid w:val="001E7097"/>
    <w:rsid w:val="001F17D0"/>
    <w:rsid w:val="001F1B01"/>
    <w:rsid w:val="001F6147"/>
    <w:rsid w:val="001F6F21"/>
    <w:rsid w:val="00200C38"/>
    <w:rsid w:val="00200D66"/>
    <w:rsid w:val="00201D13"/>
    <w:rsid w:val="00206E66"/>
    <w:rsid w:val="00206F15"/>
    <w:rsid w:val="002134C7"/>
    <w:rsid w:val="00214AE1"/>
    <w:rsid w:val="00214DC1"/>
    <w:rsid w:val="002162C3"/>
    <w:rsid w:val="002174F1"/>
    <w:rsid w:val="00217563"/>
    <w:rsid w:val="002233B7"/>
    <w:rsid w:val="00223ADB"/>
    <w:rsid w:val="00227C89"/>
    <w:rsid w:val="00227DEC"/>
    <w:rsid w:val="0023061A"/>
    <w:rsid w:val="00230B74"/>
    <w:rsid w:val="002326C3"/>
    <w:rsid w:val="00235B30"/>
    <w:rsid w:val="00245DAF"/>
    <w:rsid w:val="00250240"/>
    <w:rsid w:val="00250690"/>
    <w:rsid w:val="002576D6"/>
    <w:rsid w:val="00260EE9"/>
    <w:rsid w:val="00260FED"/>
    <w:rsid w:val="002670B2"/>
    <w:rsid w:val="00267977"/>
    <w:rsid w:val="0027036D"/>
    <w:rsid w:val="00271269"/>
    <w:rsid w:val="00272064"/>
    <w:rsid w:val="002730A9"/>
    <w:rsid w:val="00274ACB"/>
    <w:rsid w:val="00275A54"/>
    <w:rsid w:val="002762C3"/>
    <w:rsid w:val="00280D54"/>
    <w:rsid w:val="00282986"/>
    <w:rsid w:val="00282EAA"/>
    <w:rsid w:val="00283137"/>
    <w:rsid w:val="00285EE6"/>
    <w:rsid w:val="0029000D"/>
    <w:rsid w:val="00292855"/>
    <w:rsid w:val="00294D92"/>
    <w:rsid w:val="002956E2"/>
    <w:rsid w:val="00295FC0"/>
    <w:rsid w:val="0029755F"/>
    <w:rsid w:val="00297876"/>
    <w:rsid w:val="002A0102"/>
    <w:rsid w:val="002A29E9"/>
    <w:rsid w:val="002A3A3F"/>
    <w:rsid w:val="002A4190"/>
    <w:rsid w:val="002A5DEB"/>
    <w:rsid w:val="002A6434"/>
    <w:rsid w:val="002A66D4"/>
    <w:rsid w:val="002B4EAD"/>
    <w:rsid w:val="002B5DCC"/>
    <w:rsid w:val="002B6227"/>
    <w:rsid w:val="002B7D68"/>
    <w:rsid w:val="002C00CC"/>
    <w:rsid w:val="002C06F2"/>
    <w:rsid w:val="002C0F0B"/>
    <w:rsid w:val="002C1791"/>
    <w:rsid w:val="002C20EA"/>
    <w:rsid w:val="002C27BC"/>
    <w:rsid w:val="002C4154"/>
    <w:rsid w:val="002C5061"/>
    <w:rsid w:val="002C59C3"/>
    <w:rsid w:val="002C65A8"/>
    <w:rsid w:val="002C719F"/>
    <w:rsid w:val="002C791D"/>
    <w:rsid w:val="002D0017"/>
    <w:rsid w:val="002D0E81"/>
    <w:rsid w:val="002D3322"/>
    <w:rsid w:val="002D44CF"/>
    <w:rsid w:val="002D6A26"/>
    <w:rsid w:val="002D6B2D"/>
    <w:rsid w:val="002D77A7"/>
    <w:rsid w:val="002D7CFC"/>
    <w:rsid w:val="002E0373"/>
    <w:rsid w:val="002E1522"/>
    <w:rsid w:val="002E2AD2"/>
    <w:rsid w:val="002E5CBF"/>
    <w:rsid w:val="002E6378"/>
    <w:rsid w:val="002F11B8"/>
    <w:rsid w:val="002F1589"/>
    <w:rsid w:val="002F1CBE"/>
    <w:rsid w:val="002F407B"/>
    <w:rsid w:val="00301198"/>
    <w:rsid w:val="00301979"/>
    <w:rsid w:val="003100FD"/>
    <w:rsid w:val="00310DC3"/>
    <w:rsid w:val="00312B67"/>
    <w:rsid w:val="00312DD7"/>
    <w:rsid w:val="003135E4"/>
    <w:rsid w:val="003147CB"/>
    <w:rsid w:val="0031577C"/>
    <w:rsid w:val="0032155B"/>
    <w:rsid w:val="00324E3D"/>
    <w:rsid w:val="00324E4E"/>
    <w:rsid w:val="00326AF3"/>
    <w:rsid w:val="0032784B"/>
    <w:rsid w:val="0033007E"/>
    <w:rsid w:val="00330341"/>
    <w:rsid w:val="00331095"/>
    <w:rsid w:val="00332EAC"/>
    <w:rsid w:val="00333F72"/>
    <w:rsid w:val="00334983"/>
    <w:rsid w:val="00334F9E"/>
    <w:rsid w:val="0033730E"/>
    <w:rsid w:val="00337E3A"/>
    <w:rsid w:val="00342A0D"/>
    <w:rsid w:val="00344624"/>
    <w:rsid w:val="00345171"/>
    <w:rsid w:val="003467F9"/>
    <w:rsid w:val="00351873"/>
    <w:rsid w:val="0035312E"/>
    <w:rsid w:val="00360FE8"/>
    <w:rsid w:val="00362DC6"/>
    <w:rsid w:val="00367750"/>
    <w:rsid w:val="00371ED2"/>
    <w:rsid w:val="00373A0F"/>
    <w:rsid w:val="00374BC0"/>
    <w:rsid w:val="003758C7"/>
    <w:rsid w:val="0037654D"/>
    <w:rsid w:val="00377A8D"/>
    <w:rsid w:val="00381F0C"/>
    <w:rsid w:val="003829A8"/>
    <w:rsid w:val="00383181"/>
    <w:rsid w:val="003870D6"/>
    <w:rsid w:val="00387F5A"/>
    <w:rsid w:val="0039025E"/>
    <w:rsid w:val="0039103E"/>
    <w:rsid w:val="00394603"/>
    <w:rsid w:val="003A1F30"/>
    <w:rsid w:val="003A3742"/>
    <w:rsid w:val="003A5C0F"/>
    <w:rsid w:val="003A6560"/>
    <w:rsid w:val="003A7E4F"/>
    <w:rsid w:val="003B19A7"/>
    <w:rsid w:val="003B230E"/>
    <w:rsid w:val="003B35B7"/>
    <w:rsid w:val="003B3EF2"/>
    <w:rsid w:val="003B60EA"/>
    <w:rsid w:val="003B6AB9"/>
    <w:rsid w:val="003C18A6"/>
    <w:rsid w:val="003C3A8C"/>
    <w:rsid w:val="003C79C1"/>
    <w:rsid w:val="003D137D"/>
    <w:rsid w:val="003D5B14"/>
    <w:rsid w:val="003E21A1"/>
    <w:rsid w:val="003E3B76"/>
    <w:rsid w:val="003E405A"/>
    <w:rsid w:val="003E55DD"/>
    <w:rsid w:val="003E5AAD"/>
    <w:rsid w:val="003E71B2"/>
    <w:rsid w:val="003F031E"/>
    <w:rsid w:val="003F09DC"/>
    <w:rsid w:val="003F1439"/>
    <w:rsid w:val="003F20CE"/>
    <w:rsid w:val="003F6BAE"/>
    <w:rsid w:val="0040141A"/>
    <w:rsid w:val="004019D9"/>
    <w:rsid w:val="00402734"/>
    <w:rsid w:val="004038F7"/>
    <w:rsid w:val="00403C94"/>
    <w:rsid w:val="00404603"/>
    <w:rsid w:val="00404F31"/>
    <w:rsid w:val="0040528C"/>
    <w:rsid w:val="00405B99"/>
    <w:rsid w:val="00413736"/>
    <w:rsid w:val="00415B23"/>
    <w:rsid w:val="00422068"/>
    <w:rsid w:val="00422E21"/>
    <w:rsid w:val="00422F04"/>
    <w:rsid w:val="004240DA"/>
    <w:rsid w:val="00427EDF"/>
    <w:rsid w:val="0043134B"/>
    <w:rsid w:val="00431773"/>
    <w:rsid w:val="00436199"/>
    <w:rsid w:val="0044270A"/>
    <w:rsid w:val="00442B58"/>
    <w:rsid w:val="00445AC3"/>
    <w:rsid w:val="00445D1B"/>
    <w:rsid w:val="004462EE"/>
    <w:rsid w:val="00446CFC"/>
    <w:rsid w:val="00450800"/>
    <w:rsid w:val="00450E46"/>
    <w:rsid w:val="00452BC6"/>
    <w:rsid w:val="0045317D"/>
    <w:rsid w:val="00453ED4"/>
    <w:rsid w:val="004610BB"/>
    <w:rsid w:val="0046233E"/>
    <w:rsid w:val="0046339B"/>
    <w:rsid w:val="00471C6B"/>
    <w:rsid w:val="004749C3"/>
    <w:rsid w:val="004769B5"/>
    <w:rsid w:val="004907EC"/>
    <w:rsid w:val="00490B35"/>
    <w:rsid w:val="00491BEF"/>
    <w:rsid w:val="004944BA"/>
    <w:rsid w:val="00497DCE"/>
    <w:rsid w:val="004A2118"/>
    <w:rsid w:val="004A2264"/>
    <w:rsid w:val="004A30AA"/>
    <w:rsid w:val="004A69BA"/>
    <w:rsid w:val="004B4917"/>
    <w:rsid w:val="004B64C9"/>
    <w:rsid w:val="004B6DF1"/>
    <w:rsid w:val="004C2E4A"/>
    <w:rsid w:val="004D10BD"/>
    <w:rsid w:val="004D2C25"/>
    <w:rsid w:val="004D35E8"/>
    <w:rsid w:val="004D4B38"/>
    <w:rsid w:val="004D643B"/>
    <w:rsid w:val="004D6E32"/>
    <w:rsid w:val="004E1766"/>
    <w:rsid w:val="004E44BB"/>
    <w:rsid w:val="004E46AB"/>
    <w:rsid w:val="004E7218"/>
    <w:rsid w:val="004E74B9"/>
    <w:rsid w:val="004E7665"/>
    <w:rsid w:val="004F4A5C"/>
    <w:rsid w:val="004F773E"/>
    <w:rsid w:val="00506E30"/>
    <w:rsid w:val="0051130F"/>
    <w:rsid w:val="005139F3"/>
    <w:rsid w:val="005152A7"/>
    <w:rsid w:val="00516742"/>
    <w:rsid w:val="005202D9"/>
    <w:rsid w:val="005205FE"/>
    <w:rsid w:val="0052275D"/>
    <w:rsid w:val="005261E8"/>
    <w:rsid w:val="005279AC"/>
    <w:rsid w:val="00527CA3"/>
    <w:rsid w:val="005308FA"/>
    <w:rsid w:val="00532796"/>
    <w:rsid w:val="00533A21"/>
    <w:rsid w:val="00535A3A"/>
    <w:rsid w:val="005361D3"/>
    <w:rsid w:val="00541D22"/>
    <w:rsid w:val="005428CB"/>
    <w:rsid w:val="00545BDE"/>
    <w:rsid w:val="0054628D"/>
    <w:rsid w:val="005473CF"/>
    <w:rsid w:val="00547BB5"/>
    <w:rsid w:val="0055130B"/>
    <w:rsid w:val="00551528"/>
    <w:rsid w:val="00551B01"/>
    <w:rsid w:val="00552F54"/>
    <w:rsid w:val="00553852"/>
    <w:rsid w:val="00553C88"/>
    <w:rsid w:val="005541A7"/>
    <w:rsid w:val="0055445B"/>
    <w:rsid w:val="005556B6"/>
    <w:rsid w:val="00556048"/>
    <w:rsid w:val="0055606D"/>
    <w:rsid w:val="00557273"/>
    <w:rsid w:val="00557E1C"/>
    <w:rsid w:val="00560392"/>
    <w:rsid w:val="00560930"/>
    <w:rsid w:val="00560E43"/>
    <w:rsid w:val="005615FA"/>
    <w:rsid w:val="00571C34"/>
    <w:rsid w:val="005749BA"/>
    <w:rsid w:val="00577A9A"/>
    <w:rsid w:val="00577CC7"/>
    <w:rsid w:val="005829BC"/>
    <w:rsid w:val="00585069"/>
    <w:rsid w:val="005858E2"/>
    <w:rsid w:val="005877C8"/>
    <w:rsid w:val="005935F4"/>
    <w:rsid w:val="00593C13"/>
    <w:rsid w:val="005945C5"/>
    <w:rsid w:val="005947EB"/>
    <w:rsid w:val="00594B27"/>
    <w:rsid w:val="005963FB"/>
    <w:rsid w:val="00596D20"/>
    <w:rsid w:val="00597A19"/>
    <w:rsid w:val="00597D3D"/>
    <w:rsid w:val="00597D4A"/>
    <w:rsid w:val="005A082B"/>
    <w:rsid w:val="005A0A1A"/>
    <w:rsid w:val="005A0E1A"/>
    <w:rsid w:val="005A1496"/>
    <w:rsid w:val="005A2F45"/>
    <w:rsid w:val="005A3E92"/>
    <w:rsid w:val="005A4463"/>
    <w:rsid w:val="005A7132"/>
    <w:rsid w:val="005B019A"/>
    <w:rsid w:val="005B0B50"/>
    <w:rsid w:val="005B0E77"/>
    <w:rsid w:val="005B267E"/>
    <w:rsid w:val="005B4227"/>
    <w:rsid w:val="005B5C0E"/>
    <w:rsid w:val="005B5DBB"/>
    <w:rsid w:val="005B6006"/>
    <w:rsid w:val="005B768E"/>
    <w:rsid w:val="005B7765"/>
    <w:rsid w:val="005C0A69"/>
    <w:rsid w:val="005C2574"/>
    <w:rsid w:val="005C25E5"/>
    <w:rsid w:val="005C53F9"/>
    <w:rsid w:val="005D088A"/>
    <w:rsid w:val="005D1352"/>
    <w:rsid w:val="005D1D70"/>
    <w:rsid w:val="005D4205"/>
    <w:rsid w:val="005D6419"/>
    <w:rsid w:val="005E4C2A"/>
    <w:rsid w:val="005E5ADB"/>
    <w:rsid w:val="005E760D"/>
    <w:rsid w:val="005E77E1"/>
    <w:rsid w:val="005F1379"/>
    <w:rsid w:val="005F14FA"/>
    <w:rsid w:val="005F29AF"/>
    <w:rsid w:val="005F388F"/>
    <w:rsid w:val="005F59D9"/>
    <w:rsid w:val="005F5C92"/>
    <w:rsid w:val="005F6914"/>
    <w:rsid w:val="006017FC"/>
    <w:rsid w:val="00601F55"/>
    <w:rsid w:val="006035AE"/>
    <w:rsid w:val="00603FD7"/>
    <w:rsid w:val="00612A21"/>
    <w:rsid w:val="006132A0"/>
    <w:rsid w:val="00615942"/>
    <w:rsid w:val="006171AD"/>
    <w:rsid w:val="00620EA7"/>
    <w:rsid w:val="006278F4"/>
    <w:rsid w:val="00632A82"/>
    <w:rsid w:val="00633048"/>
    <w:rsid w:val="00634D1A"/>
    <w:rsid w:val="0063720E"/>
    <w:rsid w:val="00640131"/>
    <w:rsid w:val="00641218"/>
    <w:rsid w:val="0064309B"/>
    <w:rsid w:val="006447B3"/>
    <w:rsid w:val="00644EC8"/>
    <w:rsid w:val="00651190"/>
    <w:rsid w:val="00651769"/>
    <w:rsid w:val="00652047"/>
    <w:rsid w:val="00652AA3"/>
    <w:rsid w:val="00653A11"/>
    <w:rsid w:val="00654E16"/>
    <w:rsid w:val="006565C5"/>
    <w:rsid w:val="006573C6"/>
    <w:rsid w:val="0065798F"/>
    <w:rsid w:val="00661726"/>
    <w:rsid w:val="006622AD"/>
    <w:rsid w:val="00664368"/>
    <w:rsid w:val="00664A88"/>
    <w:rsid w:val="0066510E"/>
    <w:rsid w:val="00666834"/>
    <w:rsid w:val="00671BEB"/>
    <w:rsid w:val="006767E5"/>
    <w:rsid w:val="00676D74"/>
    <w:rsid w:val="006804A8"/>
    <w:rsid w:val="00680728"/>
    <w:rsid w:val="00681F79"/>
    <w:rsid w:val="006829F7"/>
    <w:rsid w:val="006841AE"/>
    <w:rsid w:val="00686F9E"/>
    <w:rsid w:val="00690BB2"/>
    <w:rsid w:val="0069144F"/>
    <w:rsid w:val="00693899"/>
    <w:rsid w:val="0069557A"/>
    <w:rsid w:val="006A0B86"/>
    <w:rsid w:val="006A16DA"/>
    <w:rsid w:val="006A1A0E"/>
    <w:rsid w:val="006A2316"/>
    <w:rsid w:val="006A367E"/>
    <w:rsid w:val="006A66B9"/>
    <w:rsid w:val="006B0E56"/>
    <w:rsid w:val="006B132F"/>
    <w:rsid w:val="006B2F9D"/>
    <w:rsid w:val="006B398B"/>
    <w:rsid w:val="006B3E8A"/>
    <w:rsid w:val="006B490A"/>
    <w:rsid w:val="006B60A8"/>
    <w:rsid w:val="006B7A18"/>
    <w:rsid w:val="006C2885"/>
    <w:rsid w:val="006C2985"/>
    <w:rsid w:val="006C5AEB"/>
    <w:rsid w:val="006C5FB4"/>
    <w:rsid w:val="006C6099"/>
    <w:rsid w:val="006C6DB3"/>
    <w:rsid w:val="006D29F8"/>
    <w:rsid w:val="006D42D2"/>
    <w:rsid w:val="006D4707"/>
    <w:rsid w:val="006D4A08"/>
    <w:rsid w:val="006D76EC"/>
    <w:rsid w:val="006D7969"/>
    <w:rsid w:val="006E02FA"/>
    <w:rsid w:val="006E3490"/>
    <w:rsid w:val="006E45E0"/>
    <w:rsid w:val="006E54B3"/>
    <w:rsid w:val="006E5A10"/>
    <w:rsid w:val="006E6A7F"/>
    <w:rsid w:val="006F0EB2"/>
    <w:rsid w:val="006F16DE"/>
    <w:rsid w:val="006F26C6"/>
    <w:rsid w:val="006F4542"/>
    <w:rsid w:val="006F604E"/>
    <w:rsid w:val="006F7430"/>
    <w:rsid w:val="00701176"/>
    <w:rsid w:val="00703A5E"/>
    <w:rsid w:val="00706890"/>
    <w:rsid w:val="00711E65"/>
    <w:rsid w:val="007128CE"/>
    <w:rsid w:val="0071502F"/>
    <w:rsid w:val="00717D35"/>
    <w:rsid w:val="007208A7"/>
    <w:rsid w:val="00723150"/>
    <w:rsid w:val="0072353E"/>
    <w:rsid w:val="00724920"/>
    <w:rsid w:val="00727BEC"/>
    <w:rsid w:val="007315B4"/>
    <w:rsid w:val="00740DFB"/>
    <w:rsid w:val="00741D0E"/>
    <w:rsid w:val="0074263B"/>
    <w:rsid w:val="007427D5"/>
    <w:rsid w:val="00743717"/>
    <w:rsid w:val="00743A6E"/>
    <w:rsid w:val="007451A6"/>
    <w:rsid w:val="007507B6"/>
    <w:rsid w:val="0075202F"/>
    <w:rsid w:val="00752796"/>
    <w:rsid w:val="00755234"/>
    <w:rsid w:val="00755B01"/>
    <w:rsid w:val="0075679E"/>
    <w:rsid w:val="00756F3C"/>
    <w:rsid w:val="007616C7"/>
    <w:rsid w:val="00763592"/>
    <w:rsid w:val="00765A9B"/>
    <w:rsid w:val="00765F73"/>
    <w:rsid w:val="00767C4C"/>
    <w:rsid w:val="00767C7B"/>
    <w:rsid w:val="0077302B"/>
    <w:rsid w:val="00775271"/>
    <w:rsid w:val="00775E80"/>
    <w:rsid w:val="0077750D"/>
    <w:rsid w:val="00777903"/>
    <w:rsid w:val="00777AED"/>
    <w:rsid w:val="00780522"/>
    <w:rsid w:val="007824EA"/>
    <w:rsid w:val="00783815"/>
    <w:rsid w:val="00784009"/>
    <w:rsid w:val="00786312"/>
    <w:rsid w:val="007867DA"/>
    <w:rsid w:val="007909F7"/>
    <w:rsid w:val="00791901"/>
    <w:rsid w:val="00792517"/>
    <w:rsid w:val="00794D86"/>
    <w:rsid w:val="007950AB"/>
    <w:rsid w:val="00796107"/>
    <w:rsid w:val="00796AEB"/>
    <w:rsid w:val="007A034B"/>
    <w:rsid w:val="007A0358"/>
    <w:rsid w:val="007A07DF"/>
    <w:rsid w:val="007A23E8"/>
    <w:rsid w:val="007A4835"/>
    <w:rsid w:val="007A7347"/>
    <w:rsid w:val="007B10A6"/>
    <w:rsid w:val="007B2393"/>
    <w:rsid w:val="007B26F9"/>
    <w:rsid w:val="007B3065"/>
    <w:rsid w:val="007B38DE"/>
    <w:rsid w:val="007B439D"/>
    <w:rsid w:val="007B696C"/>
    <w:rsid w:val="007C28E1"/>
    <w:rsid w:val="007C3793"/>
    <w:rsid w:val="007C436E"/>
    <w:rsid w:val="007C6138"/>
    <w:rsid w:val="007C69F9"/>
    <w:rsid w:val="007C710F"/>
    <w:rsid w:val="007D06A7"/>
    <w:rsid w:val="007D0E62"/>
    <w:rsid w:val="007D0F91"/>
    <w:rsid w:val="007D3D04"/>
    <w:rsid w:val="007D6855"/>
    <w:rsid w:val="007E134E"/>
    <w:rsid w:val="007E22B5"/>
    <w:rsid w:val="007E28EE"/>
    <w:rsid w:val="007E5E32"/>
    <w:rsid w:val="007F1EF4"/>
    <w:rsid w:val="007F3027"/>
    <w:rsid w:val="007F5D9F"/>
    <w:rsid w:val="007F6FB3"/>
    <w:rsid w:val="00800245"/>
    <w:rsid w:val="00800D5D"/>
    <w:rsid w:val="00802575"/>
    <w:rsid w:val="008041B9"/>
    <w:rsid w:val="00804434"/>
    <w:rsid w:val="008100E9"/>
    <w:rsid w:val="00810CB2"/>
    <w:rsid w:val="00816FAF"/>
    <w:rsid w:val="008244C6"/>
    <w:rsid w:val="00825163"/>
    <w:rsid w:val="00825F0A"/>
    <w:rsid w:val="00826DFC"/>
    <w:rsid w:val="0082723F"/>
    <w:rsid w:val="008331BB"/>
    <w:rsid w:val="00833426"/>
    <w:rsid w:val="0083373E"/>
    <w:rsid w:val="00834EA7"/>
    <w:rsid w:val="00835DE5"/>
    <w:rsid w:val="00836347"/>
    <w:rsid w:val="00837AB8"/>
    <w:rsid w:val="0084166D"/>
    <w:rsid w:val="0084410D"/>
    <w:rsid w:val="008466F2"/>
    <w:rsid w:val="008503F6"/>
    <w:rsid w:val="00852A0A"/>
    <w:rsid w:val="008533DB"/>
    <w:rsid w:val="00857CD6"/>
    <w:rsid w:val="00860E1F"/>
    <w:rsid w:val="00862256"/>
    <w:rsid w:val="0086568F"/>
    <w:rsid w:val="00867EF4"/>
    <w:rsid w:val="00871073"/>
    <w:rsid w:val="00873233"/>
    <w:rsid w:val="00873675"/>
    <w:rsid w:val="008753FA"/>
    <w:rsid w:val="00877687"/>
    <w:rsid w:val="008778A7"/>
    <w:rsid w:val="008800D7"/>
    <w:rsid w:val="00881646"/>
    <w:rsid w:val="008819DF"/>
    <w:rsid w:val="00881F6A"/>
    <w:rsid w:val="00882D5E"/>
    <w:rsid w:val="008835C0"/>
    <w:rsid w:val="008848E3"/>
    <w:rsid w:val="0088535C"/>
    <w:rsid w:val="00885807"/>
    <w:rsid w:val="00886D3A"/>
    <w:rsid w:val="00887398"/>
    <w:rsid w:val="00890A47"/>
    <w:rsid w:val="008948FF"/>
    <w:rsid w:val="008959D7"/>
    <w:rsid w:val="00896117"/>
    <w:rsid w:val="00897296"/>
    <w:rsid w:val="00897922"/>
    <w:rsid w:val="00897C9A"/>
    <w:rsid w:val="008A0562"/>
    <w:rsid w:val="008A085B"/>
    <w:rsid w:val="008A2074"/>
    <w:rsid w:val="008A2A51"/>
    <w:rsid w:val="008A31A8"/>
    <w:rsid w:val="008A510B"/>
    <w:rsid w:val="008A5AAC"/>
    <w:rsid w:val="008A72C8"/>
    <w:rsid w:val="008A7ECD"/>
    <w:rsid w:val="008B2657"/>
    <w:rsid w:val="008B2710"/>
    <w:rsid w:val="008B2C07"/>
    <w:rsid w:val="008B3136"/>
    <w:rsid w:val="008B676A"/>
    <w:rsid w:val="008B6E5B"/>
    <w:rsid w:val="008B79AB"/>
    <w:rsid w:val="008C17C4"/>
    <w:rsid w:val="008C2146"/>
    <w:rsid w:val="008C4D94"/>
    <w:rsid w:val="008C5032"/>
    <w:rsid w:val="008C5857"/>
    <w:rsid w:val="008C5F55"/>
    <w:rsid w:val="008C6F41"/>
    <w:rsid w:val="008C7015"/>
    <w:rsid w:val="008D2ADB"/>
    <w:rsid w:val="008D3FCF"/>
    <w:rsid w:val="008D4FFC"/>
    <w:rsid w:val="008D7EA3"/>
    <w:rsid w:val="008E2708"/>
    <w:rsid w:val="008E2AA0"/>
    <w:rsid w:val="008E32B5"/>
    <w:rsid w:val="008E3B9A"/>
    <w:rsid w:val="008E4C9A"/>
    <w:rsid w:val="008E6E1C"/>
    <w:rsid w:val="008E745D"/>
    <w:rsid w:val="00901F41"/>
    <w:rsid w:val="0090292D"/>
    <w:rsid w:val="00907163"/>
    <w:rsid w:val="0090772D"/>
    <w:rsid w:val="0091146B"/>
    <w:rsid w:val="00911E47"/>
    <w:rsid w:val="00913985"/>
    <w:rsid w:val="00913E70"/>
    <w:rsid w:val="00914645"/>
    <w:rsid w:val="0091506D"/>
    <w:rsid w:val="00915CB1"/>
    <w:rsid w:val="00921D63"/>
    <w:rsid w:val="00922F52"/>
    <w:rsid w:val="009242BE"/>
    <w:rsid w:val="00924505"/>
    <w:rsid w:val="00926D28"/>
    <w:rsid w:val="00927E79"/>
    <w:rsid w:val="009323E7"/>
    <w:rsid w:val="0093301C"/>
    <w:rsid w:val="00933B12"/>
    <w:rsid w:val="00933BE4"/>
    <w:rsid w:val="00934710"/>
    <w:rsid w:val="00937354"/>
    <w:rsid w:val="009402AD"/>
    <w:rsid w:val="0094564C"/>
    <w:rsid w:val="00945FB5"/>
    <w:rsid w:val="009468EA"/>
    <w:rsid w:val="0095030D"/>
    <w:rsid w:val="009512E5"/>
    <w:rsid w:val="00953B29"/>
    <w:rsid w:val="00954703"/>
    <w:rsid w:val="00954A45"/>
    <w:rsid w:val="00954DD9"/>
    <w:rsid w:val="00954E03"/>
    <w:rsid w:val="00956079"/>
    <w:rsid w:val="00956D2F"/>
    <w:rsid w:val="009571D9"/>
    <w:rsid w:val="00957953"/>
    <w:rsid w:val="00960472"/>
    <w:rsid w:val="009606D2"/>
    <w:rsid w:val="00960A03"/>
    <w:rsid w:val="00961970"/>
    <w:rsid w:val="009623E8"/>
    <w:rsid w:val="00965246"/>
    <w:rsid w:val="009661C5"/>
    <w:rsid w:val="00970696"/>
    <w:rsid w:val="00971044"/>
    <w:rsid w:val="00971061"/>
    <w:rsid w:val="00972671"/>
    <w:rsid w:val="0097403A"/>
    <w:rsid w:val="0097471E"/>
    <w:rsid w:val="009778AA"/>
    <w:rsid w:val="00977D3A"/>
    <w:rsid w:val="00977E96"/>
    <w:rsid w:val="00982BAF"/>
    <w:rsid w:val="009833F2"/>
    <w:rsid w:val="00984798"/>
    <w:rsid w:val="00990D7A"/>
    <w:rsid w:val="00991072"/>
    <w:rsid w:val="0099423D"/>
    <w:rsid w:val="0099461C"/>
    <w:rsid w:val="0099674A"/>
    <w:rsid w:val="009A0880"/>
    <w:rsid w:val="009A1DFD"/>
    <w:rsid w:val="009A27B7"/>
    <w:rsid w:val="009A3D94"/>
    <w:rsid w:val="009B0BB1"/>
    <w:rsid w:val="009B1C6C"/>
    <w:rsid w:val="009B274C"/>
    <w:rsid w:val="009B2D65"/>
    <w:rsid w:val="009B724B"/>
    <w:rsid w:val="009C1C5C"/>
    <w:rsid w:val="009C3F6D"/>
    <w:rsid w:val="009C58D2"/>
    <w:rsid w:val="009C5CA7"/>
    <w:rsid w:val="009C6C45"/>
    <w:rsid w:val="009D03A9"/>
    <w:rsid w:val="009D0B01"/>
    <w:rsid w:val="009D1EC4"/>
    <w:rsid w:val="009D1F2C"/>
    <w:rsid w:val="009D2858"/>
    <w:rsid w:val="009D2D07"/>
    <w:rsid w:val="009D4DA4"/>
    <w:rsid w:val="009D4DB1"/>
    <w:rsid w:val="009D5201"/>
    <w:rsid w:val="009D5D6E"/>
    <w:rsid w:val="009E0380"/>
    <w:rsid w:val="009E1FEA"/>
    <w:rsid w:val="009E3D88"/>
    <w:rsid w:val="009E48DA"/>
    <w:rsid w:val="009E7C01"/>
    <w:rsid w:val="009F1C14"/>
    <w:rsid w:val="009F2492"/>
    <w:rsid w:val="009F2BBE"/>
    <w:rsid w:val="009F473A"/>
    <w:rsid w:val="009F4939"/>
    <w:rsid w:val="009F4A20"/>
    <w:rsid w:val="009F4A75"/>
    <w:rsid w:val="009F5164"/>
    <w:rsid w:val="009F794C"/>
    <w:rsid w:val="00A00B38"/>
    <w:rsid w:val="00A01971"/>
    <w:rsid w:val="00A0334F"/>
    <w:rsid w:val="00A0378A"/>
    <w:rsid w:val="00A04E2D"/>
    <w:rsid w:val="00A100FA"/>
    <w:rsid w:val="00A10A23"/>
    <w:rsid w:val="00A147CC"/>
    <w:rsid w:val="00A14F12"/>
    <w:rsid w:val="00A15177"/>
    <w:rsid w:val="00A20513"/>
    <w:rsid w:val="00A22151"/>
    <w:rsid w:val="00A22B44"/>
    <w:rsid w:val="00A22C1C"/>
    <w:rsid w:val="00A24216"/>
    <w:rsid w:val="00A2570E"/>
    <w:rsid w:val="00A31F84"/>
    <w:rsid w:val="00A33B4F"/>
    <w:rsid w:val="00A37404"/>
    <w:rsid w:val="00A435E4"/>
    <w:rsid w:val="00A4392B"/>
    <w:rsid w:val="00A444BD"/>
    <w:rsid w:val="00A44D9C"/>
    <w:rsid w:val="00A44E49"/>
    <w:rsid w:val="00A4552E"/>
    <w:rsid w:val="00A4792A"/>
    <w:rsid w:val="00A52482"/>
    <w:rsid w:val="00A55D4A"/>
    <w:rsid w:val="00A56134"/>
    <w:rsid w:val="00A56BC5"/>
    <w:rsid w:val="00A57E39"/>
    <w:rsid w:val="00A60C59"/>
    <w:rsid w:val="00A624EF"/>
    <w:rsid w:val="00A62FDB"/>
    <w:rsid w:val="00A6438E"/>
    <w:rsid w:val="00A67770"/>
    <w:rsid w:val="00A72575"/>
    <w:rsid w:val="00A74FB5"/>
    <w:rsid w:val="00A76B7C"/>
    <w:rsid w:val="00A771D4"/>
    <w:rsid w:val="00A83D02"/>
    <w:rsid w:val="00A850B3"/>
    <w:rsid w:val="00AA0188"/>
    <w:rsid w:val="00AA0E17"/>
    <w:rsid w:val="00AA0E88"/>
    <w:rsid w:val="00AA0F46"/>
    <w:rsid w:val="00AA2710"/>
    <w:rsid w:val="00AA5ED0"/>
    <w:rsid w:val="00AA6107"/>
    <w:rsid w:val="00AB0E49"/>
    <w:rsid w:val="00AB4BB6"/>
    <w:rsid w:val="00AB76B2"/>
    <w:rsid w:val="00AC01A4"/>
    <w:rsid w:val="00AC0770"/>
    <w:rsid w:val="00AC3C50"/>
    <w:rsid w:val="00AC5D5A"/>
    <w:rsid w:val="00AC5F38"/>
    <w:rsid w:val="00AD1B39"/>
    <w:rsid w:val="00AD3B27"/>
    <w:rsid w:val="00AD411B"/>
    <w:rsid w:val="00AD4DA1"/>
    <w:rsid w:val="00AD5C92"/>
    <w:rsid w:val="00AD7364"/>
    <w:rsid w:val="00AE0707"/>
    <w:rsid w:val="00AE1F73"/>
    <w:rsid w:val="00AE40B3"/>
    <w:rsid w:val="00AE6A5E"/>
    <w:rsid w:val="00AE7016"/>
    <w:rsid w:val="00AF1288"/>
    <w:rsid w:val="00AF13AB"/>
    <w:rsid w:val="00AF2A80"/>
    <w:rsid w:val="00B01635"/>
    <w:rsid w:val="00B01D15"/>
    <w:rsid w:val="00B02D79"/>
    <w:rsid w:val="00B04F61"/>
    <w:rsid w:val="00B058BE"/>
    <w:rsid w:val="00B106DA"/>
    <w:rsid w:val="00B10B1C"/>
    <w:rsid w:val="00B10FCA"/>
    <w:rsid w:val="00B11541"/>
    <w:rsid w:val="00B1409F"/>
    <w:rsid w:val="00B15A20"/>
    <w:rsid w:val="00B16D54"/>
    <w:rsid w:val="00B20597"/>
    <w:rsid w:val="00B2517D"/>
    <w:rsid w:val="00B25195"/>
    <w:rsid w:val="00B26131"/>
    <w:rsid w:val="00B26979"/>
    <w:rsid w:val="00B3367C"/>
    <w:rsid w:val="00B34742"/>
    <w:rsid w:val="00B3511D"/>
    <w:rsid w:val="00B37CF4"/>
    <w:rsid w:val="00B37FCD"/>
    <w:rsid w:val="00B408E6"/>
    <w:rsid w:val="00B444ED"/>
    <w:rsid w:val="00B45718"/>
    <w:rsid w:val="00B458D3"/>
    <w:rsid w:val="00B46E89"/>
    <w:rsid w:val="00B47B10"/>
    <w:rsid w:val="00B47DDC"/>
    <w:rsid w:val="00B51301"/>
    <w:rsid w:val="00B51B88"/>
    <w:rsid w:val="00B52ADA"/>
    <w:rsid w:val="00B55F2B"/>
    <w:rsid w:val="00B562D1"/>
    <w:rsid w:val="00B5740B"/>
    <w:rsid w:val="00B5792E"/>
    <w:rsid w:val="00B608F5"/>
    <w:rsid w:val="00B60AC7"/>
    <w:rsid w:val="00B60ED8"/>
    <w:rsid w:val="00B61DE3"/>
    <w:rsid w:val="00B6360E"/>
    <w:rsid w:val="00B64B39"/>
    <w:rsid w:val="00B65550"/>
    <w:rsid w:val="00B71F6E"/>
    <w:rsid w:val="00B71FF5"/>
    <w:rsid w:val="00B72AF6"/>
    <w:rsid w:val="00B72D2D"/>
    <w:rsid w:val="00B732CF"/>
    <w:rsid w:val="00B76CEF"/>
    <w:rsid w:val="00B80AD4"/>
    <w:rsid w:val="00B83697"/>
    <w:rsid w:val="00B8793F"/>
    <w:rsid w:val="00B916E3"/>
    <w:rsid w:val="00B93675"/>
    <w:rsid w:val="00B9367D"/>
    <w:rsid w:val="00B93BD9"/>
    <w:rsid w:val="00B940EE"/>
    <w:rsid w:val="00B947AC"/>
    <w:rsid w:val="00B95E02"/>
    <w:rsid w:val="00B96FA3"/>
    <w:rsid w:val="00B97B01"/>
    <w:rsid w:val="00BA0350"/>
    <w:rsid w:val="00BA5CC8"/>
    <w:rsid w:val="00BB1CFB"/>
    <w:rsid w:val="00BB242D"/>
    <w:rsid w:val="00BB6761"/>
    <w:rsid w:val="00BB6D97"/>
    <w:rsid w:val="00BB76EA"/>
    <w:rsid w:val="00BC15DF"/>
    <w:rsid w:val="00BC2EAA"/>
    <w:rsid w:val="00BC34B2"/>
    <w:rsid w:val="00BC4F2D"/>
    <w:rsid w:val="00BC54A2"/>
    <w:rsid w:val="00BC5A5A"/>
    <w:rsid w:val="00BC6D16"/>
    <w:rsid w:val="00BC77E3"/>
    <w:rsid w:val="00BD00C9"/>
    <w:rsid w:val="00BD0D0D"/>
    <w:rsid w:val="00BD1F4A"/>
    <w:rsid w:val="00BD2EEE"/>
    <w:rsid w:val="00BD4888"/>
    <w:rsid w:val="00BD4EDC"/>
    <w:rsid w:val="00BD75DE"/>
    <w:rsid w:val="00BE024A"/>
    <w:rsid w:val="00BE0535"/>
    <w:rsid w:val="00BE2FF0"/>
    <w:rsid w:val="00BE3829"/>
    <w:rsid w:val="00BE466F"/>
    <w:rsid w:val="00BE7D2E"/>
    <w:rsid w:val="00BF5D82"/>
    <w:rsid w:val="00BF5D9B"/>
    <w:rsid w:val="00BF63E9"/>
    <w:rsid w:val="00C05538"/>
    <w:rsid w:val="00C05F75"/>
    <w:rsid w:val="00C07775"/>
    <w:rsid w:val="00C138E9"/>
    <w:rsid w:val="00C15B1E"/>
    <w:rsid w:val="00C16697"/>
    <w:rsid w:val="00C17F72"/>
    <w:rsid w:val="00C24905"/>
    <w:rsid w:val="00C25320"/>
    <w:rsid w:val="00C25B97"/>
    <w:rsid w:val="00C2743C"/>
    <w:rsid w:val="00C30B4D"/>
    <w:rsid w:val="00C3714E"/>
    <w:rsid w:val="00C41950"/>
    <w:rsid w:val="00C4313E"/>
    <w:rsid w:val="00C43396"/>
    <w:rsid w:val="00C43F52"/>
    <w:rsid w:val="00C44E3E"/>
    <w:rsid w:val="00C4517D"/>
    <w:rsid w:val="00C46C27"/>
    <w:rsid w:val="00C521EF"/>
    <w:rsid w:val="00C52787"/>
    <w:rsid w:val="00C52809"/>
    <w:rsid w:val="00C52F73"/>
    <w:rsid w:val="00C54423"/>
    <w:rsid w:val="00C54AEF"/>
    <w:rsid w:val="00C55096"/>
    <w:rsid w:val="00C574A2"/>
    <w:rsid w:val="00C6168C"/>
    <w:rsid w:val="00C620C6"/>
    <w:rsid w:val="00C624FF"/>
    <w:rsid w:val="00C640B4"/>
    <w:rsid w:val="00C65745"/>
    <w:rsid w:val="00C66404"/>
    <w:rsid w:val="00C667B6"/>
    <w:rsid w:val="00C70F02"/>
    <w:rsid w:val="00C7240B"/>
    <w:rsid w:val="00C73641"/>
    <w:rsid w:val="00C748BC"/>
    <w:rsid w:val="00C76CDB"/>
    <w:rsid w:val="00C76E5C"/>
    <w:rsid w:val="00C80794"/>
    <w:rsid w:val="00C8211A"/>
    <w:rsid w:val="00C823E4"/>
    <w:rsid w:val="00C826B7"/>
    <w:rsid w:val="00C83E9B"/>
    <w:rsid w:val="00C90297"/>
    <w:rsid w:val="00C9064B"/>
    <w:rsid w:val="00C93F39"/>
    <w:rsid w:val="00C964AF"/>
    <w:rsid w:val="00CA1C9E"/>
    <w:rsid w:val="00CA264D"/>
    <w:rsid w:val="00CA4484"/>
    <w:rsid w:val="00CA5C21"/>
    <w:rsid w:val="00CA5D4C"/>
    <w:rsid w:val="00CA7BA8"/>
    <w:rsid w:val="00CB3645"/>
    <w:rsid w:val="00CB45EC"/>
    <w:rsid w:val="00CB5674"/>
    <w:rsid w:val="00CB6038"/>
    <w:rsid w:val="00CB61D4"/>
    <w:rsid w:val="00CB72E0"/>
    <w:rsid w:val="00CB763F"/>
    <w:rsid w:val="00CC215D"/>
    <w:rsid w:val="00CC4725"/>
    <w:rsid w:val="00CC4F74"/>
    <w:rsid w:val="00CC7576"/>
    <w:rsid w:val="00CD03F0"/>
    <w:rsid w:val="00CD0451"/>
    <w:rsid w:val="00CD3398"/>
    <w:rsid w:val="00CD3988"/>
    <w:rsid w:val="00CD5244"/>
    <w:rsid w:val="00CD6BCB"/>
    <w:rsid w:val="00CD701A"/>
    <w:rsid w:val="00CD734E"/>
    <w:rsid w:val="00CE0140"/>
    <w:rsid w:val="00CE3B1B"/>
    <w:rsid w:val="00CE5B54"/>
    <w:rsid w:val="00CE68EE"/>
    <w:rsid w:val="00CF1513"/>
    <w:rsid w:val="00CF2C04"/>
    <w:rsid w:val="00CF2C30"/>
    <w:rsid w:val="00CF3811"/>
    <w:rsid w:val="00CF3CBB"/>
    <w:rsid w:val="00CF4105"/>
    <w:rsid w:val="00CF51A8"/>
    <w:rsid w:val="00CF56E7"/>
    <w:rsid w:val="00CF575D"/>
    <w:rsid w:val="00CF59E5"/>
    <w:rsid w:val="00CF5DA4"/>
    <w:rsid w:val="00CF61F1"/>
    <w:rsid w:val="00CF7E80"/>
    <w:rsid w:val="00D00E84"/>
    <w:rsid w:val="00D00EA0"/>
    <w:rsid w:val="00D05DD7"/>
    <w:rsid w:val="00D05EA5"/>
    <w:rsid w:val="00D06FD1"/>
    <w:rsid w:val="00D07391"/>
    <w:rsid w:val="00D11B4C"/>
    <w:rsid w:val="00D11FC0"/>
    <w:rsid w:val="00D142D4"/>
    <w:rsid w:val="00D1455B"/>
    <w:rsid w:val="00D14B1B"/>
    <w:rsid w:val="00D1701E"/>
    <w:rsid w:val="00D2143B"/>
    <w:rsid w:val="00D22F77"/>
    <w:rsid w:val="00D2446B"/>
    <w:rsid w:val="00D24F26"/>
    <w:rsid w:val="00D26B4E"/>
    <w:rsid w:val="00D31AA8"/>
    <w:rsid w:val="00D33A1B"/>
    <w:rsid w:val="00D35256"/>
    <w:rsid w:val="00D35511"/>
    <w:rsid w:val="00D361DE"/>
    <w:rsid w:val="00D416B2"/>
    <w:rsid w:val="00D424FD"/>
    <w:rsid w:val="00D45DFD"/>
    <w:rsid w:val="00D46350"/>
    <w:rsid w:val="00D470C0"/>
    <w:rsid w:val="00D505D5"/>
    <w:rsid w:val="00D50FBD"/>
    <w:rsid w:val="00D5347E"/>
    <w:rsid w:val="00D545D3"/>
    <w:rsid w:val="00D54620"/>
    <w:rsid w:val="00D55AEE"/>
    <w:rsid w:val="00D5739D"/>
    <w:rsid w:val="00D61B56"/>
    <w:rsid w:val="00D624D7"/>
    <w:rsid w:val="00D627A4"/>
    <w:rsid w:val="00D63D4C"/>
    <w:rsid w:val="00D63FC9"/>
    <w:rsid w:val="00D66E2B"/>
    <w:rsid w:val="00D724C5"/>
    <w:rsid w:val="00D73ACC"/>
    <w:rsid w:val="00D74F76"/>
    <w:rsid w:val="00D7732D"/>
    <w:rsid w:val="00D80072"/>
    <w:rsid w:val="00D80294"/>
    <w:rsid w:val="00D80357"/>
    <w:rsid w:val="00D82CB2"/>
    <w:rsid w:val="00D83419"/>
    <w:rsid w:val="00D83DF8"/>
    <w:rsid w:val="00D862BF"/>
    <w:rsid w:val="00D90F09"/>
    <w:rsid w:val="00D940A4"/>
    <w:rsid w:val="00D9455F"/>
    <w:rsid w:val="00D94C14"/>
    <w:rsid w:val="00D9540C"/>
    <w:rsid w:val="00DA2453"/>
    <w:rsid w:val="00DA4C84"/>
    <w:rsid w:val="00DA6391"/>
    <w:rsid w:val="00DB02AD"/>
    <w:rsid w:val="00DB17E9"/>
    <w:rsid w:val="00DB2720"/>
    <w:rsid w:val="00DB6114"/>
    <w:rsid w:val="00DB62FF"/>
    <w:rsid w:val="00DB6B78"/>
    <w:rsid w:val="00DB7324"/>
    <w:rsid w:val="00DC167B"/>
    <w:rsid w:val="00DC32F3"/>
    <w:rsid w:val="00DC3F14"/>
    <w:rsid w:val="00DC5158"/>
    <w:rsid w:val="00DC656C"/>
    <w:rsid w:val="00DC67B0"/>
    <w:rsid w:val="00DC77C5"/>
    <w:rsid w:val="00DD0ACA"/>
    <w:rsid w:val="00DD2967"/>
    <w:rsid w:val="00DD437E"/>
    <w:rsid w:val="00DD7383"/>
    <w:rsid w:val="00DD7C61"/>
    <w:rsid w:val="00DE1EC9"/>
    <w:rsid w:val="00DE48BD"/>
    <w:rsid w:val="00DE5792"/>
    <w:rsid w:val="00DE6291"/>
    <w:rsid w:val="00DF0CFB"/>
    <w:rsid w:val="00DF1A26"/>
    <w:rsid w:val="00DF2C54"/>
    <w:rsid w:val="00DF3ABF"/>
    <w:rsid w:val="00DF5AD7"/>
    <w:rsid w:val="00DF71F1"/>
    <w:rsid w:val="00DF7C6D"/>
    <w:rsid w:val="00E005C8"/>
    <w:rsid w:val="00E00D13"/>
    <w:rsid w:val="00E01B18"/>
    <w:rsid w:val="00E02F41"/>
    <w:rsid w:val="00E06622"/>
    <w:rsid w:val="00E0677D"/>
    <w:rsid w:val="00E068D2"/>
    <w:rsid w:val="00E07527"/>
    <w:rsid w:val="00E076CE"/>
    <w:rsid w:val="00E10748"/>
    <w:rsid w:val="00E122D3"/>
    <w:rsid w:val="00E12C93"/>
    <w:rsid w:val="00E15565"/>
    <w:rsid w:val="00E15F3C"/>
    <w:rsid w:val="00E20698"/>
    <w:rsid w:val="00E21ABA"/>
    <w:rsid w:val="00E24384"/>
    <w:rsid w:val="00E27029"/>
    <w:rsid w:val="00E27845"/>
    <w:rsid w:val="00E27CE6"/>
    <w:rsid w:val="00E30586"/>
    <w:rsid w:val="00E3104A"/>
    <w:rsid w:val="00E323AD"/>
    <w:rsid w:val="00E32471"/>
    <w:rsid w:val="00E32691"/>
    <w:rsid w:val="00E352A3"/>
    <w:rsid w:val="00E40B1D"/>
    <w:rsid w:val="00E40B71"/>
    <w:rsid w:val="00E42681"/>
    <w:rsid w:val="00E42971"/>
    <w:rsid w:val="00E429ED"/>
    <w:rsid w:val="00E432BC"/>
    <w:rsid w:val="00E43529"/>
    <w:rsid w:val="00E43630"/>
    <w:rsid w:val="00E461D8"/>
    <w:rsid w:val="00E47289"/>
    <w:rsid w:val="00E47F43"/>
    <w:rsid w:val="00E55262"/>
    <w:rsid w:val="00E55ADE"/>
    <w:rsid w:val="00E5695F"/>
    <w:rsid w:val="00E57919"/>
    <w:rsid w:val="00E5798D"/>
    <w:rsid w:val="00E60FB0"/>
    <w:rsid w:val="00E61C7A"/>
    <w:rsid w:val="00E73180"/>
    <w:rsid w:val="00E74E87"/>
    <w:rsid w:val="00E7619E"/>
    <w:rsid w:val="00E76EBB"/>
    <w:rsid w:val="00E7789A"/>
    <w:rsid w:val="00E80A9F"/>
    <w:rsid w:val="00E80B66"/>
    <w:rsid w:val="00E839D5"/>
    <w:rsid w:val="00E84B83"/>
    <w:rsid w:val="00E85827"/>
    <w:rsid w:val="00E90EF8"/>
    <w:rsid w:val="00E90F3F"/>
    <w:rsid w:val="00E91835"/>
    <w:rsid w:val="00E92843"/>
    <w:rsid w:val="00E928B3"/>
    <w:rsid w:val="00E93430"/>
    <w:rsid w:val="00E93AC5"/>
    <w:rsid w:val="00E93BAC"/>
    <w:rsid w:val="00E9461D"/>
    <w:rsid w:val="00E946DB"/>
    <w:rsid w:val="00E94A25"/>
    <w:rsid w:val="00E96BF6"/>
    <w:rsid w:val="00E96C27"/>
    <w:rsid w:val="00EA303D"/>
    <w:rsid w:val="00EA6550"/>
    <w:rsid w:val="00EB0717"/>
    <w:rsid w:val="00EB2C39"/>
    <w:rsid w:val="00EB74EE"/>
    <w:rsid w:val="00EB7642"/>
    <w:rsid w:val="00EC2904"/>
    <w:rsid w:val="00EC47D8"/>
    <w:rsid w:val="00EC4B8D"/>
    <w:rsid w:val="00EC5D38"/>
    <w:rsid w:val="00EC6AD5"/>
    <w:rsid w:val="00ED013E"/>
    <w:rsid w:val="00ED21A5"/>
    <w:rsid w:val="00ED25A8"/>
    <w:rsid w:val="00ED3B4B"/>
    <w:rsid w:val="00ED5A3C"/>
    <w:rsid w:val="00EE1644"/>
    <w:rsid w:val="00EE21EB"/>
    <w:rsid w:val="00EE4B4F"/>
    <w:rsid w:val="00EE522D"/>
    <w:rsid w:val="00EE5942"/>
    <w:rsid w:val="00EE6C0D"/>
    <w:rsid w:val="00EE7A5A"/>
    <w:rsid w:val="00EF1431"/>
    <w:rsid w:val="00EF1EBD"/>
    <w:rsid w:val="00F024C6"/>
    <w:rsid w:val="00F035A1"/>
    <w:rsid w:val="00F117F6"/>
    <w:rsid w:val="00F14BFB"/>
    <w:rsid w:val="00F14FEE"/>
    <w:rsid w:val="00F16C7A"/>
    <w:rsid w:val="00F16C9F"/>
    <w:rsid w:val="00F17A76"/>
    <w:rsid w:val="00F2463F"/>
    <w:rsid w:val="00F2480A"/>
    <w:rsid w:val="00F25055"/>
    <w:rsid w:val="00F26831"/>
    <w:rsid w:val="00F27A67"/>
    <w:rsid w:val="00F30425"/>
    <w:rsid w:val="00F306C1"/>
    <w:rsid w:val="00F318FE"/>
    <w:rsid w:val="00F31A25"/>
    <w:rsid w:val="00F32EA2"/>
    <w:rsid w:val="00F3311D"/>
    <w:rsid w:val="00F35CA0"/>
    <w:rsid w:val="00F376C3"/>
    <w:rsid w:val="00F4007A"/>
    <w:rsid w:val="00F4083D"/>
    <w:rsid w:val="00F4083F"/>
    <w:rsid w:val="00F44400"/>
    <w:rsid w:val="00F4474F"/>
    <w:rsid w:val="00F45FEA"/>
    <w:rsid w:val="00F53EB1"/>
    <w:rsid w:val="00F54494"/>
    <w:rsid w:val="00F54E76"/>
    <w:rsid w:val="00F5536C"/>
    <w:rsid w:val="00F55EA1"/>
    <w:rsid w:val="00F56022"/>
    <w:rsid w:val="00F56447"/>
    <w:rsid w:val="00F56ECA"/>
    <w:rsid w:val="00F576AA"/>
    <w:rsid w:val="00F603F2"/>
    <w:rsid w:val="00F60504"/>
    <w:rsid w:val="00F62277"/>
    <w:rsid w:val="00F65AE8"/>
    <w:rsid w:val="00F6620C"/>
    <w:rsid w:val="00F66F28"/>
    <w:rsid w:val="00F676F7"/>
    <w:rsid w:val="00F72516"/>
    <w:rsid w:val="00F74D32"/>
    <w:rsid w:val="00F764A7"/>
    <w:rsid w:val="00F8119C"/>
    <w:rsid w:val="00F81622"/>
    <w:rsid w:val="00F817C1"/>
    <w:rsid w:val="00F82FE5"/>
    <w:rsid w:val="00F84EAA"/>
    <w:rsid w:val="00F8676D"/>
    <w:rsid w:val="00F867FC"/>
    <w:rsid w:val="00F90BAF"/>
    <w:rsid w:val="00F91942"/>
    <w:rsid w:val="00F92FF1"/>
    <w:rsid w:val="00F94106"/>
    <w:rsid w:val="00F94F5C"/>
    <w:rsid w:val="00F96A14"/>
    <w:rsid w:val="00FA16B6"/>
    <w:rsid w:val="00FA4FA3"/>
    <w:rsid w:val="00FA5120"/>
    <w:rsid w:val="00FA5220"/>
    <w:rsid w:val="00FA72F3"/>
    <w:rsid w:val="00FB0A75"/>
    <w:rsid w:val="00FB1097"/>
    <w:rsid w:val="00FB15C4"/>
    <w:rsid w:val="00FB1EEB"/>
    <w:rsid w:val="00FB3EFE"/>
    <w:rsid w:val="00FB6FFA"/>
    <w:rsid w:val="00FB7FA7"/>
    <w:rsid w:val="00FC24A2"/>
    <w:rsid w:val="00FC7DBB"/>
    <w:rsid w:val="00FD0E61"/>
    <w:rsid w:val="00FD2EC5"/>
    <w:rsid w:val="00FD4200"/>
    <w:rsid w:val="00FD4FF1"/>
    <w:rsid w:val="00FD5D07"/>
    <w:rsid w:val="00FD61D2"/>
    <w:rsid w:val="00FD74D0"/>
    <w:rsid w:val="00FE05D2"/>
    <w:rsid w:val="00FE0CAE"/>
    <w:rsid w:val="00FE0FA0"/>
    <w:rsid w:val="00FE25B8"/>
    <w:rsid w:val="00FE2EAA"/>
    <w:rsid w:val="00FE3008"/>
    <w:rsid w:val="00FE3DC0"/>
    <w:rsid w:val="00FE49F7"/>
    <w:rsid w:val="00FE4FA2"/>
    <w:rsid w:val="00FE516A"/>
    <w:rsid w:val="00FE5E9F"/>
    <w:rsid w:val="00FE5EDB"/>
    <w:rsid w:val="00FF0B1C"/>
    <w:rsid w:val="00FF2FF8"/>
    <w:rsid w:val="00FF4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3468"/>
  <w15:chartTrackingRefBased/>
  <w15:docId w15:val="{950995F0-3A41-408F-9519-EE3C1DFA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AE1"/>
  </w:style>
  <w:style w:type="paragraph" w:styleId="Heading1">
    <w:name w:val="heading 1"/>
    <w:basedOn w:val="Normal"/>
    <w:next w:val="Normal"/>
    <w:link w:val="Heading1Char"/>
    <w:uiPriority w:val="9"/>
    <w:qFormat/>
    <w:rsid w:val="00B44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E03"/>
    <w:rPr>
      <w:rFonts w:asciiTheme="majorHAnsi" w:eastAsiaTheme="majorEastAsia" w:hAnsiTheme="majorHAnsi" w:cstheme="majorBidi"/>
      <w:color w:val="2F5496" w:themeColor="accent1" w:themeShade="BF"/>
      <w:sz w:val="26"/>
      <w:szCs w:val="26"/>
    </w:rPr>
  </w:style>
  <w:style w:type="paragraph" w:customStyle="1" w:styleId="para">
    <w:name w:val="para"/>
    <w:basedOn w:val="Normal"/>
    <w:rsid w:val="003829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024C6"/>
    <w:rPr>
      <w:sz w:val="16"/>
      <w:szCs w:val="16"/>
    </w:rPr>
  </w:style>
  <w:style w:type="paragraph" w:styleId="CommentText">
    <w:name w:val="annotation text"/>
    <w:basedOn w:val="Normal"/>
    <w:link w:val="CommentTextChar"/>
    <w:uiPriority w:val="99"/>
    <w:semiHidden/>
    <w:unhideWhenUsed/>
    <w:rsid w:val="00F024C6"/>
    <w:pPr>
      <w:spacing w:line="240" w:lineRule="auto"/>
    </w:pPr>
    <w:rPr>
      <w:sz w:val="20"/>
      <w:szCs w:val="20"/>
    </w:rPr>
  </w:style>
  <w:style w:type="character" w:customStyle="1" w:styleId="CommentTextChar">
    <w:name w:val="Comment Text Char"/>
    <w:basedOn w:val="DefaultParagraphFont"/>
    <w:link w:val="CommentText"/>
    <w:uiPriority w:val="99"/>
    <w:semiHidden/>
    <w:rsid w:val="00F024C6"/>
    <w:rPr>
      <w:sz w:val="20"/>
      <w:szCs w:val="20"/>
    </w:rPr>
  </w:style>
  <w:style w:type="paragraph" w:styleId="CommentSubject">
    <w:name w:val="annotation subject"/>
    <w:basedOn w:val="CommentText"/>
    <w:next w:val="CommentText"/>
    <w:link w:val="CommentSubjectChar"/>
    <w:uiPriority w:val="99"/>
    <w:semiHidden/>
    <w:unhideWhenUsed/>
    <w:rsid w:val="00F024C6"/>
    <w:rPr>
      <w:b/>
      <w:bCs/>
    </w:rPr>
  </w:style>
  <w:style w:type="character" w:customStyle="1" w:styleId="CommentSubjectChar">
    <w:name w:val="Comment Subject Char"/>
    <w:basedOn w:val="CommentTextChar"/>
    <w:link w:val="CommentSubject"/>
    <w:uiPriority w:val="99"/>
    <w:semiHidden/>
    <w:rsid w:val="00F024C6"/>
    <w:rPr>
      <w:b/>
      <w:bCs/>
      <w:sz w:val="20"/>
      <w:szCs w:val="20"/>
    </w:rPr>
  </w:style>
  <w:style w:type="paragraph" w:styleId="BalloonText">
    <w:name w:val="Balloon Text"/>
    <w:basedOn w:val="Normal"/>
    <w:link w:val="BalloonTextChar"/>
    <w:uiPriority w:val="99"/>
    <w:semiHidden/>
    <w:unhideWhenUsed/>
    <w:rsid w:val="00F02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4C6"/>
    <w:rPr>
      <w:rFonts w:ascii="Segoe UI" w:hAnsi="Segoe UI" w:cs="Segoe UI"/>
      <w:sz w:val="18"/>
      <w:szCs w:val="18"/>
    </w:rPr>
  </w:style>
  <w:style w:type="paragraph" w:styleId="Revision">
    <w:name w:val="Revision"/>
    <w:hidden/>
    <w:uiPriority w:val="99"/>
    <w:semiHidden/>
    <w:rsid w:val="00B46E89"/>
    <w:pPr>
      <w:spacing w:after="0" w:line="240" w:lineRule="auto"/>
    </w:pPr>
  </w:style>
  <w:style w:type="character" w:styleId="Emphasis">
    <w:name w:val="Emphasis"/>
    <w:basedOn w:val="DefaultParagraphFont"/>
    <w:uiPriority w:val="20"/>
    <w:qFormat/>
    <w:rsid w:val="00D82CB2"/>
    <w:rPr>
      <w:i/>
      <w:iCs/>
    </w:rPr>
  </w:style>
  <w:style w:type="paragraph" w:styleId="Title">
    <w:name w:val="Title"/>
    <w:basedOn w:val="Normal"/>
    <w:next w:val="Normal"/>
    <w:link w:val="TitleChar"/>
    <w:uiPriority w:val="10"/>
    <w:qFormat/>
    <w:rsid w:val="00727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8458">
      <w:bodyDiv w:val="1"/>
      <w:marLeft w:val="0"/>
      <w:marRight w:val="0"/>
      <w:marTop w:val="0"/>
      <w:marBottom w:val="0"/>
      <w:divBdr>
        <w:top w:val="none" w:sz="0" w:space="0" w:color="auto"/>
        <w:left w:val="none" w:sz="0" w:space="0" w:color="auto"/>
        <w:bottom w:val="none" w:sz="0" w:space="0" w:color="auto"/>
        <w:right w:val="none" w:sz="0" w:space="0" w:color="auto"/>
      </w:divBdr>
    </w:div>
    <w:div w:id="339815382">
      <w:bodyDiv w:val="1"/>
      <w:marLeft w:val="0"/>
      <w:marRight w:val="0"/>
      <w:marTop w:val="0"/>
      <w:marBottom w:val="0"/>
      <w:divBdr>
        <w:top w:val="none" w:sz="0" w:space="0" w:color="auto"/>
        <w:left w:val="none" w:sz="0" w:space="0" w:color="auto"/>
        <w:bottom w:val="none" w:sz="0" w:space="0" w:color="auto"/>
        <w:right w:val="none" w:sz="0" w:space="0" w:color="auto"/>
      </w:divBdr>
    </w:div>
    <w:div w:id="401752464">
      <w:bodyDiv w:val="1"/>
      <w:marLeft w:val="0"/>
      <w:marRight w:val="0"/>
      <w:marTop w:val="0"/>
      <w:marBottom w:val="0"/>
      <w:divBdr>
        <w:top w:val="none" w:sz="0" w:space="0" w:color="auto"/>
        <w:left w:val="none" w:sz="0" w:space="0" w:color="auto"/>
        <w:bottom w:val="none" w:sz="0" w:space="0" w:color="auto"/>
        <w:right w:val="none" w:sz="0" w:space="0" w:color="auto"/>
      </w:divBdr>
      <w:divsChild>
        <w:div w:id="1916741465">
          <w:marLeft w:val="0"/>
          <w:marRight w:val="0"/>
          <w:marTop w:val="48"/>
          <w:marBottom w:val="120"/>
          <w:divBdr>
            <w:top w:val="none" w:sz="0" w:space="0" w:color="auto"/>
            <w:left w:val="none" w:sz="0" w:space="0" w:color="auto"/>
            <w:bottom w:val="none" w:sz="0" w:space="0" w:color="auto"/>
            <w:right w:val="none" w:sz="0" w:space="0" w:color="auto"/>
          </w:divBdr>
          <w:divsChild>
            <w:div w:id="18847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589">
      <w:bodyDiv w:val="1"/>
      <w:marLeft w:val="0"/>
      <w:marRight w:val="0"/>
      <w:marTop w:val="0"/>
      <w:marBottom w:val="0"/>
      <w:divBdr>
        <w:top w:val="none" w:sz="0" w:space="0" w:color="auto"/>
        <w:left w:val="none" w:sz="0" w:space="0" w:color="auto"/>
        <w:bottom w:val="none" w:sz="0" w:space="0" w:color="auto"/>
        <w:right w:val="none" w:sz="0" w:space="0" w:color="auto"/>
      </w:divBdr>
      <w:divsChild>
        <w:div w:id="711927161">
          <w:marLeft w:val="0"/>
          <w:marRight w:val="0"/>
          <w:marTop w:val="48"/>
          <w:marBottom w:val="120"/>
          <w:divBdr>
            <w:top w:val="none" w:sz="0" w:space="0" w:color="auto"/>
            <w:left w:val="none" w:sz="0" w:space="0" w:color="auto"/>
            <w:bottom w:val="none" w:sz="0" w:space="0" w:color="auto"/>
            <w:right w:val="none" w:sz="0" w:space="0" w:color="auto"/>
          </w:divBdr>
          <w:divsChild>
            <w:div w:id="20485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523">
      <w:bodyDiv w:val="1"/>
      <w:marLeft w:val="0"/>
      <w:marRight w:val="0"/>
      <w:marTop w:val="0"/>
      <w:marBottom w:val="0"/>
      <w:divBdr>
        <w:top w:val="none" w:sz="0" w:space="0" w:color="auto"/>
        <w:left w:val="none" w:sz="0" w:space="0" w:color="auto"/>
        <w:bottom w:val="none" w:sz="0" w:space="0" w:color="auto"/>
        <w:right w:val="none" w:sz="0" w:space="0" w:color="auto"/>
      </w:divBdr>
      <w:divsChild>
        <w:div w:id="1058014513">
          <w:marLeft w:val="0"/>
          <w:marRight w:val="0"/>
          <w:marTop w:val="0"/>
          <w:marBottom w:val="0"/>
          <w:divBdr>
            <w:top w:val="none" w:sz="0" w:space="0" w:color="auto"/>
            <w:left w:val="none" w:sz="0" w:space="0" w:color="auto"/>
            <w:bottom w:val="none" w:sz="0" w:space="0" w:color="auto"/>
            <w:right w:val="none" w:sz="0" w:space="0" w:color="auto"/>
          </w:divBdr>
          <w:divsChild>
            <w:div w:id="1795246990">
              <w:marLeft w:val="0"/>
              <w:marRight w:val="0"/>
              <w:marTop w:val="0"/>
              <w:marBottom w:val="0"/>
              <w:divBdr>
                <w:top w:val="none" w:sz="0" w:space="0" w:color="auto"/>
                <w:left w:val="none" w:sz="0" w:space="0" w:color="auto"/>
                <w:bottom w:val="none" w:sz="0" w:space="0" w:color="auto"/>
                <w:right w:val="none" w:sz="0" w:space="0" w:color="auto"/>
              </w:divBdr>
            </w:div>
            <w:div w:id="1000351274">
              <w:marLeft w:val="0"/>
              <w:marRight w:val="0"/>
              <w:marTop w:val="0"/>
              <w:marBottom w:val="0"/>
              <w:divBdr>
                <w:top w:val="none" w:sz="0" w:space="0" w:color="auto"/>
                <w:left w:val="none" w:sz="0" w:space="0" w:color="auto"/>
                <w:bottom w:val="none" w:sz="0" w:space="0" w:color="auto"/>
                <w:right w:val="none" w:sz="0" w:space="0" w:color="auto"/>
              </w:divBdr>
              <w:divsChild>
                <w:div w:id="1695422831">
                  <w:marLeft w:val="0"/>
                  <w:marRight w:val="0"/>
                  <w:marTop w:val="0"/>
                  <w:marBottom w:val="0"/>
                  <w:divBdr>
                    <w:top w:val="none" w:sz="0" w:space="0" w:color="auto"/>
                    <w:left w:val="none" w:sz="0" w:space="0" w:color="auto"/>
                    <w:bottom w:val="none" w:sz="0" w:space="0" w:color="auto"/>
                    <w:right w:val="none" w:sz="0" w:space="0" w:color="auto"/>
                  </w:divBdr>
                  <w:divsChild>
                    <w:div w:id="692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79701">
          <w:marLeft w:val="0"/>
          <w:marRight w:val="0"/>
          <w:marTop w:val="0"/>
          <w:marBottom w:val="0"/>
          <w:divBdr>
            <w:top w:val="none" w:sz="0" w:space="0" w:color="auto"/>
            <w:left w:val="none" w:sz="0" w:space="0" w:color="auto"/>
            <w:bottom w:val="none" w:sz="0" w:space="0" w:color="auto"/>
            <w:right w:val="none" w:sz="0" w:space="0" w:color="auto"/>
          </w:divBdr>
          <w:divsChild>
            <w:div w:id="263923880">
              <w:marLeft w:val="0"/>
              <w:marRight w:val="0"/>
              <w:marTop w:val="0"/>
              <w:marBottom w:val="0"/>
              <w:divBdr>
                <w:top w:val="none" w:sz="0" w:space="0" w:color="auto"/>
                <w:left w:val="none" w:sz="0" w:space="0" w:color="auto"/>
                <w:bottom w:val="none" w:sz="0" w:space="0" w:color="auto"/>
                <w:right w:val="none" w:sz="0" w:space="0" w:color="auto"/>
              </w:divBdr>
              <w:divsChild>
                <w:div w:id="6224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5678">
          <w:marLeft w:val="0"/>
          <w:marRight w:val="0"/>
          <w:marTop w:val="0"/>
          <w:marBottom w:val="0"/>
          <w:divBdr>
            <w:top w:val="none" w:sz="0" w:space="0" w:color="auto"/>
            <w:left w:val="none" w:sz="0" w:space="0" w:color="auto"/>
            <w:bottom w:val="none" w:sz="0" w:space="0" w:color="auto"/>
            <w:right w:val="none" w:sz="0" w:space="0" w:color="auto"/>
          </w:divBdr>
        </w:div>
      </w:divsChild>
    </w:div>
    <w:div w:id="901065259">
      <w:bodyDiv w:val="1"/>
      <w:marLeft w:val="0"/>
      <w:marRight w:val="0"/>
      <w:marTop w:val="0"/>
      <w:marBottom w:val="0"/>
      <w:divBdr>
        <w:top w:val="none" w:sz="0" w:space="0" w:color="auto"/>
        <w:left w:val="none" w:sz="0" w:space="0" w:color="auto"/>
        <w:bottom w:val="none" w:sz="0" w:space="0" w:color="auto"/>
        <w:right w:val="none" w:sz="0" w:space="0" w:color="auto"/>
      </w:divBdr>
      <w:divsChild>
        <w:div w:id="495807680">
          <w:marLeft w:val="0"/>
          <w:marRight w:val="0"/>
          <w:marTop w:val="48"/>
          <w:marBottom w:val="120"/>
          <w:divBdr>
            <w:top w:val="none" w:sz="0" w:space="0" w:color="auto"/>
            <w:left w:val="none" w:sz="0" w:space="0" w:color="auto"/>
            <w:bottom w:val="none" w:sz="0" w:space="0" w:color="auto"/>
            <w:right w:val="none" w:sz="0" w:space="0" w:color="auto"/>
          </w:divBdr>
          <w:divsChild>
            <w:div w:id="84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015">
      <w:bodyDiv w:val="1"/>
      <w:marLeft w:val="0"/>
      <w:marRight w:val="0"/>
      <w:marTop w:val="0"/>
      <w:marBottom w:val="0"/>
      <w:divBdr>
        <w:top w:val="none" w:sz="0" w:space="0" w:color="auto"/>
        <w:left w:val="none" w:sz="0" w:space="0" w:color="auto"/>
        <w:bottom w:val="none" w:sz="0" w:space="0" w:color="auto"/>
        <w:right w:val="none" w:sz="0" w:space="0" w:color="auto"/>
      </w:divBdr>
      <w:divsChild>
        <w:div w:id="25716831">
          <w:marLeft w:val="0"/>
          <w:marRight w:val="0"/>
          <w:marTop w:val="48"/>
          <w:marBottom w:val="120"/>
          <w:divBdr>
            <w:top w:val="none" w:sz="0" w:space="0" w:color="auto"/>
            <w:left w:val="none" w:sz="0" w:space="0" w:color="auto"/>
            <w:bottom w:val="none" w:sz="0" w:space="0" w:color="auto"/>
            <w:right w:val="none" w:sz="0" w:space="0" w:color="auto"/>
          </w:divBdr>
          <w:divsChild>
            <w:div w:id="1152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754">
      <w:bodyDiv w:val="1"/>
      <w:marLeft w:val="0"/>
      <w:marRight w:val="0"/>
      <w:marTop w:val="0"/>
      <w:marBottom w:val="0"/>
      <w:divBdr>
        <w:top w:val="none" w:sz="0" w:space="0" w:color="auto"/>
        <w:left w:val="none" w:sz="0" w:space="0" w:color="auto"/>
        <w:bottom w:val="none" w:sz="0" w:space="0" w:color="auto"/>
        <w:right w:val="none" w:sz="0" w:space="0" w:color="auto"/>
      </w:divBdr>
      <w:divsChild>
        <w:div w:id="105276868">
          <w:marLeft w:val="0"/>
          <w:marRight w:val="0"/>
          <w:marTop w:val="48"/>
          <w:marBottom w:val="120"/>
          <w:divBdr>
            <w:top w:val="none" w:sz="0" w:space="0" w:color="auto"/>
            <w:left w:val="none" w:sz="0" w:space="0" w:color="auto"/>
            <w:bottom w:val="none" w:sz="0" w:space="0" w:color="auto"/>
            <w:right w:val="none" w:sz="0" w:space="0" w:color="auto"/>
          </w:divBdr>
          <w:divsChild>
            <w:div w:id="12441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4656">
      <w:bodyDiv w:val="1"/>
      <w:marLeft w:val="0"/>
      <w:marRight w:val="0"/>
      <w:marTop w:val="0"/>
      <w:marBottom w:val="0"/>
      <w:divBdr>
        <w:top w:val="none" w:sz="0" w:space="0" w:color="auto"/>
        <w:left w:val="none" w:sz="0" w:space="0" w:color="auto"/>
        <w:bottom w:val="none" w:sz="0" w:space="0" w:color="auto"/>
        <w:right w:val="none" w:sz="0" w:space="0" w:color="auto"/>
      </w:divBdr>
    </w:div>
    <w:div w:id="1685087226">
      <w:bodyDiv w:val="1"/>
      <w:marLeft w:val="0"/>
      <w:marRight w:val="0"/>
      <w:marTop w:val="0"/>
      <w:marBottom w:val="0"/>
      <w:divBdr>
        <w:top w:val="none" w:sz="0" w:space="0" w:color="auto"/>
        <w:left w:val="none" w:sz="0" w:space="0" w:color="auto"/>
        <w:bottom w:val="none" w:sz="0" w:space="0" w:color="auto"/>
        <w:right w:val="none" w:sz="0" w:space="0" w:color="auto"/>
      </w:divBdr>
      <w:divsChild>
        <w:div w:id="514155496">
          <w:marLeft w:val="0"/>
          <w:marRight w:val="0"/>
          <w:marTop w:val="48"/>
          <w:marBottom w:val="120"/>
          <w:divBdr>
            <w:top w:val="none" w:sz="0" w:space="0" w:color="auto"/>
            <w:left w:val="none" w:sz="0" w:space="0" w:color="auto"/>
            <w:bottom w:val="none" w:sz="0" w:space="0" w:color="auto"/>
            <w:right w:val="none" w:sz="0" w:space="0" w:color="auto"/>
          </w:divBdr>
          <w:divsChild>
            <w:div w:id="640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3424">
      <w:bodyDiv w:val="1"/>
      <w:marLeft w:val="0"/>
      <w:marRight w:val="0"/>
      <w:marTop w:val="0"/>
      <w:marBottom w:val="0"/>
      <w:divBdr>
        <w:top w:val="none" w:sz="0" w:space="0" w:color="auto"/>
        <w:left w:val="none" w:sz="0" w:space="0" w:color="auto"/>
        <w:bottom w:val="none" w:sz="0" w:space="0" w:color="auto"/>
        <w:right w:val="none" w:sz="0" w:space="0" w:color="auto"/>
      </w:divBdr>
      <w:divsChild>
        <w:div w:id="2019767259">
          <w:marLeft w:val="0"/>
          <w:marRight w:val="0"/>
          <w:marTop w:val="48"/>
          <w:marBottom w:val="120"/>
          <w:divBdr>
            <w:top w:val="none" w:sz="0" w:space="0" w:color="auto"/>
            <w:left w:val="none" w:sz="0" w:space="0" w:color="auto"/>
            <w:bottom w:val="none" w:sz="0" w:space="0" w:color="auto"/>
            <w:right w:val="none" w:sz="0" w:space="0" w:color="auto"/>
          </w:divBdr>
          <w:divsChild>
            <w:div w:id="61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C2779-6E84-4729-9A20-5382DB52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Belias</dc:creator>
  <cp:keywords/>
  <dc:description/>
  <cp:lastModifiedBy>Michael Belias</cp:lastModifiedBy>
  <cp:revision>102</cp:revision>
  <dcterms:created xsi:type="dcterms:W3CDTF">2021-05-28T09:50:00Z</dcterms:created>
  <dcterms:modified xsi:type="dcterms:W3CDTF">2021-05-31T16:28:00Z</dcterms:modified>
</cp:coreProperties>
</file>