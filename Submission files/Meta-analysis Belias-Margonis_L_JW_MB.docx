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0637" w14:textId="5A339DD8" w:rsidR="000433CC" w:rsidRPr="000433CC" w:rsidRDefault="009D0B01" w:rsidP="00B16D54">
      <w:pPr>
        <w:pStyle w:val="Title"/>
      </w:pPr>
      <w:r w:rsidRPr="000433CC">
        <w:t>Meta-analysis of the</w:t>
      </w:r>
      <w:r w:rsidR="000433CC" w:rsidRPr="000433CC">
        <w:t xml:space="preserve"> effect of primary tumor location in patients with KRAS mutated vs wild</w:t>
      </w:r>
      <w:r w:rsidR="000433CC">
        <w:t xml:space="preserve"> </w:t>
      </w:r>
      <w:r w:rsidR="000433CC" w:rsidRPr="000433CC">
        <w:t>type</w:t>
      </w:r>
      <w:r w:rsidR="00A01971">
        <w:t xml:space="preserve"> colorectal liver metastases</w:t>
      </w:r>
      <w:r w:rsidR="000433CC" w:rsidRPr="000433CC">
        <w:t>: Is laterality still prognostic?</w:t>
      </w:r>
    </w:p>
    <w:p w14:paraId="126C3DB8" w14:textId="77777777" w:rsidR="00727BEC" w:rsidRDefault="00727BEC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580CAC" w14:textId="5AAF4EBB" w:rsidR="001837D9" w:rsidRPr="00727BEC" w:rsidRDefault="001837D9" w:rsidP="00727BEC">
      <w:pPr>
        <w:pStyle w:val="Heading1"/>
      </w:pPr>
      <w:r w:rsidRPr="00727BEC">
        <w:lastRenderedPageBreak/>
        <w:t>Introduction</w:t>
      </w:r>
    </w:p>
    <w:p w14:paraId="4C4D3E19" w14:textId="4C91536E" w:rsidR="005B4227" w:rsidRDefault="00DC77C5" w:rsidP="00DC77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7C5">
        <w:rPr>
          <w:rFonts w:ascii="Times New Roman" w:hAnsi="Times New Roman" w:cs="Times New Roman"/>
          <w:sz w:val="24"/>
          <w:szCs w:val="24"/>
        </w:rPr>
        <w:t xml:space="preserve">Primary tumor laterality (PTL) </w:t>
      </w:r>
      <w:r w:rsidR="00D1701E">
        <w:rPr>
          <w:rFonts w:ascii="Times New Roman" w:hAnsi="Times New Roman" w:cs="Times New Roman"/>
          <w:sz w:val="24"/>
          <w:szCs w:val="24"/>
        </w:rPr>
        <w:t xml:space="preserve">is the most recently identified </w:t>
      </w:r>
      <w:r w:rsidRPr="00DC77C5">
        <w:rPr>
          <w:rFonts w:ascii="Times New Roman" w:hAnsi="Times New Roman" w:cs="Times New Roman"/>
          <w:sz w:val="24"/>
          <w:szCs w:val="24"/>
        </w:rPr>
        <w:t xml:space="preserve">prognostic factor </w:t>
      </w:r>
      <w:r w:rsidR="00115C27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13103B">
        <w:rPr>
          <w:rFonts w:ascii="Times New Roman" w:hAnsi="Times New Roman" w:cs="Times New Roman"/>
          <w:sz w:val="24"/>
          <w:szCs w:val="24"/>
        </w:rPr>
        <w:t xml:space="preserve">with mortality </w:t>
      </w:r>
      <w:r w:rsidRPr="00DC77C5">
        <w:rPr>
          <w:rFonts w:ascii="Times New Roman" w:hAnsi="Times New Roman" w:cs="Times New Roman"/>
          <w:sz w:val="24"/>
          <w:szCs w:val="24"/>
        </w:rPr>
        <w:t>in</w:t>
      </w:r>
      <w:r w:rsidR="00D80072">
        <w:rPr>
          <w:rFonts w:ascii="Times New Roman" w:hAnsi="Times New Roman" w:cs="Times New Roman"/>
          <w:sz w:val="24"/>
          <w:szCs w:val="24"/>
        </w:rPr>
        <w:t xml:space="preserve"> patient</w:t>
      </w:r>
      <w:r w:rsidR="006B132F">
        <w:rPr>
          <w:rFonts w:ascii="Times New Roman" w:hAnsi="Times New Roman" w:cs="Times New Roman"/>
          <w:sz w:val="24"/>
          <w:szCs w:val="24"/>
        </w:rPr>
        <w:t>s</w:t>
      </w:r>
      <w:r w:rsidR="00D80072">
        <w:rPr>
          <w:rFonts w:ascii="Times New Roman" w:hAnsi="Times New Roman" w:cs="Times New Roman"/>
          <w:sz w:val="24"/>
          <w:szCs w:val="24"/>
        </w:rPr>
        <w:t xml:space="preserve"> with</w:t>
      </w:r>
      <w:r w:rsidRPr="00DC7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C5">
        <w:rPr>
          <w:rFonts w:ascii="Times New Roman" w:hAnsi="Times New Roman" w:cs="Times New Roman"/>
          <w:sz w:val="24"/>
          <w:szCs w:val="24"/>
        </w:rPr>
        <w:t>resectable</w:t>
      </w:r>
      <w:proofErr w:type="spellEnd"/>
      <w:r w:rsidRPr="00DC77C5">
        <w:rPr>
          <w:rFonts w:ascii="Times New Roman" w:hAnsi="Times New Roman" w:cs="Times New Roman"/>
          <w:sz w:val="24"/>
          <w:szCs w:val="24"/>
        </w:rPr>
        <w:t xml:space="preserve"> colorectal cancer liver metastases (CRLM). </w:t>
      </w:r>
      <w:r w:rsidR="00A83D02">
        <w:rPr>
          <w:rFonts w:ascii="Times New Roman" w:hAnsi="Times New Roman" w:cs="Times New Roman"/>
          <w:sz w:val="24"/>
          <w:szCs w:val="24"/>
        </w:rPr>
        <w:t>In</w:t>
      </w:r>
      <w:r w:rsidR="003147CB" w:rsidRPr="003147CB">
        <w:rPr>
          <w:rFonts w:ascii="Times New Roman" w:hAnsi="Times New Roman" w:cs="Times New Roman"/>
          <w:sz w:val="24"/>
          <w:szCs w:val="24"/>
        </w:rPr>
        <w:t xml:space="preserve"> 2016, Sasaki et al was the first to suggest that PTL may be associated with worse overall survival</w:t>
      </w:r>
      <w:r w:rsidR="00A83D02">
        <w:rPr>
          <w:rFonts w:ascii="Times New Roman" w:hAnsi="Times New Roman" w:cs="Times New Roman"/>
          <w:sz w:val="24"/>
          <w:szCs w:val="24"/>
        </w:rPr>
        <w:t>.</w:t>
      </w:r>
      <w:r w:rsidR="003147CB" w:rsidRPr="003147CB">
        <w:rPr>
          <w:rFonts w:ascii="Times New Roman" w:hAnsi="Times New Roman" w:cs="Times New Roman"/>
          <w:sz w:val="24"/>
          <w:szCs w:val="24"/>
        </w:rPr>
        <w:t xml:space="preserve"> </w:t>
      </w:r>
      <w:r w:rsidR="003147CB" w:rsidRPr="003147CB">
        <w:rPr>
          <w:rFonts w:ascii="Times New Roman" w:hAnsi="Times New Roman" w:cs="Times New Roman"/>
          <w:sz w:val="24"/>
          <w:szCs w:val="24"/>
          <w:highlight w:val="yellow"/>
        </w:rPr>
        <w:t>27792291</w:t>
      </w:r>
      <w:r w:rsidR="003147CB">
        <w:rPr>
          <w:rFonts w:ascii="Times New Roman" w:hAnsi="Times New Roman" w:cs="Times New Roman"/>
          <w:sz w:val="24"/>
          <w:szCs w:val="24"/>
        </w:rPr>
        <w:t xml:space="preserve"> Since then, </w:t>
      </w:r>
      <w:r w:rsidR="003C3A8C">
        <w:rPr>
          <w:rFonts w:ascii="Times New Roman" w:hAnsi="Times New Roman" w:cs="Times New Roman"/>
          <w:sz w:val="24"/>
          <w:szCs w:val="24"/>
        </w:rPr>
        <w:t xml:space="preserve">most studies confirmed that right sided </w:t>
      </w:r>
      <w:r w:rsidR="00D35256">
        <w:rPr>
          <w:rFonts w:ascii="Times New Roman" w:hAnsi="Times New Roman" w:cs="Times New Roman"/>
          <w:sz w:val="24"/>
          <w:szCs w:val="24"/>
        </w:rPr>
        <w:t xml:space="preserve">(RS) </w:t>
      </w:r>
      <w:r w:rsidR="003C3A8C">
        <w:rPr>
          <w:rFonts w:ascii="Times New Roman" w:hAnsi="Times New Roman" w:cs="Times New Roman"/>
          <w:sz w:val="24"/>
          <w:szCs w:val="24"/>
        </w:rPr>
        <w:t xml:space="preserve">primaries </w:t>
      </w:r>
      <w:r w:rsidR="00B16D54">
        <w:rPr>
          <w:rFonts w:ascii="Times New Roman" w:hAnsi="Times New Roman" w:cs="Times New Roman"/>
          <w:sz w:val="24"/>
          <w:szCs w:val="24"/>
        </w:rPr>
        <w:t>may show</w:t>
      </w:r>
      <w:r w:rsidR="003C3A8C">
        <w:rPr>
          <w:rFonts w:ascii="Times New Roman" w:hAnsi="Times New Roman" w:cs="Times New Roman"/>
          <w:sz w:val="24"/>
          <w:szCs w:val="24"/>
        </w:rPr>
        <w:t xml:space="preserve"> worse overall survival, </w:t>
      </w:r>
      <w:r w:rsidR="00A83D02">
        <w:rPr>
          <w:rFonts w:ascii="Times New Roman" w:hAnsi="Times New Roman" w:cs="Times New Roman"/>
          <w:sz w:val="24"/>
          <w:szCs w:val="24"/>
        </w:rPr>
        <w:t>although</w:t>
      </w:r>
      <w:r w:rsidR="003147CB">
        <w:rPr>
          <w:rFonts w:ascii="Times New Roman" w:hAnsi="Times New Roman" w:cs="Times New Roman"/>
          <w:sz w:val="24"/>
          <w:szCs w:val="24"/>
        </w:rPr>
        <w:t xml:space="preserve"> </w:t>
      </w:r>
      <w:r w:rsidR="00D1701E">
        <w:rPr>
          <w:rFonts w:ascii="Times New Roman" w:hAnsi="Times New Roman" w:cs="Times New Roman"/>
          <w:sz w:val="24"/>
          <w:szCs w:val="24"/>
        </w:rPr>
        <w:t>other</w:t>
      </w:r>
      <w:r w:rsidR="003C3A8C">
        <w:rPr>
          <w:rFonts w:ascii="Times New Roman" w:hAnsi="Times New Roman" w:cs="Times New Roman"/>
          <w:sz w:val="24"/>
          <w:szCs w:val="24"/>
        </w:rPr>
        <w:t>s</w:t>
      </w:r>
      <w:r w:rsidR="00D1701E">
        <w:rPr>
          <w:rFonts w:ascii="Times New Roman" w:hAnsi="Times New Roman" w:cs="Times New Roman"/>
          <w:sz w:val="24"/>
          <w:szCs w:val="24"/>
        </w:rPr>
        <w:t xml:space="preserve"> </w:t>
      </w:r>
      <w:r w:rsidR="0029000D">
        <w:rPr>
          <w:rFonts w:ascii="Times New Roman" w:hAnsi="Times New Roman" w:cs="Times New Roman"/>
          <w:sz w:val="24"/>
          <w:szCs w:val="24"/>
        </w:rPr>
        <w:t xml:space="preserve">could not </w:t>
      </w:r>
      <w:r w:rsidR="00D1701E">
        <w:rPr>
          <w:rFonts w:ascii="Times New Roman" w:hAnsi="Times New Roman" w:cs="Times New Roman"/>
          <w:sz w:val="24"/>
          <w:szCs w:val="24"/>
        </w:rPr>
        <w:t xml:space="preserve">show a relationship between </w:t>
      </w:r>
      <w:r w:rsidR="00A83D02">
        <w:rPr>
          <w:rFonts w:ascii="Times New Roman" w:hAnsi="Times New Roman" w:cs="Times New Roman"/>
          <w:sz w:val="24"/>
          <w:szCs w:val="24"/>
        </w:rPr>
        <w:t>PTL</w:t>
      </w:r>
      <w:r w:rsidR="00D1701E">
        <w:rPr>
          <w:rFonts w:ascii="Times New Roman" w:hAnsi="Times New Roman" w:cs="Times New Roman"/>
          <w:sz w:val="24"/>
          <w:szCs w:val="24"/>
        </w:rPr>
        <w:t xml:space="preserve"> and mortality.</w:t>
      </w:r>
      <w:r w:rsidR="00BB6761" w:rsidRPr="00BB6761">
        <w:t xml:space="preserve"> </w:t>
      </w:r>
      <w:proofErr w:type="gramStart"/>
      <w:r w:rsidR="00BB6761" w:rsidRPr="00BB6761">
        <w:rPr>
          <w:rFonts w:ascii="Times New Roman" w:hAnsi="Times New Roman" w:cs="Times New Roman"/>
          <w:sz w:val="24"/>
          <w:szCs w:val="24"/>
          <w:highlight w:val="yellow"/>
        </w:rPr>
        <w:t xml:space="preserve">29181680 </w:t>
      </w:r>
      <w:r w:rsidR="00D1701E" w:rsidRPr="00BB67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B6761" w:rsidRPr="00BB6761">
        <w:rPr>
          <w:rFonts w:ascii="Times New Roman" w:hAnsi="Times New Roman" w:cs="Times New Roman"/>
          <w:sz w:val="24"/>
          <w:szCs w:val="24"/>
          <w:highlight w:val="yellow"/>
        </w:rPr>
        <w:t>29580735</w:t>
      </w:r>
      <w:proofErr w:type="gramEnd"/>
      <w:r w:rsidR="002134C7">
        <w:rPr>
          <w:rFonts w:ascii="Times New Roman" w:hAnsi="Times New Roman" w:cs="Times New Roman"/>
          <w:sz w:val="24"/>
          <w:szCs w:val="24"/>
        </w:rPr>
        <w:t xml:space="preserve"> </w:t>
      </w:r>
      <w:r w:rsidR="002134C7" w:rsidRPr="002134C7">
        <w:rPr>
          <w:rFonts w:ascii="Times New Roman" w:hAnsi="Times New Roman" w:cs="Times New Roman"/>
          <w:sz w:val="24"/>
          <w:szCs w:val="24"/>
          <w:highlight w:val="yellow"/>
        </w:rPr>
        <w:t>32011815</w:t>
      </w:r>
      <w:r w:rsidR="002134C7">
        <w:rPr>
          <w:rFonts w:ascii="Times New Roman" w:hAnsi="Times New Roman" w:cs="Times New Roman"/>
          <w:sz w:val="24"/>
          <w:szCs w:val="24"/>
        </w:rPr>
        <w:t xml:space="preserve">  </w:t>
      </w:r>
      <w:r w:rsidR="00D1701E">
        <w:rPr>
          <w:rFonts w:ascii="Times New Roman" w:hAnsi="Times New Roman" w:cs="Times New Roman"/>
          <w:sz w:val="24"/>
          <w:szCs w:val="24"/>
        </w:rPr>
        <w:t>Wang et al</w:t>
      </w:r>
      <w:r w:rsidR="00D94C14">
        <w:rPr>
          <w:rFonts w:ascii="Times New Roman" w:hAnsi="Times New Roman" w:cs="Times New Roman"/>
          <w:sz w:val="24"/>
          <w:szCs w:val="24"/>
        </w:rPr>
        <w:t>.</w:t>
      </w:r>
      <w:r w:rsidR="00D1701E">
        <w:rPr>
          <w:rFonts w:ascii="Times New Roman" w:hAnsi="Times New Roman" w:cs="Times New Roman"/>
          <w:sz w:val="24"/>
          <w:szCs w:val="24"/>
        </w:rPr>
        <w:t xml:space="preserve"> synthesized </w:t>
      </w:r>
      <w:r w:rsidR="007D6855">
        <w:rPr>
          <w:rFonts w:ascii="Times New Roman" w:hAnsi="Times New Roman" w:cs="Times New Roman"/>
          <w:sz w:val="24"/>
          <w:szCs w:val="24"/>
        </w:rPr>
        <w:t xml:space="preserve">relevant </w:t>
      </w:r>
      <w:r w:rsidR="00D1701E">
        <w:rPr>
          <w:rFonts w:ascii="Times New Roman" w:hAnsi="Times New Roman" w:cs="Times New Roman"/>
          <w:sz w:val="24"/>
          <w:szCs w:val="24"/>
        </w:rPr>
        <w:t xml:space="preserve">studies published until </w:t>
      </w:r>
      <w:r w:rsidR="006D4A08">
        <w:rPr>
          <w:rFonts w:ascii="Times New Roman" w:hAnsi="Times New Roman" w:cs="Times New Roman"/>
          <w:sz w:val="24"/>
          <w:szCs w:val="24"/>
        </w:rPr>
        <w:t xml:space="preserve">the </w:t>
      </w:r>
      <w:r w:rsidR="003C3A8C">
        <w:rPr>
          <w:rFonts w:ascii="Times New Roman" w:hAnsi="Times New Roman" w:cs="Times New Roman"/>
          <w:sz w:val="24"/>
          <w:szCs w:val="24"/>
        </w:rPr>
        <w:t xml:space="preserve">end of 2018 </w:t>
      </w:r>
      <w:r w:rsidR="00D1701E">
        <w:rPr>
          <w:rFonts w:ascii="Times New Roman" w:hAnsi="Times New Roman" w:cs="Times New Roman"/>
          <w:sz w:val="24"/>
          <w:szCs w:val="24"/>
        </w:rPr>
        <w:t>and</w:t>
      </w:r>
      <w:r w:rsidR="00D94C14">
        <w:rPr>
          <w:rFonts w:ascii="Times New Roman" w:hAnsi="Times New Roman" w:cs="Times New Roman"/>
          <w:sz w:val="24"/>
          <w:szCs w:val="24"/>
        </w:rPr>
        <w:t xml:space="preserve"> </w:t>
      </w:r>
      <w:r w:rsidR="001A7007">
        <w:rPr>
          <w:rFonts w:ascii="Times New Roman" w:hAnsi="Times New Roman" w:cs="Times New Roman"/>
          <w:sz w:val="24"/>
          <w:szCs w:val="24"/>
        </w:rPr>
        <w:t xml:space="preserve">performed </w:t>
      </w:r>
      <w:r w:rsidR="00D1701E">
        <w:rPr>
          <w:rFonts w:ascii="Times New Roman" w:hAnsi="Times New Roman" w:cs="Times New Roman"/>
          <w:sz w:val="24"/>
          <w:szCs w:val="24"/>
        </w:rPr>
        <w:t>the first</w:t>
      </w:r>
      <w:r w:rsidR="001A7007">
        <w:rPr>
          <w:rFonts w:ascii="Times New Roman" w:hAnsi="Times New Roman" w:cs="Times New Roman"/>
          <w:sz w:val="24"/>
          <w:szCs w:val="24"/>
        </w:rPr>
        <w:t xml:space="preserve"> meta-analysis </w:t>
      </w:r>
      <w:r w:rsidR="00A83D02">
        <w:rPr>
          <w:rFonts w:ascii="Times New Roman" w:hAnsi="Times New Roman" w:cs="Times New Roman"/>
          <w:sz w:val="24"/>
          <w:szCs w:val="24"/>
        </w:rPr>
        <w:t xml:space="preserve">which showed </w:t>
      </w:r>
      <w:r w:rsidRPr="00DC77C5">
        <w:rPr>
          <w:rFonts w:ascii="Times New Roman" w:hAnsi="Times New Roman" w:cs="Times New Roman"/>
          <w:sz w:val="24"/>
          <w:szCs w:val="24"/>
        </w:rPr>
        <w:t>that</w:t>
      </w:r>
      <w:r w:rsidR="00D1701E">
        <w:rPr>
          <w:rFonts w:ascii="Times New Roman" w:hAnsi="Times New Roman" w:cs="Times New Roman"/>
          <w:sz w:val="24"/>
          <w:szCs w:val="24"/>
        </w:rPr>
        <w:t xml:space="preserve"> </w:t>
      </w:r>
      <w:r w:rsidRPr="00DC77C5">
        <w:rPr>
          <w:rFonts w:ascii="Times New Roman" w:hAnsi="Times New Roman" w:cs="Times New Roman"/>
          <w:sz w:val="24"/>
          <w:szCs w:val="24"/>
        </w:rPr>
        <w:t xml:space="preserve">RS tumors have worse </w:t>
      </w:r>
      <w:r w:rsidR="00312DD7">
        <w:rPr>
          <w:rFonts w:ascii="Times New Roman" w:hAnsi="Times New Roman" w:cs="Times New Roman"/>
          <w:sz w:val="24"/>
          <w:szCs w:val="24"/>
        </w:rPr>
        <w:t xml:space="preserve">overall </w:t>
      </w:r>
      <w:r w:rsidR="00016D4E">
        <w:rPr>
          <w:rFonts w:ascii="Times New Roman" w:hAnsi="Times New Roman" w:cs="Times New Roman"/>
          <w:sz w:val="24"/>
          <w:szCs w:val="24"/>
        </w:rPr>
        <w:t>survival</w:t>
      </w:r>
      <w:r w:rsidR="00016D4E" w:rsidRPr="00DC77C5">
        <w:rPr>
          <w:rFonts w:ascii="Times New Roman" w:hAnsi="Times New Roman" w:cs="Times New Roman"/>
          <w:sz w:val="24"/>
          <w:szCs w:val="24"/>
        </w:rPr>
        <w:t xml:space="preserve"> </w:t>
      </w:r>
      <w:r w:rsidRPr="00DC77C5">
        <w:rPr>
          <w:rFonts w:ascii="Times New Roman" w:hAnsi="Times New Roman" w:cs="Times New Roman"/>
          <w:sz w:val="24"/>
          <w:szCs w:val="24"/>
        </w:rPr>
        <w:t xml:space="preserve">than left sided (LS) </w:t>
      </w:r>
      <w:r w:rsidR="00016D4E">
        <w:rPr>
          <w:rFonts w:ascii="Times New Roman" w:hAnsi="Times New Roman" w:cs="Times New Roman"/>
          <w:sz w:val="24"/>
          <w:szCs w:val="24"/>
        </w:rPr>
        <w:t>tumors</w:t>
      </w:r>
      <w:r w:rsidRPr="00DC77C5">
        <w:rPr>
          <w:rFonts w:ascii="Times New Roman" w:hAnsi="Times New Roman" w:cs="Times New Roman"/>
          <w:sz w:val="24"/>
          <w:szCs w:val="24"/>
        </w:rPr>
        <w:t>.</w:t>
      </w:r>
      <w:r w:rsidR="00CF2C04" w:rsidRPr="00CF2C04">
        <w:t xml:space="preserve"> </w:t>
      </w:r>
      <w:r w:rsidR="00CF2C04" w:rsidRPr="00CF2C04">
        <w:rPr>
          <w:rFonts w:ascii="Times New Roman" w:hAnsi="Times New Roman" w:cs="Times New Roman"/>
          <w:sz w:val="24"/>
          <w:szCs w:val="24"/>
          <w:highlight w:val="yellow"/>
        </w:rPr>
        <w:t>31386192</w:t>
      </w:r>
      <w:r w:rsidR="002C5061">
        <w:rPr>
          <w:rFonts w:ascii="Times New Roman" w:hAnsi="Times New Roman" w:cs="Times New Roman"/>
          <w:sz w:val="24"/>
          <w:szCs w:val="24"/>
        </w:rPr>
        <w:t xml:space="preserve"> However, </w:t>
      </w:r>
      <w:r w:rsidR="001136D6">
        <w:rPr>
          <w:rFonts w:ascii="Times New Roman" w:hAnsi="Times New Roman" w:cs="Times New Roman"/>
          <w:sz w:val="24"/>
          <w:szCs w:val="24"/>
        </w:rPr>
        <w:t>the</w:t>
      </w:r>
      <w:r w:rsidR="00D1701E">
        <w:rPr>
          <w:rFonts w:ascii="Times New Roman" w:hAnsi="Times New Roman" w:cs="Times New Roman"/>
          <w:sz w:val="24"/>
          <w:szCs w:val="24"/>
        </w:rPr>
        <w:t>ir meta-analysis</w:t>
      </w:r>
      <w:r w:rsidR="001408BA">
        <w:rPr>
          <w:rFonts w:ascii="Times New Roman" w:hAnsi="Times New Roman" w:cs="Times New Roman"/>
          <w:sz w:val="24"/>
          <w:szCs w:val="24"/>
        </w:rPr>
        <w:t xml:space="preserve"> showed </w:t>
      </w:r>
      <w:r w:rsidR="00D05EA5">
        <w:rPr>
          <w:rFonts w:ascii="Times New Roman" w:hAnsi="Times New Roman" w:cs="Times New Roman"/>
          <w:sz w:val="24"/>
          <w:szCs w:val="24"/>
        </w:rPr>
        <w:t xml:space="preserve">high </w:t>
      </w:r>
      <w:r w:rsidR="001408BA">
        <w:rPr>
          <w:rFonts w:ascii="Times New Roman" w:hAnsi="Times New Roman" w:cs="Times New Roman"/>
          <w:sz w:val="24"/>
          <w:szCs w:val="24"/>
        </w:rPr>
        <w:t>heterogeneity</w:t>
      </w:r>
      <w:r w:rsidR="003C3A8C">
        <w:rPr>
          <w:rFonts w:ascii="Times New Roman" w:hAnsi="Times New Roman" w:cs="Times New Roman"/>
          <w:sz w:val="24"/>
          <w:szCs w:val="24"/>
        </w:rPr>
        <w:t xml:space="preserve"> </w:t>
      </w:r>
      <w:r w:rsidR="001408BA">
        <w:rPr>
          <w:rFonts w:ascii="Times New Roman" w:hAnsi="Times New Roman" w:cs="Times New Roman"/>
          <w:sz w:val="24"/>
          <w:szCs w:val="24"/>
        </w:rPr>
        <w:t xml:space="preserve">implying that </w:t>
      </w:r>
      <w:r w:rsidR="00ED21A5">
        <w:rPr>
          <w:rFonts w:ascii="Times New Roman" w:hAnsi="Times New Roman" w:cs="Times New Roman"/>
          <w:sz w:val="24"/>
          <w:szCs w:val="24"/>
        </w:rPr>
        <w:t xml:space="preserve">a subgroup effect </w:t>
      </w:r>
      <w:r w:rsidR="00D1701E">
        <w:rPr>
          <w:rFonts w:ascii="Times New Roman" w:hAnsi="Times New Roman" w:cs="Times New Roman"/>
          <w:sz w:val="24"/>
          <w:szCs w:val="24"/>
        </w:rPr>
        <w:t>may be present</w:t>
      </w:r>
      <w:r w:rsidR="005B42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04C40E" w14:textId="3C8315E2" w:rsidR="00B916E3" w:rsidRDefault="009C3F6D" w:rsidP="007925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2019</w:t>
      </w:r>
      <w:r w:rsidR="00DC77C5" w:rsidRPr="00DC7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5FEA">
        <w:rPr>
          <w:rFonts w:ascii="Times New Roman" w:hAnsi="Times New Roman" w:cs="Times New Roman"/>
          <w:sz w:val="24"/>
          <w:szCs w:val="24"/>
        </w:rPr>
        <w:t>Margonis</w:t>
      </w:r>
      <w:proofErr w:type="spellEnd"/>
      <w:r w:rsidR="00F45FEA">
        <w:rPr>
          <w:rFonts w:ascii="Times New Roman" w:hAnsi="Times New Roman" w:cs="Times New Roman"/>
          <w:sz w:val="24"/>
          <w:szCs w:val="24"/>
        </w:rPr>
        <w:t xml:space="preserve"> et al.</w:t>
      </w:r>
      <w:r w:rsidR="00D1701E">
        <w:rPr>
          <w:rFonts w:ascii="Times New Roman" w:hAnsi="Times New Roman" w:cs="Times New Roman"/>
          <w:sz w:val="24"/>
          <w:szCs w:val="24"/>
        </w:rPr>
        <w:t xml:space="preserve"> </w:t>
      </w:r>
      <w:r w:rsidR="00A10A23">
        <w:rPr>
          <w:rFonts w:ascii="Times New Roman" w:hAnsi="Times New Roman" w:cs="Times New Roman"/>
          <w:sz w:val="24"/>
          <w:szCs w:val="24"/>
        </w:rPr>
        <w:t>suggested</w:t>
      </w:r>
      <w:r w:rsidR="00DC77C5" w:rsidRPr="00DC77C5">
        <w:rPr>
          <w:rFonts w:ascii="Times New Roman" w:hAnsi="Times New Roman" w:cs="Times New Roman"/>
          <w:sz w:val="24"/>
          <w:szCs w:val="24"/>
        </w:rPr>
        <w:t xml:space="preserve"> </w:t>
      </w:r>
      <w:r w:rsidR="00585069">
        <w:rPr>
          <w:rFonts w:ascii="Times New Roman" w:hAnsi="Times New Roman" w:cs="Times New Roman"/>
          <w:sz w:val="24"/>
          <w:szCs w:val="24"/>
        </w:rPr>
        <w:t xml:space="preserve">that </w:t>
      </w:r>
      <w:r w:rsidR="00727BEC">
        <w:rPr>
          <w:rFonts w:ascii="Times New Roman" w:hAnsi="Times New Roman" w:cs="Times New Roman"/>
          <w:sz w:val="24"/>
          <w:szCs w:val="24"/>
        </w:rPr>
        <w:t>th</w:t>
      </w:r>
      <w:r w:rsidR="00F14FEE">
        <w:rPr>
          <w:rFonts w:ascii="Times New Roman" w:hAnsi="Times New Roman" w:cs="Times New Roman"/>
          <w:sz w:val="24"/>
          <w:szCs w:val="24"/>
        </w:rPr>
        <w:t>is subgroup</w:t>
      </w:r>
      <w:r w:rsidR="00344624">
        <w:rPr>
          <w:rFonts w:ascii="Times New Roman" w:hAnsi="Times New Roman" w:cs="Times New Roman"/>
          <w:sz w:val="24"/>
          <w:szCs w:val="24"/>
        </w:rPr>
        <w:t>ing</w:t>
      </w:r>
      <w:r w:rsidR="00F14FEE">
        <w:rPr>
          <w:rFonts w:ascii="Times New Roman" w:hAnsi="Times New Roman" w:cs="Times New Roman"/>
          <w:sz w:val="24"/>
          <w:szCs w:val="24"/>
        </w:rPr>
        <w:t xml:space="preserve"> variable may be </w:t>
      </w:r>
      <w:r w:rsidR="006622AD">
        <w:rPr>
          <w:rFonts w:ascii="Times New Roman" w:hAnsi="Times New Roman" w:cs="Times New Roman"/>
          <w:sz w:val="24"/>
          <w:szCs w:val="24"/>
        </w:rPr>
        <w:t xml:space="preserve">the </w:t>
      </w:r>
      <w:r w:rsidR="005D088A">
        <w:rPr>
          <w:rFonts w:ascii="Times New Roman" w:hAnsi="Times New Roman" w:cs="Times New Roman"/>
          <w:sz w:val="24"/>
          <w:szCs w:val="24"/>
        </w:rPr>
        <w:t>KRAS mutational status.</w:t>
      </w:r>
      <w:r w:rsidR="006F604E" w:rsidRPr="006F604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25F0A" w:rsidRPr="00BB6761">
        <w:rPr>
          <w:rFonts w:ascii="Times New Roman" w:hAnsi="Times New Roman" w:cs="Times New Roman"/>
          <w:sz w:val="24"/>
          <w:szCs w:val="24"/>
          <w:highlight w:val="yellow"/>
        </w:rPr>
        <w:t>31389831</w:t>
      </w:r>
      <w:r w:rsidR="00825F0A">
        <w:rPr>
          <w:rFonts w:ascii="Times New Roman" w:hAnsi="Times New Roman" w:cs="Times New Roman"/>
          <w:sz w:val="24"/>
          <w:szCs w:val="24"/>
        </w:rPr>
        <w:t xml:space="preserve"> Specifically</w:t>
      </w:r>
      <w:r w:rsidR="00DC77C5" w:rsidRPr="00DC77C5">
        <w:rPr>
          <w:rFonts w:ascii="Times New Roman" w:hAnsi="Times New Roman" w:cs="Times New Roman"/>
          <w:sz w:val="24"/>
          <w:szCs w:val="24"/>
        </w:rPr>
        <w:t xml:space="preserve">, </w:t>
      </w:r>
      <w:r w:rsidR="00B3367C">
        <w:rPr>
          <w:rFonts w:ascii="Times New Roman" w:hAnsi="Times New Roman" w:cs="Times New Roman"/>
          <w:sz w:val="24"/>
          <w:szCs w:val="24"/>
        </w:rPr>
        <w:t>they</w:t>
      </w:r>
      <w:r w:rsidR="00B3367C" w:rsidRPr="00DC77C5">
        <w:rPr>
          <w:rFonts w:ascii="Times New Roman" w:hAnsi="Times New Roman" w:cs="Times New Roman"/>
          <w:sz w:val="24"/>
          <w:szCs w:val="24"/>
        </w:rPr>
        <w:t xml:space="preserve"> </w:t>
      </w:r>
      <w:r w:rsidR="004A69BA">
        <w:rPr>
          <w:rFonts w:ascii="Times New Roman" w:hAnsi="Times New Roman" w:cs="Times New Roman"/>
          <w:sz w:val="24"/>
          <w:szCs w:val="24"/>
        </w:rPr>
        <w:t>showed</w:t>
      </w:r>
      <w:r w:rsidR="004A69BA" w:rsidRPr="00DC77C5">
        <w:rPr>
          <w:rFonts w:ascii="Times New Roman" w:hAnsi="Times New Roman" w:cs="Times New Roman"/>
          <w:sz w:val="24"/>
          <w:szCs w:val="24"/>
        </w:rPr>
        <w:t xml:space="preserve"> </w:t>
      </w:r>
      <w:r w:rsidR="00DC77C5" w:rsidRPr="00DC77C5">
        <w:rPr>
          <w:rFonts w:ascii="Times New Roman" w:hAnsi="Times New Roman" w:cs="Times New Roman"/>
          <w:sz w:val="24"/>
          <w:szCs w:val="24"/>
        </w:rPr>
        <w:t>that</w:t>
      </w:r>
      <w:r w:rsidR="00FE0CAE">
        <w:rPr>
          <w:rFonts w:ascii="Times New Roman" w:hAnsi="Times New Roman" w:cs="Times New Roman"/>
          <w:sz w:val="24"/>
          <w:szCs w:val="24"/>
        </w:rPr>
        <w:t xml:space="preserve"> </w:t>
      </w:r>
      <w:r w:rsidR="00DE6291">
        <w:rPr>
          <w:rFonts w:ascii="Times New Roman" w:hAnsi="Times New Roman" w:cs="Times New Roman"/>
          <w:sz w:val="24"/>
          <w:szCs w:val="24"/>
        </w:rPr>
        <w:t xml:space="preserve">patients with </w:t>
      </w:r>
      <w:r w:rsidR="00FE0CAE" w:rsidRPr="00DC77C5">
        <w:rPr>
          <w:rFonts w:ascii="Times New Roman" w:hAnsi="Times New Roman" w:cs="Times New Roman"/>
          <w:sz w:val="24"/>
          <w:szCs w:val="24"/>
        </w:rPr>
        <w:t xml:space="preserve">RS tumors </w:t>
      </w:r>
      <w:r w:rsidR="00A14F12">
        <w:rPr>
          <w:rFonts w:ascii="Times New Roman" w:hAnsi="Times New Roman" w:cs="Times New Roman"/>
          <w:sz w:val="24"/>
          <w:szCs w:val="24"/>
        </w:rPr>
        <w:t xml:space="preserve">had </w:t>
      </w:r>
      <w:r w:rsidR="00FE0CAE" w:rsidRPr="00DC77C5">
        <w:rPr>
          <w:rFonts w:ascii="Times New Roman" w:hAnsi="Times New Roman" w:cs="Times New Roman"/>
          <w:sz w:val="24"/>
          <w:szCs w:val="24"/>
        </w:rPr>
        <w:t xml:space="preserve">worse </w:t>
      </w:r>
      <w:r w:rsidR="00F60504">
        <w:rPr>
          <w:rFonts w:ascii="Times New Roman" w:hAnsi="Times New Roman" w:cs="Times New Roman"/>
          <w:sz w:val="24"/>
          <w:szCs w:val="24"/>
        </w:rPr>
        <w:t xml:space="preserve">overall </w:t>
      </w:r>
      <w:r w:rsidR="00FE0CAE">
        <w:rPr>
          <w:rFonts w:ascii="Times New Roman" w:hAnsi="Times New Roman" w:cs="Times New Roman"/>
          <w:sz w:val="24"/>
          <w:szCs w:val="24"/>
        </w:rPr>
        <w:t xml:space="preserve">survival than </w:t>
      </w:r>
      <w:r w:rsidR="003B60EA">
        <w:rPr>
          <w:rFonts w:ascii="Times New Roman" w:hAnsi="Times New Roman" w:cs="Times New Roman"/>
          <w:sz w:val="24"/>
          <w:szCs w:val="24"/>
        </w:rPr>
        <w:t xml:space="preserve">those </w:t>
      </w:r>
      <w:r w:rsidR="00E323AD">
        <w:rPr>
          <w:rFonts w:ascii="Times New Roman" w:hAnsi="Times New Roman" w:cs="Times New Roman"/>
          <w:sz w:val="24"/>
          <w:szCs w:val="24"/>
        </w:rPr>
        <w:t xml:space="preserve">with </w:t>
      </w:r>
      <w:r w:rsidR="009F473A">
        <w:rPr>
          <w:rFonts w:ascii="Times New Roman" w:hAnsi="Times New Roman" w:cs="Times New Roman"/>
          <w:sz w:val="24"/>
          <w:szCs w:val="24"/>
        </w:rPr>
        <w:t>LS tumors</w:t>
      </w:r>
      <w:r w:rsidR="008819DF">
        <w:rPr>
          <w:rFonts w:ascii="Times New Roman" w:hAnsi="Times New Roman" w:cs="Times New Roman"/>
          <w:sz w:val="24"/>
          <w:szCs w:val="24"/>
        </w:rPr>
        <w:t>, but</w:t>
      </w:r>
      <w:r w:rsidR="008D7EA3">
        <w:rPr>
          <w:rFonts w:ascii="Times New Roman" w:hAnsi="Times New Roman" w:cs="Times New Roman"/>
          <w:sz w:val="24"/>
          <w:szCs w:val="24"/>
        </w:rPr>
        <w:t xml:space="preserve"> </w:t>
      </w:r>
      <w:r w:rsidR="00DB02AD">
        <w:rPr>
          <w:rFonts w:ascii="Times New Roman" w:hAnsi="Times New Roman" w:cs="Times New Roman"/>
          <w:sz w:val="24"/>
          <w:szCs w:val="24"/>
        </w:rPr>
        <w:t>only</w:t>
      </w:r>
      <w:r w:rsidR="00DC77C5" w:rsidRPr="00DC77C5">
        <w:rPr>
          <w:rFonts w:ascii="Times New Roman" w:hAnsi="Times New Roman" w:cs="Times New Roman"/>
          <w:sz w:val="24"/>
          <w:szCs w:val="24"/>
        </w:rPr>
        <w:t xml:space="preserve"> </w:t>
      </w:r>
      <w:r w:rsidR="00FB6FFA">
        <w:rPr>
          <w:rFonts w:ascii="Times New Roman" w:hAnsi="Times New Roman" w:cs="Times New Roman"/>
          <w:sz w:val="24"/>
          <w:szCs w:val="24"/>
        </w:rPr>
        <w:t xml:space="preserve">in </w:t>
      </w:r>
      <w:r w:rsidR="00DC77C5" w:rsidRPr="00DC77C5">
        <w:rPr>
          <w:rFonts w:ascii="Times New Roman" w:hAnsi="Times New Roman" w:cs="Times New Roman"/>
          <w:sz w:val="24"/>
          <w:szCs w:val="24"/>
        </w:rPr>
        <w:t xml:space="preserve">patients with wild type </w:t>
      </w:r>
      <w:r w:rsidR="0037654D">
        <w:rPr>
          <w:rFonts w:ascii="Times New Roman" w:hAnsi="Times New Roman" w:cs="Times New Roman"/>
          <w:sz w:val="24"/>
          <w:szCs w:val="24"/>
        </w:rPr>
        <w:t>KRAS status</w:t>
      </w:r>
      <w:r w:rsidR="00200D66">
        <w:rPr>
          <w:rFonts w:ascii="Times New Roman" w:hAnsi="Times New Roman" w:cs="Times New Roman"/>
          <w:sz w:val="24"/>
          <w:szCs w:val="24"/>
        </w:rPr>
        <w:t xml:space="preserve"> and not in </w:t>
      </w:r>
      <w:r w:rsidR="003B60EA">
        <w:rPr>
          <w:rFonts w:ascii="Times New Roman" w:hAnsi="Times New Roman" w:cs="Times New Roman"/>
          <w:sz w:val="24"/>
          <w:szCs w:val="24"/>
        </w:rPr>
        <w:t xml:space="preserve">those </w:t>
      </w:r>
      <w:r w:rsidR="00200D66">
        <w:rPr>
          <w:rFonts w:ascii="Times New Roman" w:hAnsi="Times New Roman" w:cs="Times New Roman"/>
          <w:sz w:val="24"/>
          <w:szCs w:val="24"/>
        </w:rPr>
        <w:t>with KRAS mutat</w:t>
      </w:r>
      <w:r w:rsidR="000F2C80">
        <w:rPr>
          <w:rFonts w:ascii="Times New Roman" w:hAnsi="Times New Roman" w:cs="Times New Roman"/>
          <w:sz w:val="24"/>
          <w:szCs w:val="24"/>
        </w:rPr>
        <w:t>ion</w:t>
      </w:r>
      <w:r w:rsidR="003B60EA">
        <w:rPr>
          <w:rFonts w:ascii="Times New Roman" w:hAnsi="Times New Roman" w:cs="Times New Roman"/>
          <w:sz w:val="24"/>
          <w:szCs w:val="24"/>
        </w:rPr>
        <w:t>s</w:t>
      </w:r>
      <w:r w:rsidR="00005770">
        <w:rPr>
          <w:rFonts w:ascii="Times New Roman" w:hAnsi="Times New Roman" w:cs="Times New Roman"/>
          <w:sz w:val="24"/>
          <w:szCs w:val="24"/>
        </w:rPr>
        <w:t>.</w:t>
      </w:r>
      <w:ins w:id="0" w:author="Michael Belias" w:date="2021-05-26T01:33:00Z">
        <w:r w:rsidR="006E54B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" w:author="Michael Belias" w:date="2021-05-26T01:32:00Z">
        <w:r w:rsidR="006E54B3">
          <w:rPr>
            <w:rFonts w:ascii="Times New Roman" w:hAnsi="Times New Roman" w:cs="Times New Roman"/>
            <w:sz w:val="24"/>
            <w:szCs w:val="24"/>
          </w:rPr>
          <w:t>However,</w:t>
        </w:r>
      </w:ins>
      <w:ins w:id="2" w:author="Michael Belias" w:date="2021-05-26T01:34:00Z">
        <w:r w:rsidR="00D545D3">
          <w:rPr>
            <w:rFonts w:ascii="Times New Roman" w:hAnsi="Times New Roman" w:cs="Times New Roman"/>
            <w:sz w:val="24"/>
            <w:szCs w:val="24"/>
          </w:rPr>
          <w:t xml:space="preserve"> this finding </w:t>
        </w:r>
        <w:r w:rsidR="005615FA">
          <w:rPr>
            <w:rFonts w:ascii="Times New Roman" w:hAnsi="Times New Roman" w:cs="Times New Roman"/>
            <w:sz w:val="24"/>
            <w:szCs w:val="24"/>
          </w:rPr>
          <w:t xml:space="preserve">was </w:t>
        </w:r>
        <w:r w:rsidR="00206E66">
          <w:rPr>
            <w:rFonts w:ascii="Times New Roman" w:hAnsi="Times New Roman" w:cs="Times New Roman"/>
            <w:sz w:val="24"/>
            <w:szCs w:val="24"/>
          </w:rPr>
          <w:t xml:space="preserve">in contract to </w:t>
        </w:r>
        <w:proofErr w:type="spellStart"/>
        <w:r w:rsidR="00206E66">
          <w:rPr>
            <w:rFonts w:ascii="Times New Roman" w:hAnsi="Times New Roman" w:cs="Times New Roman"/>
            <w:sz w:val="24"/>
            <w:szCs w:val="24"/>
          </w:rPr>
          <w:t>Yamasita</w:t>
        </w:r>
        <w:proofErr w:type="spellEnd"/>
        <w:r w:rsidR="00FA5120">
          <w:rPr>
            <w:rFonts w:ascii="Times New Roman" w:hAnsi="Times New Roman" w:cs="Times New Roman"/>
            <w:sz w:val="24"/>
            <w:szCs w:val="24"/>
          </w:rPr>
          <w:t xml:space="preserve"> where he </w:t>
        </w:r>
        <w:r w:rsidR="008B6E5B">
          <w:rPr>
            <w:rFonts w:ascii="Times New Roman" w:hAnsi="Times New Roman" w:cs="Times New Roman"/>
            <w:sz w:val="24"/>
            <w:szCs w:val="24"/>
          </w:rPr>
          <w:t xml:space="preserve">showed that in both </w:t>
        </w:r>
        <w:r w:rsidR="00491BEF">
          <w:rPr>
            <w:rFonts w:ascii="Times New Roman" w:hAnsi="Times New Roman" w:cs="Times New Roman"/>
            <w:sz w:val="24"/>
            <w:szCs w:val="24"/>
          </w:rPr>
          <w:t>K</w:t>
        </w:r>
      </w:ins>
      <w:ins w:id="3" w:author="Michael Belias" w:date="2021-05-26T01:35:00Z">
        <w:r w:rsidR="00491BEF">
          <w:rPr>
            <w:rFonts w:ascii="Times New Roman" w:hAnsi="Times New Roman" w:cs="Times New Roman"/>
            <w:sz w:val="24"/>
            <w:szCs w:val="24"/>
          </w:rPr>
          <w:t>RAS wild type and KRAS mutat</w:t>
        </w:r>
        <w:r w:rsidR="005C0A69">
          <w:rPr>
            <w:rFonts w:ascii="Times New Roman" w:hAnsi="Times New Roman" w:cs="Times New Roman"/>
            <w:sz w:val="24"/>
            <w:szCs w:val="24"/>
          </w:rPr>
          <w:t xml:space="preserve">ions </w:t>
        </w:r>
      </w:ins>
      <w:ins w:id="4" w:author="Michael Belias" w:date="2021-05-26T01:36:00Z">
        <w:r w:rsidR="00E30586">
          <w:rPr>
            <w:rFonts w:ascii="Times New Roman" w:hAnsi="Times New Roman" w:cs="Times New Roman"/>
            <w:sz w:val="24"/>
            <w:szCs w:val="24"/>
          </w:rPr>
          <w:t xml:space="preserve">patients with </w:t>
        </w:r>
      </w:ins>
      <w:ins w:id="5" w:author="Michael Belias" w:date="2021-05-26T01:35:00Z">
        <w:r w:rsidR="005C0A69">
          <w:rPr>
            <w:rFonts w:ascii="Times New Roman" w:hAnsi="Times New Roman" w:cs="Times New Roman"/>
            <w:sz w:val="24"/>
            <w:szCs w:val="24"/>
          </w:rPr>
          <w:t xml:space="preserve">RS </w:t>
        </w:r>
        <w:proofErr w:type="spellStart"/>
        <w:r w:rsidR="00664A88">
          <w:rPr>
            <w:rFonts w:ascii="Times New Roman" w:hAnsi="Times New Roman" w:cs="Times New Roman"/>
            <w:sz w:val="24"/>
            <w:szCs w:val="24"/>
          </w:rPr>
          <w:t>tumors</w:t>
        </w:r>
        <w:proofErr w:type="spellEnd"/>
        <w:r w:rsidR="00664A8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" w:author="Michael Belias" w:date="2021-05-26T01:36:00Z">
        <w:r w:rsidR="00597D3D">
          <w:rPr>
            <w:rFonts w:ascii="Times New Roman" w:hAnsi="Times New Roman" w:cs="Times New Roman"/>
            <w:sz w:val="24"/>
            <w:szCs w:val="24"/>
          </w:rPr>
          <w:t>had</w:t>
        </w:r>
      </w:ins>
      <w:ins w:id="7" w:author="Michael Belias" w:date="2021-05-26T01:35:00Z">
        <w:r w:rsidR="00422F04">
          <w:rPr>
            <w:rFonts w:ascii="Times New Roman" w:hAnsi="Times New Roman" w:cs="Times New Roman"/>
            <w:sz w:val="24"/>
            <w:szCs w:val="24"/>
          </w:rPr>
          <w:t xml:space="preserve"> worse overall survival than </w:t>
        </w:r>
      </w:ins>
      <w:ins w:id="8" w:author="Michael Belias" w:date="2021-05-26T01:36:00Z">
        <w:r w:rsidR="002F1589">
          <w:rPr>
            <w:rFonts w:ascii="Times New Roman" w:hAnsi="Times New Roman" w:cs="Times New Roman"/>
            <w:sz w:val="24"/>
            <w:szCs w:val="24"/>
          </w:rPr>
          <w:t xml:space="preserve">those with </w:t>
        </w:r>
      </w:ins>
      <w:ins w:id="9" w:author="Michael Belias" w:date="2021-05-26T01:35:00Z">
        <w:r w:rsidR="00422F04">
          <w:rPr>
            <w:rFonts w:ascii="Times New Roman" w:hAnsi="Times New Roman" w:cs="Times New Roman"/>
            <w:sz w:val="24"/>
            <w:szCs w:val="24"/>
          </w:rPr>
          <w:t>LS.</w:t>
        </w:r>
      </w:ins>
      <w:ins w:id="10" w:author="Michael Belias" w:date="2021-05-26T01:32:00Z">
        <w:r w:rsidR="006E54B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96915">
        <w:rPr>
          <w:rFonts w:ascii="Times New Roman" w:hAnsi="Times New Roman" w:cs="Times New Roman"/>
          <w:sz w:val="24"/>
          <w:szCs w:val="24"/>
        </w:rPr>
        <w:t xml:space="preserve"> </w:t>
      </w:r>
      <w:ins w:id="11" w:author="Michael Belias" w:date="2021-05-26T01:36:00Z">
        <w:r w:rsidR="00BD4EDC">
          <w:rPr>
            <w:rFonts w:ascii="Times New Roman" w:hAnsi="Times New Roman" w:cs="Times New Roman"/>
            <w:sz w:val="24"/>
            <w:szCs w:val="24"/>
          </w:rPr>
          <w:t>This</w:t>
        </w:r>
      </w:ins>
      <w:r w:rsidR="00A624EF">
        <w:rPr>
          <w:rFonts w:ascii="Times New Roman" w:hAnsi="Times New Roman" w:cs="Times New Roman"/>
          <w:sz w:val="24"/>
          <w:szCs w:val="24"/>
        </w:rPr>
        <w:t xml:space="preserve"> is</w:t>
      </w:r>
      <w:ins w:id="12" w:author="Michael Belias" w:date="2021-05-26T01:36:00Z">
        <w:r w:rsidR="008A2074">
          <w:rPr>
            <w:rFonts w:ascii="Times New Roman" w:hAnsi="Times New Roman" w:cs="Times New Roman"/>
            <w:sz w:val="24"/>
            <w:szCs w:val="24"/>
          </w:rPr>
          <w:t xml:space="preserve"> an</w:t>
        </w:r>
      </w:ins>
      <w:r w:rsidR="00A624EF">
        <w:rPr>
          <w:rFonts w:ascii="Times New Roman" w:hAnsi="Times New Roman" w:cs="Times New Roman"/>
          <w:sz w:val="24"/>
          <w:szCs w:val="24"/>
        </w:rPr>
        <w:t xml:space="preserve"> important</w:t>
      </w:r>
      <w:ins w:id="13" w:author="Michael Belias" w:date="2021-05-26T01:36:00Z">
        <w:r w:rsidR="00756F3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C52787">
          <w:rPr>
            <w:rFonts w:ascii="Times New Roman" w:hAnsi="Times New Roman" w:cs="Times New Roman"/>
            <w:sz w:val="24"/>
            <w:szCs w:val="24"/>
          </w:rPr>
          <w:t xml:space="preserve">research </w:t>
        </w:r>
        <w:r w:rsidR="00E21ABA">
          <w:rPr>
            <w:rFonts w:ascii="Times New Roman" w:hAnsi="Times New Roman" w:cs="Times New Roman"/>
            <w:sz w:val="24"/>
            <w:szCs w:val="24"/>
          </w:rPr>
          <w:t>question</w:t>
        </w:r>
      </w:ins>
      <w:r w:rsidR="00A624EF">
        <w:rPr>
          <w:rFonts w:ascii="Times New Roman" w:hAnsi="Times New Roman" w:cs="Times New Roman"/>
          <w:sz w:val="24"/>
          <w:szCs w:val="24"/>
        </w:rPr>
        <w:t xml:space="preserve"> for clinical practice</w:t>
      </w:r>
      <w:ins w:id="14" w:author="Michael Belias" w:date="2021-05-26T01:37:00Z">
        <w:r w:rsidR="001A4E99">
          <w:rPr>
            <w:rFonts w:ascii="Times New Roman" w:hAnsi="Times New Roman" w:cs="Times New Roman"/>
            <w:sz w:val="24"/>
            <w:szCs w:val="24"/>
          </w:rPr>
          <w:t>,</w:t>
        </w:r>
        <w:r w:rsidR="00D416B2">
          <w:rPr>
            <w:rFonts w:ascii="Times New Roman" w:hAnsi="Times New Roman" w:cs="Times New Roman"/>
            <w:sz w:val="24"/>
            <w:szCs w:val="24"/>
          </w:rPr>
          <w:t xml:space="preserve"> if </w:t>
        </w:r>
        <w:r w:rsidR="00F90BAF">
          <w:rPr>
            <w:rFonts w:ascii="Times New Roman" w:hAnsi="Times New Roman" w:cs="Times New Roman"/>
            <w:sz w:val="24"/>
            <w:szCs w:val="24"/>
          </w:rPr>
          <w:t>a subgroup effect is present</w:t>
        </w:r>
      </w:ins>
      <w:del w:id="15" w:author="Michael Belias" w:date="2021-05-26T01:36:00Z">
        <w:r w:rsidR="00A624EF" w:rsidDel="00EE21E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6" w:author="Michael Belias" w:date="2021-05-26T01:37:00Z">
        <w:r w:rsidR="00A624EF" w:rsidDel="00332EAC">
          <w:rPr>
            <w:rFonts w:ascii="Times New Roman" w:hAnsi="Times New Roman" w:cs="Times New Roman"/>
            <w:sz w:val="24"/>
            <w:szCs w:val="24"/>
          </w:rPr>
          <w:delText>as</w:delText>
        </w:r>
      </w:del>
      <w:ins w:id="17" w:author="Michael Belias" w:date="2021-05-26T01:37:00Z">
        <w:r w:rsidR="008D2AD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8" w:author="Michael Belias" w:date="2021-05-26T01:37:00Z">
        <w:r w:rsidR="00A624EF" w:rsidDel="00332EA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DC77C5" w:rsidRPr="00DC77C5">
        <w:rPr>
          <w:rFonts w:ascii="Times New Roman" w:hAnsi="Times New Roman" w:cs="Times New Roman"/>
          <w:sz w:val="24"/>
          <w:szCs w:val="24"/>
        </w:rPr>
        <w:t xml:space="preserve">PTL should be </w:t>
      </w:r>
      <w:r w:rsidR="00A624EF">
        <w:rPr>
          <w:rFonts w:ascii="Times New Roman" w:hAnsi="Times New Roman" w:cs="Times New Roman"/>
          <w:sz w:val="24"/>
          <w:szCs w:val="24"/>
        </w:rPr>
        <w:t xml:space="preserve">only </w:t>
      </w:r>
      <w:r w:rsidR="00DC77C5" w:rsidRPr="00DC77C5">
        <w:rPr>
          <w:rFonts w:ascii="Times New Roman" w:hAnsi="Times New Roman" w:cs="Times New Roman"/>
          <w:sz w:val="24"/>
          <w:szCs w:val="24"/>
        </w:rPr>
        <w:t xml:space="preserve">used </w:t>
      </w:r>
      <w:r w:rsidR="00AA0E17">
        <w:rPr>
          <w:rFonts w:ascii="Times New Roman" w:hAnsi="Times New Roman" w:cs="Times New Roman"/>
          <w:sz w:val="24"/>
          <w:szCs w:val="24"/>
        </w:rPr>
        <w:t>in patient</w:t>
      </w:r>
      <w:r w:rsidR="006D4A08">
        <w:rPr>
          <w:rFonts w:ascii="Times New Roman" w:hAnsi="Times New Roman" w:cs="Times New Roman"/>
          <w:sz w:val="24"/>
          <w:szCs w:val="24"/>
        </w:rPr>
        <w:t>s</w:t>
      </w:r>
      <w:r w:rsidR="00DC77C5" w:rsidRPr="00DC77C5">
        <w:rPr>
          <w:rFonts w:ascii="Times New Roman" w:hAnsi="Times New Roman" w:cs="Times New Roman"/>
          <w:sz w:val="24"/>
          <w:szCs w:val="24"/>
        </w:rPr>
        <w:t xml:space="preserve"> with KRAS </w:t>
      </w:r>
      <w:r w:rsidR="00CE68EE">
        <w:rPr>
          <w:rFonts w:ascii="Times New Roman" w:hAnsi="Times New Roman" w:cs="Times New Roman"/>
          <w:sz w:val="24"/>
          <w:szCs w:val="24"/>
        </w:rPr>
        <w:t>wild type</w:t>
      </w:r>
      <w:r w:rsidR="00CE68EE" w:rsidRPr="00DC77C5">
        <w:rPr>
          <w:rFonts w:ascii="Times New Roman" w:hAnsi="Times New Roman" w:cs="Times New Roman"/>
          <w:sz w:val="24"/>
          <w:szCs w:val="24"/>
        </w:rPr>
        <w:t xml:space="preserve"> </w:t>
      </w:r>
      <w:r w:rsidR="00DC77C5" w:rsidRPr="00DC77C5">
        <w:rPr>
          <w:rFonts w:ascii="Times New Roman" w:hAnsi="Times New Roman" w:cs="Times New Roman"/>
          <w:sz w:val="24"/>
          <w:szCs w:val="24"/>
        </w:rPr>
        <w:t>status.</w:t>
      </w:r>
      <w:r w:rsidR="00AE0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6A1CA" w14:textId="394D740B" w:rsidR="00FD4FF1" w:rsidRDefault="00767C4C" w:rsidP="007B38DE">
      <w:pPr>
        <w:spacing w:line="480" w:lineRule="auto"/>
        <w:ind w:firstLine="720"/>
        <w:rPr>
          <w:ins w:id="19" w:author="Michael Belias" w:date="2021-05-26T01:30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ins w:id="20" w:author="Michael Belias" w:date="2021-05-26T01:37:00Z">
        <w:r>
          <w:rPr>
            <w:rFonts w:ascii="Times New Roman" w:hAnsi="Times New Roman" w:cs="Times New Roman"/>
            <w:sz w:val="24"/>
            <w:szCs w:val="24"/>
          </w:rPr>
          <w:t>O</w:t>
        </w:r>
      </w:ins>
      <w:ins w:id="21" w:author="Michael Belias" w:date="2021-05-26T01:26:00Z">
        <w:r w:rsidR="00135A9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ur goal is to</w:t>
        </w:r>
        <w:r w:rsidR="00135A9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22" w:author="Michael Belias" w:date="2021-05-26T01:38:00Z">
        <w:r w:rsidR="00075DD9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gather </w:t>
        </w:r>
        <w:r w:rsidR="00E0677D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available information </w:t>
        </w:r>
        <w:r w:rsidR="000034A0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over </w:t>
        </w:r>
        <w:r w:rsidR="00E5798D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the </w:t>
        </w:r>
        <w:r w:rsidR="005473CF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prognostic value of PTL stratified </w:t>
        </w:r>
        <w:r w:rsidR="009C1C5C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by KRAS mutational status</w:t>
        </w:r>
        <w:commentRangeStart w:id="23"/>
        <w:r w:rsidR="008800D7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.</w:t>
        </w:r>
        <w:r w:rsidR="00B65550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</w:ins>
      <w:commentRangeEnd w:id="23"/>
      <w:ins w:id="24" w:author="Michael Belias" w:date="2021-05-26T01:39:00Z">
        <w:r w:rsidR="00A4392B">
          <w:rPr>
            <w:rStyle w:val="CommentReference"/>
          </w:rPr>
          <w:commentReference w:id="23"/>
        </w:r>
      </w:ins>
      <w:ins w:id="25" w:author="Michael Belias" w:date="2021-05-26T01:38:00Z">
        <w:r w:rsidR="00B65550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Therefore, </w:t>
        </w:r>
      </w:ins>
      <w:ins w:id="26" w:author="Michael Belias" w:date="2021-05-26T01:39:00Z">
        <w:r w:rsidR="009606D2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we</w:t>
        </w:r>
      </w:ins>
      <w:ins w:id="27" w:author="Michael Belias" w:date="2021-05-26T01:38:00Z">
        <w:r w:rsidR="008800D7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79251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performed a systematic literature search and meta-analysis</w:t>
      </w:r>
      <w:ins w:id="28" w:author="Michael Belias" w:date="2021-05-26T01:40:00Z">
        <w:r w:rsidR="007427D5" w:rsidRPr="007427D5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  <w:rPrChange w:id="29" w:author="Michael Belias" w:date="2021-05-26T01:40:00Z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l-GR"/>
              </w:rPr>
            </w:rPrChange>
          </w:rPr>
          <w:t>.</w:t>
        </w:r>
      </w:ins>
      <w:del w:id="30" w:author="Michael Belias" w:date="2021-05-26T01:40:00Z">
        <w:r w:rsidR="00792517" w:rsidDel="00B60ED8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792517" w:rsidRPr="00D35256" w:rsidDel="00B60ED8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delText>to assess</w:delText>
        </w:r>
        <w:r w:rsidR="00792517" w:rsidDel="00B60ED8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792517" w:rsidRPr="00D35256" w:rsidDel="00B60ED8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delText>the prognostic role of tumor sidedness according to KRAS mutational status</w:delText>
        </w:r>
      </w:del>
      <w:ins w:id="31" w:author="Michael Belias" w:date="2021-05-26T01:26:00Z">
        <w:r w:rsidR="00060861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22B8D7F" w14:textId="5DCE9AC2" w:rsidR="00CE3B1B" w:rsidRPr="0088535C" w:rsidRDefault="00DB17E9" w:rsidP="0088535C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B444ED" w:rsidRPr="0088535C">
        <w:rPr>
          <w:rFonts w:ascii="Times New Roman" w:hAnsi="Times New Roman" w:cs="Times New Roman"/>
          <w:sz w:val="24"/>
          <w:szCs w:val="24"/>
        </w:rPr>
        <w:t>ethods</w:t>
      </w:r>
    </w:p>
    <w:p w14:paraId="5A23C3D3" w14:textId="7B8BDD27" w:rsidR="003829A8" w:rsidRPr="0088535C" w:rsidRDefault="003829A8" w:rsidP="0088535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535C">
        <w:rPr>
          <w:rFonts w:ascii="Times New Roman" w:hAnsi="Times New Roman" w:cs="Times New Roman"/>
          <w:sz w:val="24"/>
          <w:szCs w:val="24"/>
        </w:rPr>
        <w:t xml:space="preserve">Objective </w:t>
      </w:r>
    </w:p>
    <w:p w14:paraId="463E0DD5" w14:textId="6BF6EB7D" w:rsidR="003829A8" w:rsidRPr="00C05F75" w:rsidRDefault="003829A8" w:rsidP="0088535C">
      <w:pPr>
        <w:spacing w:line="48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8535C">
        <w:rPr>
          <w:rFonts w:ascii="Times New Roman" w:hAnsi="Times New Roman" w:cs="Times New Roman"/>
          <w:sz w:val="24"/>
          <w:szCs w:val="24"/>
        </w:rPr>
        <w:t>The present study aim</w:t>
      </w:r>
      <w:r w:rsidR="008E3B9A" w:rsidRPr="0088535C">
        <w:rPr>
          <w:rFonts w:ascii="Times New Roman" w:hAnsi="Times New Roman" w:cs="Times New Roman"/>
          <w:sz w:val="24"/>
          <w:szCs w:val="24"/>
        </w:rPr>
        <w:t>s</w:t>
      </w:r>
      <w:r w:rsidRPr="0088535C">
        <w:rPr>
          <w:rFonts w:ascii="Times New Roman" w:hAnsi="Times New Roman" w:cs="Times New Roman"/>
          <w:sz w:val="24"/>
          <w:szCs w:val="24"/>
        </w:rPr>
        <w:t xml:space="preserve"> to </w:t>
      </w:r>
      <w:r w:rsidR="007616C7" w:rsidRPr="0088535C">
        <w:rPr>
          <w:rFonts w:ascii="Times New Roman" w:hAnsi="Times New Roman" w:cs="Times New Roman"/>
          <w:sz w:val="24"/>
          <w:szCs w:val="24"/>
        </w:rPr>
        <w:t xml:space="preserve">determine </w:t>
      </w:r>
      <w:r w:rsidR="000D1DA2">
        <w:rPr>
          <w:rFonts w:ascii="Times New Roman" w:hAnsi="Times New Roman" w:cs="Times New Roman"/>
          <w:sz w:val="24"/>
          <w:szCs w:val="24"/>
        </w:rPr>
        <w:t>whether the effect</w:t>
      </w:r>
      <w:r w:rsidRPr="0088535C">
        <w:rPr>
          <w:rFonts w:ascii="Times New Roman" w:hAnsi="Times New Roman" w:cs="Times New Roman"/>
          <w:sz w:val="24"/>
          <w:szCs w:val="24"/>
        </w:rPr>
        <w:t xml:space="preserve"> of </w:t>
      </w:r>
      <w:r w:rsidR="00F2463F" w:rsidRPr="0088535C">
        <w:rPr>
          <w:rFonts w:ascii="Times New Roman" w:hAnsi="Times New Roman" w:cs="Times New Roman"/>
          <w:sz w:val="24"/>
          <w:szCs w:val="24"/>
        </w:rPr>
        <w:t xml:space="preserve">primary </w:t>
      </w:r>
      <w:r w:rsidR="00516742" w:rsidRPr="0088535C">
        <w:rPr>
          <w:rFonts w:ascii="Times New Roman" w:hAnsi="Times New Roman" w:cs="Times New Roman"/>
          <w:sz w:val="24"/>
          <w:szCs w:val="24"/>
        </w:rPr>
        <w:t>tumor</w:t>
      </w:r>
      <w:r w:rsidRPr="0088535C">
        <w:rPr>
          <w:rFonts w:ascii="Times New Roman" w:hAnsi="Times New Roman" w:cs="Times New Roman"/>
          <w:sz w:val="24"/>
          <w:szCs w:val="24"/>
        </w:rPr>
        <w:t xml:space="preserve"> </w:t>
      </w:r>
      <w:r w:rsidR="00F2463F" w:rsidRPr="0088535C">
        <w:rPr>
          <w:rFonts w:ascii="Times New Roman" w:hAnsi="Times New Roman" w:cs="Times New Roman"/>
          <w:sz w:val="24"/>
          <w:szCs w:val="24"/>
        </w:rPr>
        <w:t xml:space="preserve">location </w:t>
      </w:r>
      <w:r w:rsidRPr="0088535C">
        <w:rPr>
          <w:rFonts w:ascii="Times New Roman" w:hAnsi="Times New Roman" w:cs="Times New Roman"/>
          <w:sz w:val="24"/>
          <w:szCs w:val="24"/>
        </w:rPr>
        <w:t>(left versus right</w:t>
      </w:r>
      <w:r w:rsidR="00634D1A" w:rsidRPr="0088535C">
        <w:rPr>
          <w:rFonts w:ascii="Times New Roman" w:hAnsi="Times New Roman" w:cs="Times New Roman"/>
          <w:sz w:val="24"/>
          <w:szCs w:val="24"/>
        </w:rPr>
        <w:t xml:space="preserve"> side</w:t>
      </w:r>
      <w:r w:rsidRPr="0088535C">
        <w:rPr>
          <w:rFonts w:ascii="Times New Roman" w:hAnsi="Times New Roman" w:cs="Times New Roman"/>
          <w:sz w:val="24"/>
          <w:szCs w:val="24"/>
        </w:rPr>
        <w:t>)</w:t>
      </w:r>
      <w:r w:rsidR="00680728">
        <w:rPr>
          <w:rFonts w:ascii="Times New Roman" w:hAnsi="Times New Roman" w:cs="Times New Roman"/>
          <w:sz w:val="24"/>
          <w:szCs w:val="24"/>
        </w:rPr>
        <w:t xml:space="preserve"> on overall survival</w:t>
      </w:r>
      <w:r w:rsidR="006F0EB2">
        <w:rPr>
          <w:rFonts w:ascii="Times New Roman" w:hAnsi="Times New Roman" w:cs="Times New Roman"/>
          <w:sz w:val="24"/>
          <w:szCs w:val="24"/>
        </w:rPr>
        <w:t xml:space="preserve"> is different between</w:t>
      </w:r>
      <w:r w:rsidRPr="0088535C">
        <w:rPr>
          <w:rFonts w:ascii="Times New Roman" w:hAnsi="Times New Roman" w:cs="Times New Roman"/>
          <w:sz w:val="24"/>
          <w:szCs w:val="24"/>
        </w:rPr>
        <w:t xml:space="preserve"> </w:t>
      </w:r>
      <w:r w:rsidR="00CB61D4" w:rsidRPr="0088535C">
        <w:rPr>
          <w:rFonts w:ascii="Times New Roman" w:hAnsi="Times New Roman" w:cs="Times New Roman"/>
          <w:sz w:val="24"/>
          <w:szCs w:val="24"/>
        </w:rPr>
        <w:t xml:space="preserve">patients with KRAS mutated </w:t>
      </w:r>
      <w:r w:rsidR="00C05F75">
        <w:rPr>
          <w:rFonts w:ascii="Times New Roman" w:hAnsi="Times New Roman" w:cs="Times New Roman"/>
          <w:sz w:val="24"/>
          <w:szCs w:val="24"/>
        </w:rPr>
        <w:t xml:space="preserve">and </w:t>
      </w:r>
      <w:r w:rsidR="00634D1A" w:rsidRPr="0088535C">
        <w:rPr>
          <w:rFonts w:ascii="Times New Roman" w:hAnsi="Times New Roman" w:cs="Times New Roman"/>
          <w:sz w:val="24"/>
          <w:szCs w:val="24"/>
        </w:rPr>
        <w:t xml:space="preserve">KRAS wild-type </w:t>
      </w:r>
      <w:r w:rsidR="00CB61D4" w:rsidRPr="0088535C">
        <w:rPr>
          <w:rFonts w:ascii="Times New Roman" w:hAnsi="Times New Roman" w:cs="Times New Roman"/>
          <w:sz w:val="24"/>
          <w:szCs w:val="24"/>
        </w:rPr>
        <w:t xml:space="preserve">colorectal </w:t>
      </w:r>
      <w:r w:rsidR="005556B6" w:rsidRPr="0088535C">
        <w:rPr>
          <w:rFonts w:ascii="Times New Roman" w:hAnsi="Times New Roman" w:cs="Times New Roman"/>
          <w:sz w:val="24"/>
          <w:szCs w:val="24"/>
        </w:rPr>
        <w:t xml:space="preserve">cancer liver metastases </w:t>
      </w:r>
      <w:r w:rsidR="00634D1A" w:rsidRPr="0088535C">
        <w:rPr>
          <w:rFonts w:ascii="Times New Roman" w:hAnsi="Times New Roman" w:cs="Times New Roman"/>
          <w:sz w:val="24"/>
          <w:szCs w:val="24"/>
        </w:rPr>
        <w:t xml:space="preserve">who </w:t>
      </w:r>
      <w:r w:rsidR="00CB61D4" w:rsidRPr="0088535C">
        <w:rPr>
          <w:rFonts w:ascii="Times New Roman" w:hAnsi="Times New Roman" w:cs="Times New Roman"/>
          <w:sz w:val="24"/>
          <w:szCs w:val="24"/>
        </w:rPr>
        <w:t>underwent</w:t>
      </w:r>
      <w:r w:rsidR="00634D1A" w:rsidRPr="0088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D1A" w:rsidRPr="0088535C">
        <w:rPr>
          <w:rFonts w:ascii="Times New Roman" w:hAnsi="Times New Roman" w:cs="Times New Roman"/>
          <w:sz w:val="24"/>
          <w:szCs w:val="24"/>
        </w:rPr>
        <w:t>metastasectomy</w:t>
      </w:r>
      <w:proofErr w:type="spellEnd"/>
      <w:r w:rsidRPr="0088535C">
        <w:rPr>
          <w:rFonts w:ascii="Times New Roman" w:hAnsi="Times New Roman" w:cs="Times New Roman"/>
          <w:sz w:val="24"/>
          <w:szCs w:val="24"/>
        </w:rPr>
        <w:t>.</w:t>
      </w:r>
      <w:r w:rsidR="00326AF3" w:rsidRPr="0088535C">
        <w:rPr>
          <w:rFonts w:ascii="Times New Roman" w:hAnsi="Times New Roman" w:cs="Times New Roman"/>
          <w:sz w:val="24"/>
          <w:szCs w:val="24"/>
        </w:rPr>
        <w:t xml:space="preserve"> </w:t>
      </w:r>
      <w:r w:rsidRPr="0088535C">
        <w:rPr>
          <w:rFonts w:ascii="Times New Roman" w:hAnsi="Times New Roman" w:cs="Times New Roman"/>
          <w:sz w:val="24"/>
          <w:szCs w:val="24"/>
        </w:rPr>
        <w:t>The reporting of this systematic review follows the Preferred Reporting Items for Systematic Review and Meta-Analyses (PRISMA) statement</w:t>
      </w:r>
      <w:r w:rsidR="00195D16">
        <w:rPr>
          <w:rFonts w:ascii="Times New Roman" w:hAnsi="Times New Roman" w:cs="Times New Roman"/>
          <w:sz w:val="24"/>
          <w:szCs w:val="24"/>
        </w:rPr>
        <w:t xml:space="preserve">. </w:t>
      </w:r>
      <w:r w:rsidR="00195D16" w:rsidRPr="00195D16">
        <w:rPr>
          <w:rFonts w:ascii="Times New Roman" w:hAnsi="Times New Roman" w:cs="Times New Roman"/>
          <w:sz w:val="24"/>
          <w:szCs w:val="24"/>
          <w:highlight w:val="yellow"/>
        </w:rPr>
        <w:t>33782057</w:t>
      </w:r>
    </w:p>
    <w:p w14:paraId="06EC6486" w14:textId="77777777" w:rsidR="003829A8" w:rsidRPr="0088535C" w:rsidRDefault="003829A8" w:rsidP="0088535C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88535C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Data Sources and Search Strategies</w:t>
      </w:r>
    </w:p>
    <w:p w14:paraId="6905E61E" w14:textId="04C67286" w:rsidR="00450E46" w:rsidRPr="0088535C" w:rsidRDefault="00A67770" w:rsidP="008853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535C">
        <w:rPr>
          <w:rFonts w:ascii="Times New Roman" w:hAnsi="Times New Roman" w:cs="Times New Roman"/>
          <w:sz w:val="24"/>
          <w:szCs w:val="24"/>
        </w:rPr>
        <w:t>We performed a</w:t>
      </w:r>
      <w:r w:rsidR="003829A8" w:rsidRPr="0088535C">
        <w:rPr>
          <w:rFonts w:ascii="Times New Roman" w:hAnsi="Times New Roman" w:cs="Times New Roman"/>
          <w:sz w:val="24"/>
          <w:szCs w:val="24"/>
        </w:rPr>
        <w:t xml:space="preserve"> comprehensive literature search </w:t>
      </w:r>
      <w:r w:rsidRPr="0088535C">
        <w:rPr>
          <w:rFonts w:ascii="Times New Roman" w:hAnsi="Times New Roman" w:cs="Times New Roman"/>
          <w:sz w:val="24"/>
          <w:szCs w:val="24"/>
        </w:rPr>
        <w:t xml:space="preserve">in </w:t>
      </w:r>
      <w:r w:rsidR="009F2492">
        <w:rPr>
          <w:rFonts w:ascii="Times New Roman" w:hAnsi="Times New Roman" w:cs="Times New Roman"/>
          <w:sz w:val="24"/>
          <w:szCs w:val="24"/>
        </w:rPr>
        <w:t xml:space="preserve">the </w:t>
      </w:r>
      <w:r w:rsidRPr="0088535C">
        <w:rPr>
          <w:rFonts w:ascii="Times New Roman" w:hAnsi="Times New Roman" w:cs="Times New Roman"/>
          <w:sz w:val="24"/>
          <w:szCs w:val="24"/>
        </w:rPr>
        <w:t xml:space="preserve">PubMed database </w:t>
      </w:r>
      <w:r w:rsidR="003829A8" w:rsidRPr="0088535C">
        <w:rPr>
          <w:rFonts w:ascii="Times New Roman" w:hAnsi="Times New Roman" w:cs="Times New Roman"/>
          <w:sz w:val="24"/>
          <w:szCs w:val="24"/>
        </w:rPr>
        <w:t xml:space="preserve">for full-text articles published in print or online from inception </w:t>
      </w:r>
      <w:r w:rsidR="00C73641" w:rsidRPr="0088535C">
        <w:rPr>
          <w:rFonts w:ascii="Times New Roman" w:hAnsi="Times New Roman" w:cs="Times New Roman"/>
          <w:sz w:val="24"/>
          <w:szCs w:val="24"/>
        </w:rPr>
        <w:t>until</w:t>
      </w:r>
      <w:r w:rsidR="003829A8" w:rsidRPr="0088535C">
        <w:rPr>
          <w:rFonts w:ascii="Times New Roman" w:hAnsi="Times New Roman" w:cs="Times New Roman"/>
          <w:sz w:val="24"/>
          <w:szCs w:val="24"/>
        </w:rPr>
        <w:t xml:space="preserve"> </w:t>
      </w:r>
      <w:r w:rsidR="005F1379">
        <w:rPr>
          <w:rFonts w:ascii="Times New Roman" w:hAnsi="Times New Roman" w:cs="Times New Roman"/>
          <w:sz w:val="24"/>
          <w:szCs w:val="24"/>
        </w:rPr>
        <w:t>May</w:t>
      </w:r>
      <w:r w:rsidR="000F147C" w:rsidRPr="0088535C">
        <w:rPr>
          <w:rFonts w:ascii="Times New Roman" w:hAnsi="Times New Roman" w:cs="Times New Roman"/>
          <w:sz w:val="24"/>
          <w:szCs w:val="24"/>
        </w:rPr>
        <w:t xml:space="preserve"> </w:t>
      </w:r>
      <w:r w:rsidR="003829A8" w:rsidRPr="0088535C">
        <w:rPr>
          <w:rFonts w:ascii="Times New Roman" w:hAnsi="Times New Roman" w:cs="Times New Roman"/>
          <w:sz w:val="24"/>
          <w:szCs w:val="24"/>
        </w:rPr>
        <w:t>20</w:t>
      </w:r>
      <w:r w:rsidR="00560930" w:rsidRPr="0088535C">
        <w:rPr>
          <w:rFonts w:ascii="Times New Roman" w:hAnsi="Times New Roman" w:cs="Times New Roman"/>
          <w:sz w:val="24"/>
          <w:szCs w:val="24"/>
        </w:rPr>
        <w:t>2</w:t>
      </w:r>
      <w:r w:rsidR="005F1379">
        <w:rPr>
          <w:rFonts w:ascii="Times New Roman" w:hAnsi="Times New Roman" w:cs="Times New Roman"/>
          <w:sz w:val="24"/>
          <w:szCs w:val="24"/>
        </w:rPr>
        <w:t>1</w:t>
      </w:r>
      <w:r w:rsidR="003829A8" w:rsidRPr="0088535C">
        <w:rPr>
          <w:rFonts w:ascii="Times New Roman" w:hAnsi="Times New Roman" w:cs="Times New Roman"/>
          <w:sz w:val="24"/>
          <w:szCs w:val="24"/>
        </w:rPr>
        <w:t>. The detailed search strategy is described in the Supplement</w:t>
      </w:r>
      <w:r w:rsidR="000E3BF0" w:rsidRPr="0088535C">
        <w:rPr>
          <w:rFonts w:ascii="Times New Roman" w:hAnsi="Times New Roman" w:cs="Times New Roman"/>
          <w:sz w:val="24"/>
          <w:szCs w:val="24"/>
        </w:rPr>
        <w:t>ary material</w:t>
      </w:r>
      <w:r w:rsidR="003829A8" w:rsidRPr="0088535C">
        <w:rPr>
          <w:rFonts w:ascii="Times New Roman" w:hAnsi="Times New Roman" w:cs="Times New Roman"/>
          <w:sz w:val="24"/>
          <w:szCs w:val="24"/>
        </w:rPr>
        <w:t>. The search strategy was designed and conducted by an experienced librarian</w:t>
      </w:r>
      <w:r w:rsidR="00B96FA3" w:rsidRPr="0088535C">
        <w:rPr>
          <w:rFonts w:ascii="Times New Roman" w:hAnsi="Times New Roman" w:cs="Times New Roman"/>
          <w:sz w:val="24"/>
          <w:szCs w:val="24"/>
        </w:rPr>
        <w:t xml:space="preserve"> (A.T.)</w:t>
      </w:r>
      <w:r w:rsidR="003829A8" w:rsidRPr="0088535C">
        <w:rPr>
          <w:rFonts w:ascii="Times New Roman" w:hAnsi="Times New Roman" w:cs="Times New Roman"/>
          <w:sz w:val="24"/>
          <w:szCs w:val="24"/>
        </w:rPr>
        <w:t xml:space="preserve"> with input from the study investigators. Two </w:t>
      </w:r>
      <w:r w:rsidR="00D31AA8">
        <w:rPr>
          <w:rFonts w:ascii="Times New Roman" w:hAnsi="Times New Roman" w:cs="Times New Roman"/>
          <w:sz w:val="24"/>
          <w:szCs w:val="24"/>
        </w:rPr>
        <w:t xml:space="preserve">authors </w:t>
      </w:r>
      <w:r w:rsidR="003829A8" w:rsidRPr="0088535C">
        <w:rPr>
          <w:rFonts w:ascii="Times New Roman" w:hAnsi="Times New Roman" w:cs="Times New Roman"/>
          <w:sz w:val="24"/>
          <w:szCs w:val="24"/>
        </w:rPr>
        <w:t>(</w:t>
      </w:r>
      <w:r w:rsidR="00802575" w:rsidRPr="0088535C">
        <w:rPr>
          <w:rFonts w:ascii="Times New Roman" w:hAnsi="Times New Roman" w:cs="Times New Roman"/>
          <w:sz w:val="24"/>
          <w:szCs w:val="24"/>
        </w:rPr>
        <w:t>M.B</w:t>
      </w:r>
      <w:r w:rsidR="003829A8" w:rsidRPr="0088535C">
        <w:rPr>
          <w:rFonts w:ascii="Times New Roman" w:hAnsi="Times New Roman" w:cs="Times New Roman"/>
          <w:sz w:val="24"/>
          <w:szCs w:val="24"/>
        </w:rPr>
        <w:t xml:space="preserve"> and </w:t>
      </w:r>
      <w:r w:rsidR="00723150">
        <w:rPr>
          <w:rFonts w:ascii="Times New Roman" w:hAnsi="Times New Roman" w:cs="Times New Roman"/>
          <w:sz w:val="24"/>
          <w:szCs w:val="24"/>
        </w:rPr>
        <w:t>G.</w:t>
      </w:r>
      <w:r w:rsidR="00802575" w:rsidRPr="0088535C">
        <w:rPr>
          <w:rFonts w:ascii="Times New Roman" w:hAnsi="Times New Roman" w:cs="Times New Roman"/>
          <w:sz w:val="24"/>
          <w:szCs w:val="24"/>
        </w:rPr>
        <w:t>A.M.</w:t>
      </w:r>
      <w:r w:rsidR="003829A8" w:rsidRPr="0088535C">
        <w:rPr>
          <w:rFonts w:ascii="Times New Roman" w:hAnsi="Times New Roman" w:cs="Times New Roman"/>
          <w:sz w:val="24"/>
          <w:szCs w:val="24"/>
        </w:rPr>
        <w:t>) identified and reviewed full-text articles that were deemed relevant by screening the</w:t>
      </w:r>
      <w:r w:rsidR="00765A9B" w:rsidRPr="0088535C">
        <w:rPr>
          <w:rFonts w:ascii="Times New Roman" w:hAnsi="Times New Roman" w:cs="Times New Roman"/>
          <w:sz w:val="24"/>
          <w:szCs w:val="24"/>
        </w:rPr>
        <w:t>ir</w:t>
      </w:r>
      <w:r w:rsidR="003829A8" w:rsidRPr="0088535C">
        <w:rPr>
          <w:rFonts w:ascii="Times New Roman" w:hAnsi="Times New Roman" w:cs="Times New Roman"/>
          <w:sz w:val="24"/>
          <w:szCs w:val="24"/>
        </w:rPr>
        <w:t xml:space="preserve"> titles and abstracts. Disagreements between the </w:t>
      </w:r>
      <w:r w:rsidR="00D31AA8">
        <w:rPr>
          <w:rFonts w:ascii="Times New Roman" w:hAnsi="Times New Roman" w:cs="Times New Roman"/>
          <w:sz w:val="24"/>
          <w:szCs w:val="24"/>
        </w:rPr>
        <w:t>two</w:t>
      </w:r>
      <w:r w:rsidR="003829A8" w:rsidRPr="0088535C">
        <w:rPr>
          <w:rFonts w:ascii="Times New Roman" w:hAnsi="Times New Roman" w:cs="Times New Roman"/>
          <w:sz w:val="24"/>
          <w:szCs w:val="24"/>
        </w:rPr>
        <w:t xml:space="preserve"> reviewers were resolved with consensus. </w:t>
      </w:r>
      <w:r w:rsidR="00D06FD1" w:rsidRPr="0088535C">
        <w:rPr>
          <w:rFonts w:ascii="Times New Roman" w:hAnsi="Times New Roman" w:cs="Times New Roman"/>
          <w:sz w:val="24"/>
          <w:szCs w:val="24"/>
        </w:rPr>
        <w:t xml:space="preserve">We </w:t>
      </w:r>
      <w:r w:rsidR="006B2F9D" w:rsidRPr="0088535C">
        <w:rPr>
          <w:rFonts w:ascii="Times New Roman" w:hAnsi="Times New Roman" w:cs="Times New Roman"/>
          <w:sz w:val="24"/>
          <w:szCs w:val="24"/>
        </w:rPr>
        <w:t xml:space="preserve">also </w:t>
      </w:r>
      <w:r w:rsidR="00D31AA8" w:rsidRPr="0088535C">
        <w:rPr>
          <w:rFonts w:ascii="Times New Roman" w:hAnsi="Times New Roman" w:cs="Times New Roman"/>
          <w:sz w:val="24"/>
          <w:szCs w:val="24"/>
        </w:rPr>
        <w:t xml:space="preserve">manually </w:t>
      </w:r>
      <w:r w:rsidR="006B2F9D" w:rsidRPr="0088535C">
        <w:rPr>
          <w:rFonts w:ascii="Times New Roman" w:hAnsi="Times New Roman" w:cs="Times New Roman"/>
          <w:sz w:val="24"/>
          <w:szCs w:val="24"/>
        </w:rPr>
        <w:t xml:space="preserve">included </w:t>
      </w:r>
      <w:r w:rsidR="00450E46" w:rsidRPr="0088535C">
        <w:rPr>
          <w:rFonts w:ascii="Times New Roman" w:hAnsi="Times New Roman" w:cs="Times New Roman"/>
          <w:sz w:val="24"/>
          <w:szCs w:val="24"/>
        </w:rPr>
        <w:t xml:space="preserve">relevant studies using the similar articles function of </w:t>
      </w:r>
      <w:proofErr w:type="spellStart"/>
      <w:r w:rsidR="00D31AA8">
        <w:rPr>
          <w:rFonts w:ascii="Times New Roman" w:hAnsi="Times New Roman" w:cs="Times New Roman"/>
          <w:sz w:val="24"/>
          <w:szCs w:val="24"/>
        </w:rPr>
        <w:t>P</w:t>
      </w:r>
      <w:r w:rsidR="00450E46" w:rsidRPr="0088535C">
        <w:rPr>
          <w:rFonts w:ascii="Times New Roman" w:hAnsi="Times New Roman" w:cs="Times New Roman"/>
          <w:sz w:val="24"/>
          <w:szCs w:val="24"/>
        </w:rPr>
        <w:t>ubmed</w:t>
      </w:r>
      <w:proofErr w:type="spellEnd"/>
      <w:r w:rsidR="00450E46" w:rsidRPr="008853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6CBE47" w14:textId="77777777" w:rsidR="00070151" w:rsidRPr="00BE0535" w:rsidRDefault="00070151" w:rsidP="00BE053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535">
        <w:rPr>
          <w:rFonts w:ascii="Times New Roman" w:hAnsi="Times New Roman" w:cs="Times New Roman"/>
          <w:sz w:val="24"/>
          <w:szCs w:val="24"/>
        </w:rPr>
        <w:t>Inclusion Criteria</w:t>
      </w:r>
    </w:p>
    <w:p w14:paraId="6ACC9204" w14:textId="575EF9C3" w:rsidR="00070151" w:rsidRDefault="00D31AA8" w:rsidP="00DE48BD">
      <w:pPr>
        <w:spacing w:after="3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70151" w:rsidRPr="00BE0535">
        <w:rPr>
          <w:rFonts w:ascii="Times New Roman" w:hAnsi="Times New Roman" w:cs="Times New Roman"/>
          <w:sz w:val="24"/>
          <w:szCs w:val="24"/>
        </w:rPr>
        <w:t xml:space="preserve">e included </w:t>
      </w:r>
      <w:r w:rsidR="00ED5A3C">
        <w:rPr>
          <w:rFonts w:ascii="Times New Roman" w:hAnsi="Times New Roman" w:cs="Times New Roman"/>
          <w:sz w:val="24"/>
          <w:szCs w:val="24"/>
        </w:rPr>
        <w:t xml:space="preserve">original </w:t>
      </w:r>
      <w:r w:rsidR="00070151" w:rsidRPr="00BE0535">
        <w:rPr>
          <w:rFonts w:ascii="Times New Roman" w:hAnsi="Times New Roman" w:cs="Times New Roman"/>
          <w:sz w:val="24"/>
          <w:szCs w:val="24"/>
        </w:rPr>
        <w:t xml:space="preserve">studies that </w:t>
      </w:r>
      <w:r w:rsidR="00E005C8">
        <w:rPr>
          <w:rFonts w:ascii="Times New Roman" w:hAnsi="Times New Roman" w:cs="Times New Roman"/>
          <w:sz w:val="24"/>
          <w:szCs w:val="24"/>
        </w:rPr>
        <w:t>either reported</w:t>
      </w:r>
      <w:r w:rsidR="00E005C8" w:rsidRPr="00BE0535">
        <w:rPr>
          <w:rFonts w:ascii="Times New Roman" w:hAnsi="Times New Roman" w:cs="Times New Roman"/>
          <w:sz w:val="24"/>
          <w:szCs w:val="24"/>
        </w:rPr>
        <w:t xml:space="preserve"> </w:t>
      </w:r>
      <w:r w:rsidR="0084166D" w:rsidRPr="00BE0535">
        <w:rPr>
          <w:rFonts w:ascii="Times New Roman" w:hAnsi="Times New Roman" w:cs="Times New Roman"/>
          <w:sz w:val="24"/>
          <w:szCs w:val="24"/>
        </w:rPr>
        <w:t>the</w:t>
      </w:r>
      <w:r w:rsidR="00E55262">
        <w:rPr>
          <w:rFonts w:ascii="Times New Roman" w:hAnsi="Times New Roman" w:cs="Times New Roman"/>
          <w:sz w:val="24"/>
          <w:szCs w:val="24"/>
        </w:rPr>
        <w:t xml:space="preserve"> effect of PTL stratified </w:t>
      </w:r>
      <w:r w:rsidR="0001582C">
        <w:rPr>
          <w:rFonts w:ascii="Times New Roman" w:hAnsi="Times New Roman" w:cs="Times New Roman"/>
          <w:sz w:val="24"/>
          <w:szCs w:val="24"/>
        </w:rPr>
        <w:t>by</w:t>
      </w:r>
      <w:r w:rsidR="0001582C" w:rsidRPr="00BE0535">
        <w:rPr>
          <w:rFonts w:ascii="Times New Roman" w:hAnsi="Times New Roman" w:cs="Times New Roman"/>
          <w:sz w:val="24"/>
          <w:szCs w:val="24"/>
        </w:rPr>
        <w:t xml:space="preserve"> </w:t>
      </w:r>
      <w:r w:rsidR="00070151" w:rsidRPr="00BE0535">
        <w:rPr>
          <w:rFonts w:ascii="Times New Roman" w:hAnsi="Times New Roman" w:cs="Times New Roman"/>
          <w:sz w:val="24"/>
          <w:szCs w:val="24"/>
        </w:rPr>
        <w:t xml:space="preserve">KRAS </w:t>
      </w:r>
      <w:r w:rsidR="0023061A" w:rsidRPr="00DE48BD">
        <w:rPr>
          <w:rFonts w:ascii="Times New Roman" w:hAnsi="Times New Roman" w:cs="Times New Roman"/>
          <w:sz w:val="24"/>
          <w:szCs w:val="24"/>
        </w:rPr>
        <w:t>status</w:t>
      </w:r>
      <w:r w:rsidR="002174F1">
        <w:rPr>
          <w:rFonts w:ascii="Times New Roman" w:hAnsi="Times New Roman" w:cs="Times New Roman"/>
          <w:sz w:val="24"/>
          <w:szCs w:val="24"/>
        </w:rPr>
        <w:t xml:space="preserve"> </w:t>
      </w:r>
      <w:r w:rsidR="00B562D1">
        <w:rPr>
          <w:rFonts w:ascii="Times New Roman" w:hAnsi="Times New Roman" w:cs="Times New Roman"/>
          <w:sz w:val="24"/>
          <w:szCs w:val="24"/>
        </w:rPr>
        <w:t>as a</w:t>
      </w:r>
      <w:r w:rsidR="002174F1">
        <w:rPr>
          <w:rFonts w:ascii="Times New Roman" w:hAnsi="Times New Roman" w:cs="Times New Roman"/>
          <w:sz w:val="24"/>
          <w:szCs w:val="24"/>
        </w:rPr>
        <w:t xml:space="preserve"> hazard ratio</w:t>
      </w:r>
      <w:r w:rsidR="00B76CEF">
        <w:rPr>
          <w:rFonts w:ascii="Times New Roman" w:hAnsi="Times New Roman" w:cs="Times New Roman"/>
          <w:sz w:val="24"/>
          <w:szCs w:val="24"/>
        </w:rPr>
        <w:t xml:space="preserve"> </w:t>
      </w:r>
      <w:r w:rsidR="0001582C">
        <w:rPr>
          <w:rFonts w:ascii="Times New Roman" w:hAnsi="Times New Roman" w:cs="Times New Roman"/>
          <w:sz w:val="24"/>
          <w:szCs w:val="24"/>
        </w:rPr>
        <w:t>(</w:t>
      </w:r>
      <w:r w:rsidR="00B76CEF">
        <w:rPr>
          <w:rFonts w:ascii="Times New Roman" w:hAnsi="Times New Roman" w:cs="Times New Roman"/>
          <w:sz w:val="24"/>
          <w:szCs w:val="24"/>
        </w:rPr>
        <w:t>or any other relevant</w:t>
      </w:r>
      <w:r w:rsidR="000E643D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01582C">
        <w:rPr>
          <w:rFonts w:ascii="Times New Roman" w:hAnsi="Times New Roman" w:cs="Times New Roman"/>
          <w:sz w:val="24"/>
          <w:szCs w:val="24"/>
        </w:rPr>
        <w:t>)</w:t>
      </w:r>
      <w:r w:rsidR="002174F1">
        <w:rPr>
          <w:rFonts w:ascii="Times New Roman" w:hAnsi="Times New Roman" w:cs="Times New Roman"/>
          <w:sz w:val="24"/>
          <w:szCs w:val="24"/>
        </w:rPr>
        <w:t xml:space="preserve"> or </w:t>
      </w:r>
      <w:r w:rsidR="00796107">
        <w:rPr>
          <w:rFonts w:ascii="Times New Roman" w:hAnsi="Times New Roman" w:cs="Times New Roman"/>
          <w:sz w:val="24"/>
          <w:szCs w:val="24"/>
        </w:rPr>
        <w:t xml:space="preserve">showed </w:t>
      </w:r>
      <w:r w:rsidR="00B562D1">
        <w:rPr>
          <w:rFonts w:ascii="Times New Roman" w:hAnsi="Times New Roman" w:cs="Times New Roman"/>
          <w:sz w:val="24"/>
          <w:szCs w:val="24"/>
        </w:rPr>
        <w:t>Kaplan Meier plots</w:t>
      </w:r>
      <w:r w:rsidR="002C719F">
        <w:rPr>
          <w:rFonts w:ascii="Times New Roman" w:hAnsi="Times New Roman" w:cs="Times New Roman"/>
          <w:sz w:val="24"/>
          <w:szCs w:val="24"/>
        </w:rPr>
        <w:t xml:space="preserve"> stratified </w:t>
      </w:r>
      <w:r w:rsidR="00E005C8">
        <w:rPr>
          <w:rFonts w:ascii="Times New Roman" w:hAnsi="Times New Roman" w:cs="Times New Roman"/>
          <w:sz w:val="24"/>
          <w:szCs w:val="24"/>
        </w:rPr>
        <w:t xml:space="preserve">by </w:t>
      </w:r>
      <w:r w:rsidR="00AD1B39">
        <w:rPr>
          <w:rFonts w:ascii="Times New Roman" w:hAnsi="Times New Roman" w:cs="Times New Roman"/>
          <w:sz w:val="24"/>
          <w:szCs w:val="24"/>
        </w:rPr>
        <w:t>KRAS status</w:t>
      </w:r>
      <w:r w:rsidR="0095030D">
        <w:rPr>
          <w:rFonts w:ascii="Times New Roman" w:hAnsi="Times New Roman" w:cs="Times New Roman"/>
          <w:sz w:val="24"/>
          <w:szCs w:val="24"/>
        </w:rPr>
        <w:t xml:space="preserve">. </w:t>
      </w:r>
      <w:r w:rsidR="00965246" w:rsidRPr="0088535C">
        <w:rPr>
          <w:rFonts w:ascii="Times New Roman" w:hAnsi="Times New Roman" w:cs="Times New Roman"/>
          <w:sz w:val="24"/>
          <w:szCs w:val="24"/>
        </w:rPr>
        <w:t xml:space="preserve">The outcome of interest was </w:t>
      </w:r>
      <w:r w:rsidR="00965246">
        <w:rPr>
          <w:rFonts w:ascii="Times New Roman" w:hAnsi="Times New Roman" w:cs="Times New Roman"/>
          <w:sz w:val="24"/>
          <w:szCs w:val="24"/>
        </w:rPr>
        <w:t xml:space="preserve">5-year </w:t>
      </w:r>
      <w:r w:rsidR="00965246" w:rsidRPr="0088535C">
        <w:rPr>
          <w:rFonts w:ascii="Times New Roman" w:hAnsi="Times New Roman" w:cs="Times New Roman"/>
          <w:sz w:val="24"/>
          <w:szCs w:val="24"/>
        </w:rPr>
        <w:t>overall survival</w:t>
      </w:r>
      <w:r w:rsidR="00965246">
        <w:rPr>
          <w:rFonts w:ascii="Times New Roman" w:hAnsi="Times New Roman" w:cs="Times New Roman"/>
          <w:sz w:val="24"/>
          <w:szCs w:val="24"/>
        </w:rPr>
        <w:t xml:space="preserve"> measured from the date of CRLM surgery</w:t>
      </w:r>
      <w:r w:rsidR="00965246" w:rsidRPr="0088535C">
        <w:rPr>
          <w:rFonts w:ascii="Times New Roman" w:hAnsi="Times New Roman" w:cs="Times New Roman"/>
          <w:sz w:val="24"/>
          <w:szCs w:val="24"/>
        </w:rPr>
        <w:t xml:space="preserve">. </w:t>
      </w:r>
      <w:r w:rsidR="00070151" w:rsidRPr="00DE48BD">
        <w:rPr>
          <w:rFonts w:ascii="Times New Roman" w:hAnsi="Times New Roman" w:cs="Times New Roman"/>
          <w:sz w:val="24"/>
          <w:szCs w:val="24"/>
        </w:rPr>
        <w:t>We excluded studies not written in English, Dutch, Greek</w:t>
      </w:r>
      <w:r w:rsidR="00E005C8">
        <w:rPr>
          <w:rFonts w:ascii="Times New Roman" w:hAnsi="Times New Roman" w:cs="Times New Roman"/>
          <w:sz w:val="24"/>
          <w:szCs w:val="24"/>
        </w:rPr>
        <w:t>,</w:t>
      </w:r>
      <w:r w:rsidR="00070151" w:rsidRPr="00DE48BD">
        <w:rPr>
          <w:rFonts w:ascii="Times New Roman" w:hAnsi="Times New Roman" w:cs="Times New Roman"/>
          <w:sz w:val="24"/>
          <w:szCs w:val="24"/>
        </w:rPr>
        <w:t xml:space="preserve"> or German. </w:t>
      </w:r>
      <w:r w:rsidR="00E005C8">
        <w:rPr>
          <w:rFonts w:ascii="Times New Roman" w:hAnsi="Times New Roman" w:cs="Times New Roman"/>
          <w:sz w:val="24"/>
          <w:szCs w:val="24"/>
        </w:rPr>
        <w:t xml:space="preserve">When we encountered </w:t>
      </w:r>
      <w:r w:rsidR="00227C89">
        <w:rPr>
          <w:rFonts w:ascii="Times New Roman" w:hAnsi="Times New Roman" w:cs="Times New Roman"/>
          <w:sz w:val="24"/>
          <w:szCs w:val="24"/>
        </w:rPr>
        <w:t xml:space="preserve">more than one </w:t>
      </w:r>
      <w:r w:rsidR="00E005C8">
        <w:rPr>
          <w:rFonts w:ascii="Times New Roman" w:hAnsi="Times New Roman" w:cs="Times New Roman"/>
          <w:sz w:val="24"/>
          <w:szCs w:val="24"/>
        </w:rPr>
        <w:t>study</w:t>
      </w:r>
      <w:r w:rsidR="00E005C8" w:rsidRPr="00227C89">
        <w:rPr>
          <w:rFonts w:ascii="Times New Roman" w:hAnsi="Times New Roman" w:cs="Times New Roman"/>
          <w:sz w:val="24"/>
          <w:szCs w:val="24"/>
        </w:rPr>
        <w:t xml:space="preserve"> </w:t>
      </w:r>
      <w:r w:rsidR="00227C89" w:rsidRPr="00227C89">
        <w:rPr>
          <w:rFonts w:ascii="Times New Roman" w:hAnsi="Times New Roman" w:cs="Times New Roman"/>
          <w:sz w:val="24"/>
          <w:szCs w:val="24"/>
        </w:rPr>
        <w:t xml:space="preserve">published by the same authors, </w:t>
      </w:r>
      <w:r w:rsidR="00E005C8">
        <w:rPr>
          <w:rFonts w:ascii="Times New Roman" w:hAnsi="Times New Roman" w:cs="Times New Roman"/>
          <w:sz w:val="24"/>
          <w:szCs w:val="24"/>
        </w:rPr>
        <w:t xml:space="preserve">we selected </w:t>
      </w:r>
      <w:r w:rsidR="00227C89" w:rsidRPr="00227C89">
        <w:rPr>
          <w:rFonts w:ascii="Times New Roman" w:hAnsi="Times New Roman" w:cs="Times New Roman"/>
          <w:sz w:val="24"/>
          <w:szCs w:val="24"/>
        </w:rPr>
        <w:t>the newest or most informative article</w:t>
      </w:r>
      <w:r w:rsidR="00227C89">
        <w:rPr>
          <w:rFonts w:ascii="Times New Roman" w:hAnsi="Times New Roman" w:cs="Times New Roman"/>
          <w:sz w:val="24"/>
          <w:szCs w:val="24"/>
        </w:rPr>
        <w:t>.</w:t>
      </w:r>
    </w:p>
    <w:p w14:paraId="1F7E3EFF" w14:textId="248516D3" w:rsidR="004462EE" w:rsidRDefault="004462EE" w:rsidP="00DE48BD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bookmarkStart w:id="32" w:name="_Hlk71999124"/>
      <w:r w:rsidRPr="00DE48B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Data Extraction</w:t>
      </w:r>
    </w:p>
    <w:p w14:paraId="3B802C67" w14:textId="409F810B" w:rsidR="002A3A3F" w:rsidRDefault="00F306C1" w:rsidP="002A3A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2A3A3F">
        <w:rPr>
          <w:rFonts w:ascii="Times New Roman" w:hAnsi="Times New Roman" w:cs="Times New Roman"/>
          <w:sz w:val="24"/>
          <w:szCs w:val="24"/>
        </w:rPr>
        <w:t>eligible stud</w:t>
      </w:r>
      <w:r>
        <w:rPr>
          <w:rFonts w:ascii="Times New Roman" w:hAnsi="Times New Roman" w:cs="Times New Roman"/>
          <w:sz w:val="24"/>
          <w:szCs w:val="24"/>
        </w:rPr>
        <w:t>ies</w:t>
      </w:r>
      <w:r w:rsidR="002A3A3F">
        <w:rPr>
          <w:rFonts w:ascii="Times New Roman" w:hAnsi="Times New Roman" w:cs="Times New Roman"/>
          <w:sz w:val="24"/>
          <w:szCs w:val="24"/>
        </w:rPr>
        <w:t xml:space="preserve"> </w:t>
      </w:r>
      <w:r w:rsidR="002A3A3F" w:rsidRPr="00DE48BD">
        <w:rPr>
          <w:rFonts w:ascii="Times New Roman" w:hAnsi="Times New Roman" w:cs="Times New Roman"/>
          <w:sz w:val="24"/>
          <w:szCs w:val="24"/>
        </w:rPr>
        <w:t xml:space="preserve">authored by the senior author (G.A.M) or his collaborators from the International Genetic Consortium for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A3A3F" w:rsidRPr="00DE48BD">
        <w:rPr>
          <w:rFonts w:ascii="Times New Roman" w:hAnsi="Times New Roman" w:cs="Times New Roman"/>
          <w:sz w:val="24"/>
          <w:szCs w:val="24"/>
        </w:rPr>
        <w:t>olorectal Liver Metastasis (IGCLM)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3A3F">
        <w:rPr>
          <w:rFonts w:ascii="Times New Roman" w:hAnsi="Times New Roman" w:cs="Times New Roman"/>
          <w:sz w:val="24"/>
          <w:szCs w:val="24"/>
        </w:rPr>
        <w:t xml:space="preserve"> we received and used individual participant data (IPD). For the </w:t>
      </w:r>
      <w:r>
        <w:rPr>
          <w:rFonts w:ascii="Times New Roman" w:hAnsi="Times New Roman" w:cs="Times New Roman"/>
          <w:sz w:val="24"/>
          <w:szCs w:val="24"/>
        </w:rPr>
        <w:t xml:space="preserve">remaining </w:t>
      </w:r>
      <w:r w:rsidR="002A3A3F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3A3F">
        <w:rPr>
          <w:rFonts w:ascii="Times New Roman" w:hAnsi="Times New Roman" w:cs="Times New Roman"/>
          <w:sz w:val="24"/>
          <w:szCs w:val="24"/>
        </w:rPr>
        <w:t xml:space="preserve"> we used aggregate data (AD)</w:t>
      </w:r>
      <w:r w:rsidR="00FA16B6">
        <w:rPr>
          <w:rFonts w:ascii="Times New Roman" w:hAnsi="Times New Roman" w:cs="Times New Roman"/>
          <w:sz w:val="24"/>
          <w:szCs w:val="24"/>
        </w:rPr>
        <w:t xml:space="preserve"> or </w:t>
      </w:r>
      <w:r w:rsidR="000A5291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FA16B6">
        <w:rPr>
          <w:rFonts w:ascii="Times New Roman" w:hAnsi="Times New Roman" w:cs="Times New Roman"/>
          <w:sz w:val="24"/>
          <w:szCs w:val="24"/>
        </w:rPr>
        <w:t>simulated IPD based on their Kaplan Meier plots</w:t>
      </w:r>
      <w:r w:rsidR="002A3A3F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32"/>
    <w:p w14:paraId="15E0AE7D" w14:textId="3497FB79" w:rsidR="007A7347" w:rsidRDefault="00804434" w:rsidP="00DE48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A1F30" w:rsidRPr="00DE48BD">
        <w:rPr>
          <w:rFonts w:ascii="Times New Roman" w:hAnsi="Times New Roman" w:cs="Times New Roman"/>
          <w:sz w:val="24"/>
          <w:szCs w:val="24"/>
        </w:rPr>
        <w:t xml:space="preserve">ne </w:t>
      </w:r>
      <w:r>
        <w:rPr>
          <w:rFonts w:ascii="Times New Roman" w:hAnsi="Times New Roman" w:cs="Times New Roman"/>
          <w:sz w:val="24"/>
          <w:szCs w:val="24"/>
        </w:rPr>
        <w:t>author</w:t>
      </w:r>
      <w:r w:rsidR="003A1F30" w:rsidRPr="00DE48BD">
        <w:rPr>
          <w:rFonts w:ascii="Times New Roman" w:hAnsi="Times New Roman" w:cs="Times New Roman"/>
          <w:sz w:val="24"/>
          <w:szCs w:val="24"/>
        </w:rPr>
        <w:t xml:space="preserve"> </w:t>
      </w:r>
      <w:r w:rsidR="00A771D4" w:rsidRPr="00DE48BD">
        <w:rPr>
          <w:rFonts w:ascii="Times New Roman" w:hAnsi="Times New Roman" w:cs="Times New Roman"/>
          <w:sz w:val="24"/>
          <w:szCs w:val="24"/>
        </w:rPr>
        <w:t>(M.B.)</w:t>
      </w:r>
      <w:r w:rsidR="0040141A">
        <w:rPr>
          <w:rFonts w:ascii="Times New Roman" w:hAnsi="Times New Roman" w:cs="Times New Roman"/>
          <w:sz w:val="24"/>
          <w:szCs w:val="24"/>
        </w:rPr>
        <w:t xml:space="preserve"> </w:t>
      </w:r>
      <w:r w:rsidR="003A1F30" w:rsidRPr="00DE48BD">
        <w:rPr>
          <w:rFonts w:ascii="Times New Roman" w:hAnsi="Times New Roman" w:cs="Times New Roman"/>
          <w:sz w:val="24"/>
          <w:szCs w:val="24"/>
        </w:rPr>
        <w:t xml:space="preserve">extracted </w:t>
      </w:r>
      <w:r w:rsidR="00333F72" w:rsidRPr="00DE48BD">
        <w:rPr>
          <w:rFonts w:ascii="Times New Roman" w:hAnsi="Times New Roman" w:cs="Times New Roman"/>
          <w:sz w:val="24"/>
          <w:szCs w:val="24"/>
        </w:rPr>
        <w:t xml:space="preserve">prespecified </w:t>
      </w:r>
      <w:r w:rsidR="003A1F30" w:rsidRPr="00DE48BD">
        <w:rPr>
          <w:rFonts w:ascii="Times New Roman" w:hAnsi="Times New Roman" w:cs="Times New Roman"/>
          <w:sz w:val="24"/>
          <w:szCs w:val="24"/>
        </w:rPr>
        <w:t>data</w:t>
      </w:r>
      <w:r w:rsidR="008B2710">
        <w:rPr>
          <w:rFonts w:ascii="Times New Roman" w:hAnsi="Times New Roman" w:cs="Times New Roman"/>
          <w:sz w:val="24"/>
          <w:szCs w:val="24"/>
        </w:rPr>
        <w:t xml:space="preserve"> </w:t>
      </w:r>
      <w:r w:rsidR="008B2710" w:rsidRPr="00DE48BD">
        <w:rPr>
          <w:rFonts w:ascii="Times New Roman" w:hAnsi="Times New Roman" w:cs="Times New Roman"/>
          <w:sz w:val="24"/>
          <w:szCs w:val="24"/>
        </w:rPr>
        <w:t>elements</w:t>
      </w:r>
      <w:r>
        <w:rPr>
          <w:rFonts w:ascii="Times New Roman" w:hAnsi="Times New Roman" w:cs="Times New Roman"/>
          <w:sz w:val="24"/>
          <w:szCs w:val="24"/>
        </w:rPr>
        <w:t xml:space="preserve"> from the eligible studies,</w:t>
      </w:r>
      <w:r w:rsidR="003A1F30" w:rsidRPr="00DE48BD">
        <w:rPr>
          <w:rFonts w:ascii="Times New Roman" w:hAnsi="Times New Roman" w:cs="Times New Roman"/>
          <w:sz w:val="24"/>
          <w:szCs w:val="24"/>
        </w:rPr>
        <w:t xml:space="preserve"> </w:t>
      </w:r>
      <w:r w:rsidR="004462EE" w:rsidRPr="00DE48BD">
        <w:rPr>
          <w:rFonts w:ascii="Times New Roman" w:hAnsi="Times New Roman" w:cs="Times New Roman"/>
          <w:sz w:val="24"/>
          <w:szCs w:val="24"/>
        </w:rPr>
        <w:t xml:space="preserve">including </w:t>
      </w:r>
      <w:r w:rsidR="006B490A">
        <w:rPr>
          <w:rFonts w:ascii="Times New Roman" w:hAnsi="Times New Roman" w:cs="Times New Roman"/>
          <w:sz w:val="24"/>
          <w:szCs w:val="24"/>
        </w:rPr>
        <w:t>study specific information</w:t>
      </w:r>
      <w:r w:rsidR="005B267E">
        <w:rPr>
          <w:rFonts w:ascii="Times New Roman" w:hAnsi="Times New Roman" w:cs="Times New Roman"/>
          <w:sz w:val="24"/>
          <w:szCs w:val="24"/>
        </w:rPr>
        <w:t xml:space="preserve"> and the outcome of interest. </w:t>
      </w:r>
      <w:r w:rsidR="004D10BD">
        <w:rPr>
          <w:rFonts w:ascii="Times New Roman" w:hAnsi="Times New Roman" w:cs="Times New Roman"/>
          <w:sz w:val="24"/>
          <w:szCs w:val="24"/>
        </w:rPr>
        <w:t xml:space="preserve">Study specific information included </w:t>
      </w:r>
      <w:r w:rsidR="009B1C6C" w:rsidRPr="009B1C6C">
        <w:rPr>
          <w:rFonts w:ascii="Times New Roman" w:hAnsi="Times New Roman" w:cs="Times New Roman"/>
          <w:sz w:val="24"/>
          <w:szCs w:val="24"/>
        </w:rPr>
        <w:t>author</w:t>
      </w:r>
      <w:r w:rsidR="004D10BD">
        <w:rPr>
          <w:rFonts w:ascii="Times New Roman" w:hAnsi="Times New Roman" w:cs="Times New Roman"/>
          <w:sz w:val="24"/>
          <w:szCs w:val="24"/>
        </w:rPr>
        <w:t xml:space="preserve"> name</w:t>
      </w:r>
      <w:r w:rsidR="009B1C6C" w:rsidRPr="009B1C6C">
        <w:rPr>
          <w:rFonts w:ascii="Times New Roman" w:hAnsi="Times New Roman" w:cs="Times New Roman"/>
          <w:sz w:val="24"/>
          <w:szCs w:val="24"/>
        </w:rPr>
        <w:t xml:space="preserve">, year of publication, country, </w:t>
      </w:r>
      <w:r w:rsidR="004D10BD" w:rsidRPr="004D10BD">
        <w:rPr>
          <w:rFonts w:ascii="Times New Roman" w:hAnsi="Times New Roman" w:cs="Times New Roman"/>
          <w:sz w:val="24"/>
          <w:szCs w:val="24"/>
        </w:rPr>
        <w:t xml:space="preserve">study interval, </w:t>
      </w:r>
      <w:r w:rsidR="00C25B97" w:rsidRPr="009B1C6C">
        <w:rPr>
          <w:rFonts w:ascii="Times New Roman" w:hAnsi="Times New Roman" w:cs="Times New Roman"/>
          <w:sz w:val="24"/>
          <w:szCs w:val="24"/>
        </w:rPr>
        <w:t xml:space="preserve">number </w:t>
      </w:r>
      <w:r w:rsidR="00C25B97">
        <w:rPr>
          <w:rFonts w:ascii="Times New Roman" w:hAnsi="Times New Roman" w:cs="Times New Roman"/>
          <w:sz w:val="24"/>
          <w:szCs w:val="24"/>
        </w:rPr>
        <w:t xml:space="preserve">of </w:t>
      </w:r>
      <w:r w:rsidR="009B1C6C" w:rsidRPr="009B1C6C">
        <w:rPr>
          <w:rFonts w:ascii="Times New Roman" w:hAnsi="Times New Roman" w:cs="Times New Roman"/>
          <w:sz w:val="24"/>
          <w:szCs w:val="24"/>
        </w:rPr>
        <w:t>patient</w:t>
      </w:r>
      <w:r w:rsidR="00877687">
        <w:rPr>
          <w:rFonts w:ascii="Times New Roman" w:hAnsi="Times New Roman" w:cs="Times New Roman"/>
          <w:sz w:val="24"/>
          <w:szCs w:val="24"/>
        </w:rPr>
        <w:t>s</w:t>
      </w:r>
      <w:r w:rsidR="004D10BD">
        <w:rPr>
          <w:rFonts w:ascii="Times New Roman" w:hAnsi="Times New Roman" w:cs="Times New Roman"/>
          <w:sz w:val="24"/>
          <w:szCs w:val="24"/>
        </w:rPr>
        <w:t>,</w:t>
      </w:r>
      <w:r w:rsidR="00E928B3">
        <w:rPr>
          <w:rFonts w:ascii="Times New Roman" w:hAnsi="Times New Roman" w:cs="Times New Roman"/>
          <w:sz w:val="24"/>
          <w:szCs w:val="24"/>
        </w:rPr>
        <w:t xml:space="preserve"> definition of right vs left side (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928B3">
        <w:rPr>
          <w:rFonts w:ascii="Times New Roman" w:hAnsi="Times New Roman" w:cs="Times New Roman"/>
          <w:sz w:val="24"/>
          <w:szCs w:val="24"/>
        </w:rPr>
        <w:t xml:space="preserve">whether </w:t>
      </w:r>
      <w:r w:rsidR="004D10BD">
        <w:rPr>
          <w:rFonts w:ascii="Times New Roman" w:hAnsi="Times New Roman" w:cs="Times New Roman"/>
          <w:sz w:val="24"/>
          <w:szCs w:val="24"/>
        </w:rPr>
        <w:t xml:space="preserve">rectum </w:t>
      </w:r>
      <w:r w:rsidR="00E928B3">
        <w:rPr>
          <w:rFonts w:ascii="Times New Roman" w:hAnsi="Times New Roman" w:cs="Times New Roman"/>
          <w:sz w:val="24"/>
          <w:szCs w:val="24"/>
        </w:rPr>
        <w:t xml:space="preserve">was included </w:t>
      </w:r>
      <w:r w:rsidR="004D10BD">
        <w:rPr>
          <w:rFonts w:ascii="Times New Roman" w:hAnsi="Times New Roman" w:cs="Times New Roman"/>
          <w:sz w:val="24"/>
          <w:szCs w:val="24"/>
        </w:rPr>
        <w:t>in the LS</w:t>
      </w:r>
      <w:r w:rsidR="00E928B3">
        <w:rPr>
          <w:rFonts w:ascii="Times New Roman" w:hAnsi="Times New Roman" w:cs="Times New Roman"/>
          <w:sz w:val="24"/>
          <w:szCs w:val="24"/>
        </w:rPr>
        <w:t>)</w:t>
      </w:r>
      <w:r w:rsidR="004D10BD">
        <w:rPr>
          <w:rFonts w:ascii="Times New Roman" w:hAnsi="Times New Roman" w:cs="Times New Roman"/>
          <w:sz w:val="24"/>
          <w:szCs w:val="24"/>
        </w:rPr>
        <w:t xml:space="preserve">, </w:t>
      </w:r>
      <w:r w:rsidR="00453ED4" w:rsidRPr="00DE48BD">
        <w:rPr>
          <w:rFonts w:ascii="Times New Roman" w:hAnsi="Times New Roman" w:cs="Times New Roman"/>
          <w:sz w:val="24"/>
          <w:szCs w:val="24"/>
        </w:rPr>
        <w:t>location of the primary tumor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4D10BD">
        <w:rPr>
          <w:rFonts w:ascii="Times New Roman" w:hAnsi="Times New Roman" w:cs="Times New Roman"/>
          <w:sz w:val="24"/>
          <w:szCs w:val="24"/>
        </w:rPr>
        <w:t xml:space="preserve"> and</w:t>
      </w:r>
      <w:r w:rsidR="00453ED4" w:rsidRPr="00DE48BD">
        <w:rPr>
          <w:rFonts w:ascii="Times New Roman" w:hAnsi="Times New Roman" w:cs="Times New Roman"/>
          <w:sz w:val="24"/>
          <w:szCs w:val="24"/>
        </w:rPr>
        <w:t xml:space="preserve"> KRAS mutation</w:t>
      </w:r>
      <w:r w:rsidR="00F8119C">
        <w:rPr>
          <w:rFonts w:ascii="Times New Roman" w:hAnsi="Times New Roman" w:cs="Times New Roman"/>
          <w:sz w:val="24"/>
          <w:szCs w:val="24"/>
        </w:rPr>
        <w:t>al status</w:t>
      </w:r>
      <w:r w:rsidR="004D10B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C3147D0" w14:textId="06F98EB4" w:rsidR="005139F3" w:rsidRDefault="00E93430" w:rsidP="00DE48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</w:t>
      </w:r>
      <w:r w:rsidR="00E42681">
        <w:rPr>
          <w:rFonts w:ascii="Times New Roman" w:hAnsi="Times New Roman" w:cs="Times New Roman"/>
          <w:sz w:val="24"/>
          <w:szCs w:val="24"/>
        </w:rPr>
        <w:t xml:space="preserve">utcome of interest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C7240B">
        <w:rPr>
          <w:rFonts w:ascii="Times New Roman" w:hAnsi="Times New Roman" w:cs="Times New Roman"/>
          <w:sz w:val="24"/>
          <w:szCs w:val="24"/>
        </w:rPr>
        <w:t>HR</w:t>
      </w:r>
      <w:r w:rsidR="007A7347">
        <w:rPr>
          <w:rFonts w:ascii="Times New Roman" w:hAnsi="Times New Roman" w:cs="Times New Roman"/>
          <w:sz w:val="24"/>
          <w:szCs w:val="24"/>
        </w:rPr>
        <w:t>. If other</w:t>
      </w:r>
      <w:r w:rsidR="00B52ADA">
        <w:rPr>
          <w:rFonts w:ascii="Times New Roman" w:hAnsi="Times New Roman" w:cs="Times New Roman"/>
          <w:sz w:val="24"/>
          <w:szCs w:val="24"/>
        </w:rPr>
        <w:t xml:space="preserve"> relevant effect siz</w:t>
      </w:r>
      <w:r w:rsidR="00ED5A3C">
        <w:rPr>
          <w:rFonts w:ascii="Times New Roman" w:hAnsi="Times New Roman" w:cs="Times New Roman"/>
          <w:sz w:val="24"/>
          <w:szCs w:val="24"/>
        </w:rPr>
        <w:t>e</w:t>
      </w:r>
      <w:r w:rsidR="007950AB">
        <w:rPr>
          <w:rFonts w:ascii="Times New Roman" w:hAnsi="Times New Roman" w:cs="Times New Roman"/>
          <w:sz w:val="24"/>
          <w:szCs w:val="24"/>
        </w:rPr>
        <w:t xml:space="preserve"> </w:t>
      </w:r>
      <w:r w:rsidR="007950AB" w:rsidRPr="007950AB">
        <w:rPr>
          <w:rFonts w:ascii="Times New Roman" w:hAnsi="Times New Roman" w:cs="Times New Roman"/>
          <w:sz w:val="24"/>
          <w:szCs w:val="24"/>
        </w:rPr>
        <w:t>ind</w:t>
      </w:r>
      <w:r w:rsidR="007A7347">
        <w:rPr>
          <w:rFonts w:ascii="Times New Roman" w:hAnsi="Times New Roman" w:cs="Times New Roman"/>
          <w:sz w:val="24"/>
          <w:szCs w:val="24"/>
        </w:rPr>
        <w:t xml:space="preserve">ices were used, we transformed them to HR. </w:t>
      </w:r>
      <w:r w:rsidR="007950AB">
        <w:rPr>
          <w:rFonts w:ascii="Times New Roman" w:hAnsi="Times New Roman" w:cs="Times New Roman"/>
          <w:sz w:val="24"/>
          <w:szCs w:val="24"/>
        </w:rPr>
        <w:t xml:space="preserve"> If the survival information was only </w:t>
      </w:r>
      <w:r w:rsidR="00A62FDB">
        <w:rPr>
          <w:rFonts w:ascii="Times New Roman" w:hAnsi="Times New Roman" w:cs="Times New Roman"/>
          <w:sz w:val="24"/>
          <w:szCs w:val="24"/>
        </w:rPr>
        <w:t xml:space="preserve">presented </w:t>
      </w:r>
      <w:r w:rsidR="007950AB">
        <w:rPr>
          <w:rFonts w:ascii="Times New Roman" w:hAnsi="Times New Roman" w:cs="Times New Roman"/>
          <w:sz w:val="24"/>
          <w:szCs w:val="24"/>
        </w:rPr>
        <w:t xml:space="preserve">in </w:t>
      </w:r>
      <w:r w:rsidR="007A7347">
        <w:rPr>
          <w:rFonts w:ascii="Times New Roman" w:hAnsi="Times New Roman" w:cs="Times New Roman"/>
          <w:sz w:val="24"/>
          <w:szCs w:val="24"/>
        </w:rPr>
        <w:t xml:space="preserve">Kaplan Meier </w:t>
      </w:r>
      <w:r w:rsidR="007950AB">
        <w:rPr>
          <w:rFonts w:ascii="Times New Roman" w:hAnsi="Times New Roman" w:cs="Times New Roman"/>
          <w:sz w:val="24"/>
          <w:szCs w:val="24"/>
        </w:rPr>
        <w:t>survival curves, we simulated</w:t>
      </w:r>
      <w:r w:rsidR="00A55D4A">
        <w:rPr>
          <w:rFonts w:ascii="Times New Roman" w:hAnsi="Times New Roman" w:cs="Times New Roman"/>
          <w:sz w:val="24"/>
          <w:szCs w:val="24"/>
        </w:rPr>
        <w:t xml:space="preserve"> their</w:t>
      </w:r>
      <w:r w:rsidR="007950AB">
        <w:rPr>
          <w:rFonts w:ascii="Times New Roman" w:hAnsi="Times New Roman" w:cs="Times New Roman"/>
          <w:sz w:val="24"/>
          <w:szCs w:val="24"/>
        </w:rPr>
        <w:t xml:space="preserve"> </w:t>
      </w:r>
      <w:r w:rsidR="001C0E9F">
        <w:rPr>
          <w:rFonts w:ascii="Times New Roman" w:hAnsi="Times New Roman" w:cs="Times New Roman"/>
          <w:sz w:val="24"/>
          <w:szCs w:val="24"/>
        </w:rPr>
        <w:t>IPD based</w:t>
      </w:r>
      <w:r w:rsidR="007950AB">
        <w:rPr>
          <w:rFonts w:ascii="Times New Roman" w:hAnsi="Times New Roman" w:cs="Times New Roman"/>
          <w:sz w:val="24"/>
          <w:szCs w:val="24"/>
        </w:rPr>
        <w:t xml:space="preserve"> on the method developed by </w:t>
      </w:r>
      <w:r w:rsidR="007A7347">
        <w:rPr>
          <w:rFonts w:ascii="Times New Roman" w:hAnsi="Times New Roman" w:cs="Times New Roman"/>
          <w:sz w:val="24"/>
          <w:szCs w:val="24"/>
        </w:rPr>
        <w:t xml:space="preserve">Guyot et al. </w:t>
      </w:r>
      <w:r w:rsidR="00873675" w:rsidRPr="00873675">
        <w:rPr>
          <w:rFonts w:ascii="Times New Roman" w:hAnsi="Times New Roman" w:cs="Times New Roman"/>
          <w:sz w:val="24"/>
          <w:szCs w:val="24"/>
          <w:highlight w:val="yellow"/>
        </w:rPr>
        <w:t>22297116</w:t>
      </w:r>
      <w:r w:rsidR="008736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06197" w14:textId="64DDAB3A" w:rsidR="008848E3" w:rsidRDefault="008848E3" w:rsidP="008848E3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bookmarkStart w:id="33" w:name="_Hlk72005489"/>
      <w: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 xml:space="preserve">Statistical Analysis </w:t>
      </w:r>
    </w:p>
    <w:bookmarkEnd w:id="33"/>
    <w:p w14:paraId="0437F487" w14:textId="3597D1DF" w:rsidR="0032155B" w:rsidRDefault="00945FB5" w:rsidP="00DE48BD">
      <w:pPr>
        <w:spacing w:line="480" w:lineRule="auto"/>
        <w:rPr>
          <w:ins w:id="34" w:author="Michael Belias" w:date="2021-05-26T02:03:00Z"/>
          <w:rFonts w:ascii="Times New Roman" w:hAnsi="Times New Roman" w:cs="Times New Roman"/>
          <w:sz w:val="24"/>
          <w:szCs w:val="24"/>
        </w:rPr>
      </w:pPr>
      <w:ins w:id="35" w:author="Michael Belias" w:date="2021-05-26T01:48:00Z">
        <w:r>
          <w:rPr>
            <w:rFonts w:ascii="Times New Roman" w:hAnsi="Times New Roman" w:cs="Times New Roman"/>
            <w:sz w:val="24"/>
            <w:szCs w:val="24"/>
          </w:rPr>
          <w:t xml:space="preserve">To estimate </w:t>
        </w:r>
        <w:r w:rsidR="00A0334F">
          <w:rPr>
            <w:rFonts w:ascii="Times New Roman" w:hAnsi="Times New Roman" w:cs="Times New Roman"/>
            <w:sz w:val="24"/>
            <w:szCs w:val="24"/>
          </w:rPr>
          <w:t xml:space="preserve">the </w:t>
        </w:r>
        <w:r w:rsidR="00A0334F">
          <w:rPr>
            <w:rFonts w:ascii="Times New Roman" w:hAnsi="Times New Roman" w:cs="Times New Roman"/>
            <w:sz w:val="24"/>
            <w:szCs w:val="24"/>
          </w:rPr>
          <w:t xml:space="preserve">effect of </w:t>
        </w:r>
        <w:r w:rsidR="00C574A2">
          <w:rPr>
            <w:rFonts w:ascii="Times New Roman" w:hAnsi="Times New Roman" w:cs="Times New Roman"/>
            <w:sz w:val="24"/>
            <w:szCs w:val="24"/>
          </w:rPr>
          <w:t xml:space="preserve">PTL </w:t>
        </w:r>
        <w:r w:rsidR="00A0334F">
          <w:rPr>
            <w:rFonts w:ascii="Times New Roman" w:hAnsi="Times New Roman" w:cs="Times New Roman"/>
            <w:sz w:val="24"/>
            <w:szCs w:val="24"/>
          </w:rPr>
          <w:t>per KRAS mutational status</w:t>
        </w:r>
        <w:r w:rsidR="0033007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F71F1"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ins w:id="36" w:author="Michael Belias" w:date="2021-05-26T01:49:00Z">
        <w:r w:rsidR="000F4E60">
          <w:rPr>
            <w:rFonts w:ascii="Times New Roman" w:hAnsi="Times New Roman" w:cs="Times New Roman"/>
            <w:sz w:val="24"/>
            <w:szCs w:val="24"/>
          </w:rPr>
          <w:t>performed</w:t>
        </w:r>
      </w:ins>
      <w:ins w:id="37" w:author="Michael Belias" w:date="2021-05-26T01:48:00Z">
        <w:r w:rsidR="0082723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8" w:author="Michael Belias" w:date="2021-05-26T01:55:00Z">
        <w:r w:rsidR="00C54AEF">
          <w:rPr>
            <w:rFonts w:ascii="Times New Roman" w:hAnsi="Times New Roman" w:cs="Times New Roman"/>
            <w:sz w:val="24"/>
            <w:szCs w:val="24"/>
          </w:rPr>
          <w:t xml:space="preserve">2 separate </w:t>
        </w:r>
      </w:ins>
      <w:ins w:id="39" w:author="Michael Belias" w:date="2021-05-26T01:48:00Z">
        <w:r w:rsidR="00404F31">
          <w:rPr>
            <w:rFonts w:ascii="Times New Roman" w:hAnsi="Times New Roman" w:cs="Times New Roman"/>
            <w:sz w:val="24"/>
            <w:szCs w:val="24"/>
          </w:rPr>
          <w:t>meta-analysis</w:t>
        </w:r>
      </w:ins>
      <w:ins w:id="40" w:author="Michael Belias" w:date="2021-05-26T02:03:00Z">
        <w:r w:rsidR="0032155B">
          <w:rPr>
            <w:rFonts w:ascii="Times New Roman" w:hAnsi="Times New Roman" w:cs="Times New Roman"/>
            <w:sz w:val="24"/>
            <w:szCs w:val="24"/>
          </w:rPr>
          <w:t>.</w:t>
        </w:r>
        <w:r w:rsidR="0077302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A66D4">
          <w:rPr>
            <w:rFonts w:ascii="Times New Roman" w:hAnsi="Times New Roman" w:cs="Times New Roman"/>
            <w:sz w:val="24"/>
            <w:szCs w:val="24"/>
          </w:rPr>
          <w:t>For each</w:t>
        </w:r>
        <w:r w:rsidR="00D14B1B">
          <w:rPr>
            <w:rFonts w:ascii="Times New Roman" w:hAnsi="Times New Roman" w:cs="Times New Roman"/>
            <w:sz w:val="24"/>
            <w:szCs w:val="24"/>
          </w:rPr>
          <w:t xml:space="preserve"> stud</w:t>
        </w:r>
      </w:ins>
      <w:ins w:id="41" w:author="Michael Belias" w:date="2021-05-26T02:04:00Z">
        <w:r w:rsidR="005935F4">
          <w:rPr>
            <w:rFonts w:ascii="Times New Roman" w:hAnsi="Times New Roman" w:cs="Times New Roman"/>
            <w:sz w:val="24"/>
            <w:szCs w:val="24"/>
          </w:rPr>
          <w:t>y</w:t>
        </w:r>
      </w:ins>
      <w:ins w:id="42" w:author="Michael Belias" w:date="2021-05-26T02:03:00Z">
        <w:r w:rsidR="00D14B1B">
          <w:rPr>
            <w:rFonts w:ascii="Times New Roman" w:hAnsi="Times New Roman" w:cs="Times New Roman"/>
            <w:sz w:val="24"/>
            <w:szCs w:val="24"/>
          </w:rPr>
          <w:t xml:space="preserve"> where IPD were available we first applied an </w:t>
        </w:r>
        <w:r w:rsidR="00D14B1B">
          <w:rPr>
            <w:rFonts w:ascii="Times New Roman" w:hAnsi="Times New Roman" w:cs="Times New Roman"/>
            <w:sz w:val="24"/>
            <w:szCs w:val="24"/>
          </w:rPr>
          <w:t xml:space="preserve">univariable </w:t>
        </w:r>
        <w:r w:rsidR="00D14B1B">
          <w:rPr>
            <w:rFonts w:ascii="Times New Roman" w:hAnsi="Times New Roman" w:cs="Times New Roman"/>
            <w:sz w:val="24"/>
            <w:szCs w:val="24"/>
          </w:rPr>
          <w:t>Cox PH model</w:t>
        </w:r>
      </w:ins>
      <w:ins w:id="43" w:author="Michael Belias" w:date="2021-05-26T02:04:00Z">
        <w:r w:rsidR="002A0102">
          <w:rPr>
            <w:rFonts w:ascii="Times New Roman" w:hAnsi="Times New Roman" w:cs="Times New Roman"/>
            <w:sz w:val="24"/>
            <w:szCs w:val="24"/>
          </w:rPr>
          <w:t xml:space="preserve"> per KRAS mutational status group</w:t>
        </w:r>
        <w:r w:rsidR="002762C3">
          <w:rPr>
            <w:rFonts w:ascii="Times New Roman" w:hAnsi="Times New Roman" w:cs="Times New Roman"/>
            <w:sz w:val="24"/>
            <w:szCs w:val="24"/>
          </w:rPr>
          <w:t xml:space="preserve">. We </w:t>
        </w:r>
        <w:r w:rsidR="009F5164">
          <w:rPr>
            <w:rFonts w:ascii="Times New Roman" w:hAnsi="Times New Roman" w:cs="Times New Roman"/>
            <w:sz w:val="24"/>
            <w:szCs w:val="24"/>
          </w:rPr>
          <w:t xml:space="preserve">extracted their </w:t>
        </w:r>
        <w:r w:rsidR="001D4702">
          <w:rPr>
            <w:rFonts w:ascii="Times New Roman" w:hAnsi="Times New Roman" w:cs="Times New Roman"/>
            <w:sz w:val="24"/>
            <w:szCs w:val="24"/>
          </w:rPr>
          <w:t>HR along</w:t>
        </w:r>
      </w:ins>
      <w:ins w:id="44" w:author="Michael Belias" w:date="2021-05-26T02:05:00Z">
        <w:r w:rsidR="00641218">
          <w:rPr>
            <w:rFonts w:ascii="Times New Roman" w:hAnsi="Times New Roman" w:cs="Times New Roman"/>
            <w:sz w:val="24"/>
            <w:szCs w:val="24"/>
          </w:rPr>
          <w:t xml:space="preserve"> with their standard errors</w:t>
        </w:r>
        <w:r w:rsidR="00334F9E"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="00594B27">
          <w:rPr>
            <w:rFonts w:ascii="Times New Roman" w:hAnsi="Times New Roman" w:cs="Times New Roman"/>
            <w:sz w:val="24"/>
            <w:szCs w:val="24"/>
          </w:rPr>
          <w:t xml:space="preserve">Subsequently, </w:t>
        </w:r>
        <w:r w:rsidR="00A24216">
          <w:rPr>
            <w:rFonts w:ascii="Times New Roman" w:hAnsi="Times New Roman" w:cs="Times New Roman"/>
            <w:sz w:val="24"/>
            <w:szCs w:val="24"/>
          </w:rPr>
          <w:t xml:space="preserve">we </w:t>
        </w:r>
        <w:r w:rsidR="00394603">
          <w:rPr>
            <w:rFonts w:ascii="Times New Roman" w:hAnsi="Times New Roman" w:cs="Times New Roman"/>
            <w:sz w:val="24"/>
            <w:szCs w:val="24"/>
          </w:rPr>
          <w:t>combined</w:t>
        </w:r>
        <w:r w:rsidR="002326C3">
          <w:rPr>
            <w:rFonts w:ascii="Times New Roman" w:hAnsi="Times New Roman" w:cs="Times New Roman"/>
            <w:sz w:val="24"/>
            <w:szCs w:val="24"/>
          </w:rPr>
          <w:t xml:space="preserve"> the</w:t>
        </w:r>
        <w:r w:rsidR="00E01B18">
          <w:rPr>
            <w:rFonts w:ascii="Times New Roman" w:hAnsi="Times New Roman" w:cs="Times New Roman"/>
            <w:sz w:val="24"/>
            <w:szCs w:val="24"/>
          </w:rPr>
          <w:t xml:space="preserve">m </w:t>
        </w:r>
        <w:r w:rsidR="00422E21">
          <w:rPr>
            <w:rFonts w:ascii="Times New Roman" w:hAnsi="Times New Roman" w:cs="Times New Roman"/>
            <w:sz w:val="24"/>
            <w:szCs w:val="24"/>
          </w:rPr>
          <w:t xml:space="preserve">along </w:t>
        </w:r>
        <w:r w:rsidR="00A444BD">
          <w:rPr>
            <w:rFonts w:ascii="Times New Roman" w:hAnsi="Times New Roman" w:cs="Times New Roman"/>
            <w:sz w:val="24"/>
            <w:szCs w:val="24"/>
          </w:rPr>
          <w:t>with the corresponding AD</w:t>
        </w:r>
        <w:r w:rsidR="00956079">
          <w:rPr>
            <w:rFonts w:ascii="Times New Roman" w:hAnsi="Times New Roman" w:cs="Times New Roman"/>
            <w:sz w:val="24"/>
            <w:szCs w:val="24"/>
          </w:rPr>
          <w:t xml:space="preserve"> estimate</w:t>
        </w:r>
      </w:ins>
      <w:ins w:id="45" w:author="Michael Belias" w:date="2021-05-26T02:06:00Z">
        <w:r w:rsidR="00956079">
          <w:rPr>
            <w:rFonts w:ascii="Times New Roman" w:hAnsi="Times New Roman" w:cs="Times New Roman"/>
            <w:sz w:val="24"/>
            <w:szCs w:val="24"/>
          </w:rPr>
          <w:t xml:space="preserve">s using both </w:t>
        </w:r>
        <w:r w:rsidR="00AA6107">
          <w:rPr>
            <w:rFonts w:ascii="Times New Roman" w:hAnsi="Times New Roman" w:cs="Times New Roman"/>
            <w:sz w:val="24"/>
            <w:szCs w:val="24"/>
          </w:rPr>
          <w:t xml:space="preserve">a fixed and random effect meta-analysis </w:t>
        </w:r>
        <w:r w:rsidR="00E93BAC" w:rsidRPr="00922F52">
          <w:rPr>
            <w:rFonts w:ascii="Times New Roman" w:hAnsi="Times New Roman" w:cs="Times New Roman"/>
            <w:sz w:val="24"/>
            <w:szCs w:val="24"/>
          </w:rPr>
          <w:t>with empirical Bayes τ</w:t>
        </w:r>
        <w:r w:rsidR="00E93BAC">
          <w:rPr>
            <w:rFonts w:ascii="Times New Roman" w:hAnsi="Times New Roman" w:cs="Times New Roman"/>
            <w:sz w:val="24"/>
            <w:szCs w:val="24"/>
            <w:vertAlign w:val="superscript"/>
          </w:rPr>
          <w:t>2</w:t>
        </w:r>
        <w:r w:rsidR="00E93BAC">
          <w:rPr>
            <w:rFonts w:ascii="Times New Roman" w:hAnsi="Times New Roman" w:cs="Times New Roman"/>
            <w:sz w:val="24"/>
            <w:szCs w:val="24"/>
            <w:vertAlign w:val="subscript"/>
          </w:rPr>
          <w:t xml:space="preserve">.   </w:t>
        </w:r>
      </w:ins>
    </w:p>
    <w:p w14:paraId="55CFCAFB" w14:textId="5559F30B" w:rsidR="00471C6B" w:rsidRDefault="006B0E56" w:rsidP="00DE48BD">
      <w:pPr>
        <w:spacing w:line="480" w:lineRule="auto"/>
        <w:rPr>
          <w:ins w:id="46" w:author="Michael Belias" w:date="2021-05-26T02:00:00Z"/>
          <w:rFonts w:ascii="Times New Roman" w:hAnsi="Times New Roman" w:cs="Times New Roman"/>
          <w:sz w:val="24"/>
          <w:szCs w:val="24"/>
        </w:rPr>
      </w:pPr>
      <w:ins w:id="47" w:author="Michael Belias" w:date="2021-05-26T02:07:00Z">
        <w:r>
          <w:rPr>
            <w:rFonts w:ascii="Times New Roman" w:hAnsi="Times New Roman" w:cs="Times New Roman"/>
            <w:sz w:val="24"/>
            <w:szCs w:val="24"/>
          </w:rPr>
          <w:t>To</w:t>
        </w:r>
      </w:ins>
      <w:ins w:id="48" w:author="Michael Belias" w:date="2021-05-26T01:50:00Z">
        <w:r w:rsidR="009A0880">
          <w:rPr>
            <w:rFonts w:ascii="Times New Roman" w:hAnsi="Times New Roman" w:cs="Times New Roman"/>
            <w:sz w:val="24"/>
            <w:szCs w:val="24"/>
          </w:rPr>
          <w:t xml:space="preserve"> assess the</w:t>
        </w:r>
        <w:r w:rsidR="00F16C7A">
          <w:rPr>
            <w:rFonts w:ascii="Times New Roman" w:hAnsi="Times New Roman" w:cs="Times New Roman"/>
            <w:sz w:val="24"/>
            <w:szCs w:val="24"/>
          </w:rPr>
          <w:t xml:space="preserve"> difference between the </w:t>
        </w:r>
        <w:r w:rsidR="00F82FE5">
          <w:rPr>
            <w:rFonts w:ascii="Times New Roman" w:hAnsi="Times New Roman" w:cs="Times New Roman"/>
            <w:sz w:val="24"/>
            <w:szCs w:val="24"/>
          </w:rPr>
          <w:t xml:space="preserve">effects </w:t>
        </w:r>
        <w:r w:rsidR="006D4707">
          <w:rPr>
            <w:rFonts w:ascii="Times New Roman" w:hAnsi="Times New Roman" w:cs="Times New Roman"/>
            <w:sz w:val="24"/>
            <w:szCs w:val="24"/>
          </w:rPr>
          <w:t>of PTL</w:t>
        </w:r>
        <w:r w:rsidR="00E07527">
          <w:rPr>
            <w:rFonts w:ascii="Times New Roman" w:hAnsi="Times New Roman" w:cs="Times New Roman"/>
            <w:sz w:val="24"/>
            <w:szCs w:val="24"/>
          </w:rPr>
          <w:t xml:space="preserve"> across the </w:t>
        </w:r>
        <w:r w:rsidR="00836347">
          <w:rPr>
            <w:rFonts w:ascii="Times New Roman" w:hAnsi="Times New Roman" w:cs="Times New Roman"/>
            <w:sz w:val="24"/>
            <w:szCs w:val="24"/>
          </w:rPr>
          <w:t xml:space="preserve">KRAS </w:t>
        </w:r>
        <w:r w:rsidR="00061016">
          <w:rPr>
            <w:rFonts w:ascii="Times New Roman" w:hAnsi="Times New Roman" w:cs="Times New Roman"/>
            <w:sz w:val="24"/>
            <w:szCs w:val="24"/>
          </w:rPr>
          <w:t xml:space="preserve">subgroups we </w:t>
        </w:r>
        <w:r w:rsidR="000032EF">
          <w:rPr>
            <w:rFonts w:ascii="Times New Roman" w:hAnsi="Times New Roman" w:cs="Times New Roman"/>
            <w:sz w:val="24"/>
            <w:szCs w:val="24"/>
          </w:rPr>
          <w:t xml:space="preserve">performed </w:t>
        </w:r>
        <w:r w:rsidR="00E5695F">
          <w:rPr>
            <w:rFonts w:ascii="Times New Roman" w:hAnsi="Times New Roman" w:cs="Times New Roman"/>
            <w:sz w:val="24"/>
            <w:szCs w:val="24"/>
          </w:rPr>
          <w:t>a</w:t>
        </w:r>
        <w:r w:rsidR="002B5DCC">
          <w:rPr>
            <w:rFonts w:ascii="Times New Roman" w:hAnsi="Times New Roman" w:cs="Times New Roman"/>
            <w:sz w:val="24"/>
            <w:szCs w:val="24"/>
          </w:rPr>
          <w:t xml:space="preserve"> meta-a</w:t>
        </w:r>
      </w:ins>
      <w:ins w:id="49" w:author="Michael Belias" w:date="2021-05-26T01:51:00Z">
        <w:r w:rsidR="002B5DCC">
          <w:rPr>
            <w:rFonts w:ascii="Times New Roman" w:hAnsi="Times New Roman" w:cs="Times New Roman"/>
            <w:sz w:val="24"/>
            <w:szCs w:val="24"/>
          </w:rPr>
          <w:t>nalysis of interaction terms.</w:t>
        </w:r>
      </w:ins>
      <w:ins w:id="50" w:author="Michael Belias" w:date="2021-05-26T01:50:00Z">
        <w:r w:rsidR="0018369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1" w:author="Michael Belias" w:date="2021-05-26T02:07:00Z">
        <w:r w:rsidR="00C138E9">
          <w:rPr>
            <w:rFonts w:ascii="Times New Roman" w:hAnsi="Times New Roman" w:cs="Times New Roman"/>
            <w:sz w:val="24"/>
            <w:szCs w:val="24"/>
          </w:rPr>
          <w:t>F</w:t>
        </w:r>
      </w:ins>
      <w:ins w:id="52" w:author="Michael Belias" w:date="2021-05-26T01:59:00Z">
        <w:r w:rsidR="008E745D">
          <w:rPr>
            <w:rFonts w:ascii="Times New Roman" w:hAnsi="Times New Roman" w:cs="Times New Roman"/>
            <w:sz w:val="24"/>
            <w:szCs w:val="24"/>
          </w:rPr>
          <w:t>or each</w:t>
        </w:r>
        <w:r w:rsidR="00B71F6E">
          <w:rPr>
            <w:rFonts w:ascii="Times New Roman" w:hAnsi="Times New Roman" w:cs="Times New Roman"/>
            <w:sz w:val="24"/>
            <w:szCs w:val="24"/>
          </w:rPr>
          <w:t xml:space="preserve"> study</w:t>
        </w:r>
      </w:ins>
      <w:ins w:id="53" w:author="Michael Belias" w:date="2021-05-26T01:58:00Z">
        <w:r w:rsidR="0000649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13736">
        <w:rPr>
          <w:rFonts w:ascii="Times New Roman" w:hAnsi="Times New Roman" w:cs="Times New Roman"/>
          <w:sz w:val="24"/>
          <w:szCs w:val="24"/>
        </w:rPr>
        <w:t xml:space="preserve">we </w:t>
      </w:r>
      <w:r w:rsidR="00F94106">
        <w:rPr>
          <w:rFonts w:ascii="Times New Roman" w:hAnsi="Times New Roman" w:cs="Times New Roman"/>
          <w:sz w:val="24"/>
          <w:szCs w:val="24"/>
        </w:rPr>
        <w:t>applied a</w:t>
      </w:r>
      <w:r w:rsidR="004D4B38">
        <w:rPr>
          <w:rFonts w:ascii="Times New Roman" w:hAnsi="Times New Roman" w:cs="Times New Roman"/>
          <w:sz w:val="24"/>
          <w:szCs w:val="24"/>
        </w:rPr>
        <w:t xml:space="preserve"> </w:t>
      </w:r>
      <w:r w:rsidR="00F94106">
        <w:rPr>
          <w:rFonts w:ascii="Times New Roman" w:hAnsi="Times New Roman" w:cs="Times New Roman"/>
          <w:sz w:val="24"/>
          <w:szCs w:val="24"/>
        </w:rPr>
        <w:t>Cox PH</w:t>
      </w:r>
      <w:r w:rsidR="0052275D">
        <w:rPr>
          <w:rFonts w:ascii="Times New Roman" w:hAnsi="Times New Roman" w:cs="Times New Roman"/>
          <w:sz w:val="24"/>
          <w:szCs w:val="24"/>
        </w:rPr>
        <w:t xml:space="preserve"> model</w:t>
      </w:r>
      <w:r w:rsidR="00162CEC">
        <w:rPr>
          <w:rFonts w:ascii="Times New Roman" w:hAnsi="Times New Roman" w:cs="Times New Roman"/>
          <w:sz w:val="24"/>
          <w:szCs w:val="24"/>
        </w:rPr>
        <w:t xml:space="preserve"> </w:t>
      </w:r>
      <w:ins w:id="54" w:author="Michael Belias" w:date="2021-05-26T01:58:00Z">
        <w:r w:rsidR="00D2143B">
          <w:rPr>
            <w:rFonts w:ascii="Times New Roman" w:hAnsi="Times New Roman" w:cs="Times New Roman"/>
            <w:sz w:val="24"/>
            <w:szCs w:val="24"/>
          </w:rPr>
          <w:t>including</w:t>
        </w:r>
      </w:ins>
      <w:r w:rsidR="00162CEC">
        <w:rPr>
          <w:rFonts w:ascii="Times New Roman" w:hAnsi="Times New Roman" w:cs="Times New Roman"/>
          <w:sz w:val="24"/>
          <w:szCs w:val="24"/>
        </w:rPr>
        <w:t xml:space="preserve"> </w:t>
      </w:r>
      <w:r w:rsidR="00506E30">
        <w:rPr>
          <w:rFonts w:ascii="Times New Roman" w:hAnsi="Times New Roman" w:cs="Times New Roman"/>
          <w:sz w:val="24"/>
          <w:szCs w:val="24"/>
        </w:rPr>
        <w:t xml:space="preserve">KRAS, </w:t>
      </w:r>
      <w:r w:rsidR="009E1FEA">
        <w:rPr>
          <w:rFonts w:ascii="Times New Roman" w:hAnsi="Times New Roman" w:cs="Times New Roman"/>
          <w:sz w:val="24"/>
          <w:szCs w:val="24"/>
        </w:rPr>
        <w:t>PTL</w:t>
      </w:r>
      <w:r w:rsidR="00C16697">
        <w:rPr>
          <w:rFonts w:ascii="Times New Roman" w:hAnsi="Times New Roman" w:cs="Times New Roman"/>
          <w:sz w:val="24"/>
          <w:szCs w:val="24"/>
        </w:rPr>
        <w:t>,</w:t>
      </w:r>
      <w:r w:rsidR="00506E30">
        <w:rPr>
          <w:rFonts w:ascii="Times New Roman" w:hAnsi="Times New Roman" w:cs="Times New Roman"/>
          <w:sz w:val="24"/>
          <w:szCs w:val="24"/>
        </w:rPr>
        <w:t xml:space="preserve"> and</w:t>
      </w:r>
      <w:r w:rsidR="00B47B10">
        <w:rPr>
          <w:rFonts w:ascii="Times New Roman" w:hAnsi="Times New Roman" w:cs="Times New Roman"/>
          <w:sz w:val="24"/>
          <w:szCs w:val="24"/>
        </w:rPr>
        <w:t xml:space="preserve"> </w:t>
      </w:r>
      <w:r w:rsidR="00070E41">
        <w:rPr>
          <w:rFonts w:ascii="Times New Roman" w:hAnsi="Times New Roman" w:cs="Times New Roman"/>
          <w:sz w:val="24"/>
          <w:szCs w:val="24"/>
        </w:rPr>
        <w:t>the</w:t>
      </w:r>
      <w:r w:rsidR="00E96C27">
        <w:rPr>
          <w:rFonts w:ascii="Times New Roman" w:hAnsi="Times New Roman" w:cs="Times New Roman"/>
          <w:sz w:val="24"/>
          <w:szCs w:val="24"/>
        </w:rPr>
        <w:t>ir</w:t>
      </w:r>
      <w:r w:rsidR="00070E41">
        <w:rPr>
          <w:rFonts w:ascii="Times New Roman" w:hAnsi="Times New Roman" w:cs="Times New Roman"/>
          <w:sz w:val="24"/>
          <w:szCs w:val="24"/>
        </w:rPr>
        <w:t xml:space="preserve"> interaction term </w:t>
      </w:r>
      <w:r w:rsidR="00FE49F7">
        <w:rPr>
          <w:rFonts w:ascii="Times New Roman" w:hAnsi="Times New Roman" w:cs="Times New Roman"/>
          <w:sz w:val="24"/>
          <w:szCs w:val="24"/>
        </w:rPr>
        <w:t>(</w:t>
      </w:r>
      <w:r w:rsidR="00B64B39">
        <w:rPr>
          <w:rFonts w:ascii="Times New Roman" w:hAnsi="Times New Roman" w:cs="Times New Roman"/>
          <w:sz w:val="24"/>
          <w:szCs w:val="24"/>
        </w:rPr>
        <w:t xml:space="preserve">KRAS x </w:t>
      </w:r>
      <w:r w:rsidR="009E1FEA">
        <w:rPr>
          <w:rFonts w:ascii="Times New Roman" w:hAnsi="Times New Roman" w:cs="Times New Roman"/>
          <w:sz w:val="24"/>
          <w:szCs w:val="24"/>
        </w:rPr>
        <w:t>PTL</w:t>
      </w:r>
      <w:r w:rsidR="00FE49F7">
        <w:rPr>
          <w:rFonts w:ascii="Times New Roman" w:hAnsi="Times New Roman" w:cs="Times New Roman"/>
          <w:sz w:val="24"/>
          <w:szCs w:val="24"/>
        </w:rPr>
        <w:t>)</w:t>
      </w:r>
      <w:r w:rsidR="005E77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655AB" w14:textId="3C5108D3" w:rsidR="00661726" w:rsidRDefault="00E47289" w:rsidP="00DE48BD">
      <w:pPr>
        <w:spacing w:line="480" w:lineRule="auto"/>
        <w:rPr>
          <w:ins w:id="55" w:author="Michael Belias" w:date="2021-05-25T14:27:00Z"/>
          <w:rFonts w:ascii="Times New Roman" w:hAnsi="Times New Roman" w:cs="Times New Roman"/>
          <w:sz w:val="24"/>
          <w:szCs w:val="24"/>
        </w:rPr>
      </w:pPr>
      <w:ins w:id="56" w:author="Michael Belias" w:date="2021-05-26T02:08:00Z">
        <w:r>
          <w:rPr>
            <w:rFonts w:ascii="Times New Roman" w:hAnsi="Times New Roman" w:cs="Times New Roman"/>
            <w:sz w:val="24"/>
            <w:szCs w:val="24"/>
          </w:rPr>
          <w:t>Subsequently</w:t>
        </w:r>
      </w:ins>
      <w:r w:rsidR="009F2BBE">
        <w:rPr>
          <w:rFonts w:ascii="Times New Roman" w:hAnsi="Times New Roman" w:cs="Times New Roman"/>
          <w:sz w:val="24"/>
          <w:szCs w:val="24"/>
        </w:rPr>
        <w:t>,</w:t>
      </w:r>
      <w:r w:rsidR="00933BE4">
        <w:rPr>
          <w:rFonts w:ascii="Times New Roman" w:hAnsi="Times New Roman" w:cs="Times New Roman"/>
          <w:sz w:val="24"/>
          <w:szCs w:val="24"/>
        </w:rPr>
        <w:t xml:space="preserve"> we </w:t>
      </w:r>
      <w:ins w:id="57" w:author="Michael Belias" w:date="2021-05-26T01:44:00Z">
        <w:r w:rsidR="00AA0F46">
          <w:rPr>
            <w:rFonts w:ascii="Times New Roman" w:hAnsi="Times New Roman" w:cs="Times New Roman"/>
            <w:sz w:val="24"/>
            <w:szCs w:val="24"/>
          </w:rPr>
          <w:t xml:space="preserve">pooled </w:t>
        </w:r>
        <w:r w:rsidR="00274ACB">
          <w:rPr>
            <w:rFonts w:ascii="Times New Roman" w:hAnsi="Times New Roman" w:cs="Times New Roman"/>
            <w:sz w:val="24"/>
            <w:szCs w:val="24"/>
          </w:rPr>
          <w:t>the extracted estimate</w:t>
        </w:r>
      </w:ins>
      <w:ins w:id="58" w:author="Michael Belias" w:date="2021-05-26T01:45:00Z">
        <w:r w:rsidR="00274ACB">
          <w:rPr>
            <w:rFonts w:ascii="Times New Roman" w:hAnsi="Times New Roman" w:cs="Times New Roman"/>
            <w:sz w:val="24"/>
            <w:szCs w:val="24"/>
          </w:rPr>
          <w:t xml:space="preserve">s from IPD with the </w:t>
        </w:r>
        <w:r w:rsidR="00FE4FA2">
          <w:rPr>
            <w:rFonts w:ascii="Times New Roman" w:hAnsi="Times New Roman" w:cs="Times New Roman"/>
            <w:sz w:val="24"/>
            <w:szCs w:val="24"/>
          </w:rPr>
          <w:t xml:space="preserve">corresponding AD </w:t>
        </w:r>
        <w:r w:rsidR="003100FD">
          <w:rPr>
            <w:rFonts w:ascii="Times New Roman" w:hAnsi="Times New Roman" w:cs="Times New Roman"/>
            <w:sz w:val="24"/>
            <w:szCs w:val="24"/>
          </w:rPr>
          <w:t>using</w:t>
        </w:r>
        <w:r w:rsidR="00196947">
          <w:rPr>
            <w:rFonts w:ascii="Times New Roman" w:hAnsi="Times New Roman" w:cs="Times New Roman"/>
            <w:sz w:val="24"/>
            <w:szCs w:val="24"/>
          </w:rPr>
          <w:t xml:space="preserve"> both</w:t>
        </w:r>
      </w:ins>
      <w:ins w:id="59" w:author="Michael Belias" w:date="2021-05-25T14:25:00Z">
        <w:r w:rsidR="009E1FEA">
          <w:rPr>
            <w:rFonts w:ascii="Times New Roman" w:hAnsi="Times New Roman" w:cs="Times New Roman"/>
            <w:sz w:val="24"/>
            <w:szCs w:val="24"/>
          </w:rPr>
          <w:t xml:space="preserve"> a fixed and</w:t>
        </w:r>
      </w:ins>
      <w:r w:rsidR="005A0E1A">
        <w:rPr>
          <w:rFonts w:ascii="Times New Roman" w:hAnsi="Times New Roman" w:cs="Times New Roman"/>
          <w:sz w:val="24"/>
          <w:szCs w:val="24"/>
        </w:rPr>
        <w:t xml:space="preserve"> </w:t>
      </w:r>
      <w:del w:id="60" w:author="Michael Belias" w:date="2021-05-25T14:25:00Z">
        <w:r w:rsidR="005A0E1A" w:rsidDel="009E1FEA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r w:rsidR="00922F52" w:rsidRPr="00922F52">
        <w:rPr>
          <w:rFonts w:ascii="Times New Roman" w:hAnsi="Times New Roman" w:cs="Times New Roman"/>
          <w:sz w:val="24"/>
          <w:szCs w:val="24"/>
        </w:rPr>
        <w:t>random-effects meta-analysis with empirical Bayes τ</w:t>
      </w:r>
      <w:r w:rsidR="005C25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74D32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A2570E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A2570E" w:rsidRPr="004B64C9">
        <w:rPr>
          <w:rFonts w:ascii="Times New Roman" w:hAnsi="Times New Roman" w:cs="Times New Roman"/>
          <w:sz w:val="24"/>
          <w:szCs w:val="24"/>
          <w:highlight w:val="yellow"/>
        </w:rPr>
        <w:t>30634920</w:t>
      </w:r>
      <w:r w:rsidR="00A2570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ins w:id="61" w:author="Michael Belias" w:date="2021-05-25T14:26:00Z">
        <w:r w:rsidR="00B61DE3">
          <w:rPr>
            <w:rFonts w:ascii="Times New Roman" w:hAnsi="Times New Roman" w:cs="Times New Roman"/>
            <w:sz w:val="24"/>
            <w:szCs w:val="24"/>
          </w:rPr>
          <w:t>T</w:t>
        </w:r>
        <w:r w:rsidR="00B61DE3" w:rsidRPr="00DE48BD">
          <w:rPr>
            <w:rFonts w:ascii="Times New Roman" w:hAnsi="Times New Roman" w:cs="Times New Roman"/>
            <w:sz w:val="24"/>
            <w:szCs w:val="24"/>
          </w:rPr>
          <w:t xml:space="preserve">o assess </w:t>
        </w:r>
        <w:r w:rsidR="00B61DE3" w:rsidRPr="00DE48BD">
          <w:rPr>
            <w:rFonts w:ascii="Times New Roman" w:hAnsi="Times New Roman" w:cs="Times New Roman"/>
            <w:sz w:val="24"/>
            <w:szCs w:val="24"/>
          </w:rPr>
          <w:lastRenderedPageBreak/>
          <w:t xml:space="preserve">for </w:t>
        </w:r>
        <w:r w:rsidR="00B61DE3">
          <w:rPr>
            <w:rFonts w:ascii="Times New Roman" w:hAnsi="Times New Roman" w:cs="Times New Roman"/>
            <w:sz w:val="24"/>
            <w:szCs w:val="24"/>
          </w:rPr>
          <w:t xml:space="preserve">study </w:t>
        </w:r>
        <w:r w:rsidR="00B61DE3" w:rsidRPr="00DE48BD">
          <w:rPr>
            <w:rFonts w:ascii="Times New Roman" w:hAnsi="Times New Roman" w:cs="Times New Roman"/>
            <w:sz w:val="24"/>
            <w:szCs w:val="24"/>
          </w:rPr>
          <w:t xml:space="preserve">heterogeneity, </w:t>
        </w:r>
        <w:r w:rsidR="00B61DE3">
          <w:rPr>
            <w:rFonts w:ascii="Times New Roman" w:hAnsi="Times New Roman" w:cs="Times New Roman"/>
            <w:sz w:val="24"/>
            <w:szCs w:val="24"/>
          </w:rPr>
          <w:t>w</w:t>
        </w:r>
        <w:r w:rsidR="00B61DE3" w:rsidRPr="00DE48BD">
          <w:rPr>
            <w:rFonts w:ascii="Times New Roman" w:hAnsi="Times New Roman" w:cs="Times New Roman"/>
            <w:sz w:val="24"/>
            <w:szCs w:val="24"/>
          </w:rPr>
          <w:t>e used the I</w:t>
        </w:r>
        <w:r w:rsidR="00B61DE3">
          <w:rPr>
            <w:rFonts w:ascii="Times New Roman" w:hAnsi="Times New Roman" w:cs="Times New Roman"/>
            <w:sz w:val="24"/>
            <w:szCs w:val="24"/>
            <w:vertAlign w:val="superscript"/>
          </w:rPr>
          <w:t>2</w:t>
        </w:r>
        <w:r w:rsidR="00B61DE3" w:rsidRPr="00DE48BD">
          <w:rPr>
            <w:rFonts w:ascii="Times New Roman" w:hAnsi="Times New Roman" w:cs="Times New Roman"/>
            <w:sz w:val="24"/>
            <w:szCs w:val="24"/>
          </w:rPr>
          <w:t xml:space="preserve"> statistic. </w:t>
        </w:r>
        <w:r w:rsidR="00ED013E">
          <w:rPr>
            <w:rFonts w:ascii="Times New Roman" w:hAnsi="Times New Roman" w:cs="Times New Roman"/>
            <w:sz w:val="24"/>
            <w:szCs w:val="24"/>
          </w:rPr>
          <w:t xml:space="preserve">In case of high </w:t>
        </w:r>
        <w:r w:rsidR="005D1352">
          <w:rPr>
            <w:rFonts w:ascii="Times New Roman" w:hAnsi="Times New Roman" w:cs="Times New Roman"/>
            <w:sz w:val="24"/>
            <w:szCs w:val="24"/>
          </w:rPr>
          <w:t>heterogeneity,</w:t>
        </w:r>
        <w:r w:rsidR="00ED013E">
          <w:rPr>
            <w:rFonts w:ascii="Times New Roman" w:hAnsi="Times New Roman" w:cs="Times New Roman"/>
            <w:sz w:val="24"/>
            <w:szCs w:val="24"/>
          </w:rPr>
          <w:t xml:space="preserve"> we report the random effects meta-analysis pooled estimate</w:t>
        </w:r>
      </w:ins>
      <w:ins w:id="62" w:author="Michael Belias" w:date="2021-05-26T01:46:00Z">
        <w:r w:rsidR="00B34742">
          <w:rPr>
            <w:rFonts w:ascii="Times New Roman" w:hAnsi="Times New Roman" w:cs="Times New Roman"/>
            <w:sz w:val="24"/>
            <w:szCs w:val="24"/>
          </w:rPr>
          <w:t xml:space="preserve"> and </w:t>
        </w:r>
        <w:r w:rsidR="00E7789A">
          <w:rPr>
            <w:rFonts w:ascii="Times New Roman" w:hAnsi="Times New Roman" w:cs="Times New Roman"/>
            <w:sz w:val="24"/>
            <w:szCs w:val="24"/>
          </w:rPr>
          <w:t xml:space="preserve">show </w:t>
        </w:r>
        <w:r w:rsidR="00F376C3">
          <w:rPr>
            <w:rFonts w:ascii="Times New Roman" w:hAnsi="Times New Roman" w:cs="Times New Roman"/>
            <w:sz w:val="24"/>
            <w:szCs w:val="24"/>
          </w:rPr>
          <w:t xml:space="preserve">both fixed and random effects </w:t>
        </w:r>
        <w:r w:rsidR="00834EA7">
          <w:rPr>
            <w:rFonts w:ascii="Times New Roman" w:hAnsi="Times New Roman" w:cs="Times New Roman"/>
            <w:sz w:val="24"/>
            <w:szCs w:val="24"/>
          </w:rPr>
          <w:t xml:space="preserve">pooled </w:t>
        </w:r>
        <w:r w:rsidR="00EC6AD5">
          <w:rPr>
            <w:rFonts w:ascii="Times New Roman" w:hAnsi="Times New Roman" w:cs="Times New Roman"/>
            <w:sz w:val="24"/>
            <w:szCs w:val="24"/>
          </w:rPr>
          <w:t xml:space="preserve">estimates in their </w:t>
        </w:r>
        <w:r w:rsidR="006171AD">
          <w:rPr>
            <w:rFonts w:ascii="Times New Roman" w:hAnsi="Times New Roman" w:cs="Times New Roman"/>
            <w:sz w:val="24"/>
            <w:szCs w:val="24"/>
          </w:rPr>
          <w:t>forest plots</w:t>
        </w:r>
      </w:ins>
      <w:ins w:id="63" w:author="Michael Belias" w:date="2021-05-25T14:26:00Z">
        <w:r w:rsidR="00ED013E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r w:rsidR="00C52F73" w:rsidRPr="005C25E5">
        <w:rPr>
          <w:rFonts w:ascii="Times New Roman" w:hAnsi="Times New Roman" w:cs="Times New Roman"/>
          <w:sz w:val="24"/>
          <w:szCs w:val="24"/>
        </w:rPr>
        <w:t>By convention, an observed HR of &lt;1 implied better survival for patients with left-sided cancers.</w:t>
      </w:r>
      <w:r w:rsidR="00C52F73">
        <w:rPr>
          <w:rFonts w:ascii="Times New Roman" w:hAnsi="Times New Roman" w:cs="Times New Roman"/>
          <w:sz w:val="24"/>
          <w:szCs w:val="24"/>
        </w:rPr>
        <w:t xml:space="preserve"> </w:t>
      </w:r>
      <w:r w:rsidR="00C52F73" w:rsidRPr="00DE48BD">
        <w:rPr>
          <w:rFonts w:ascii="Times New Roman" w:hAnsi="Times New Roman" w:cs="Times New Roman"/>
          <w:sz w:val="24"/>
          <w:szCs w:val="24"/>
        </w:rPr>
        <w:t xml:space="preserve">Two-sided P &lt; .05 was deemed statistically significant. </w:t>
      </w:r>
      <w:r w:rsidR="00A4792A">
        <w:rPr>
          <w:rFonts w:ascii="Times New Roman" w:hAnsi="Times New Roman" w:cs="Times New Roman"/>
          <w:sz w:val="24"/>
          <w:szCs w:val="24"/>
        </w:rPr>
        <w:t>To</w:t>
      </w:r>
      <w:r w:rsidR="00C52F73" w:rsidRPr="00897296">
        <w:rPr>
          <w:rFonts w:ascii="Times New Roman" w:hAnsi="Times New Roman" w:cs="Times New Roman"/>
          <w:sz w:val="24"/>
          <w:szCs w:val="24"/>
        </w:rPr>
        <w:t xml:space="preserve"> inform clinicians what effect </w:t>
      </w:r>
      <w:r w:rsidR="00D624D7">
        <w:rPr>
          <w:rFonts w:ascii="Times New Roman" w:hAnsi="Times New Roman" w:cs="Times New Roman"/>
          <w:sz w:val="24"/>
          <w:szCs w:val="24"/>
        </w:rPr>
        <w:t>to expect</w:t>
      </w:r>
      <w:r w:rsidR="00C52F73" w:rsidRPr="00897296">
        <w:rPr>
          <w:rFonts w:ascii="Times New Roman" w:hAnsi="Times New Roman" w:cs="Times New Roman"/>
          <w:sz w:val="24"/>
          <w:szCs w:val="24"/>
        </w:rPr>
        <w:t xml:space="preserve"> in future </w:t>
      </w:r>
      <w:r w:rsidR="00C52F73">
        <w:rPr>
          <w:rFonts w:ascii="Times New Roman" w:hAnsi="Times New Roman" w:cs="Times New Roman"/>
          <w:sz w:val="24"/>
          <w:szCs w:val="24"/>
        </w:rPr>
        <w:t>studies</w:t>
      </w:r>
      <w:r w:rsidR="00C52F73" w:rsidRPr="00897296">
        <w:rPr>
          <w:rFonts w:ascii="Times New Roman" w:hAnsi="Times New Roman" w:cs="Times New Roman"/>
          <w:sz w:val="24"/>
          <w:szCs w:val="24"/>
        </w:rPr>
        <w:t xml:space="preserve">, we also report </w:t>
      </w:r>
      <w:r w:rsidR="00A4792A">
        <w:rPr>
          <w:rFonts w:ascii="Times New Roman" w:hAnsi="Times New Roman" w:cs="Times New Roman"/>
          <w:sz w:val="24"/>
          <w:szCs w:val="24"/>
        </w:rPr>
        <w:t xml:space="preserve">the </w:t>
      </w:r>
      <w:r w:rsidR="00D624D7" w:rsidRPr="00897296">
        <w:rPr>
          <w:rFonts w:ascii="Times New Roman" w:hAnsi="Times New Roman" w:cs="Times New Roman"/>
          <w:sz w:val="24"/>
          <w:szCs w:val="24"/>
        </w:rPr>
        <w:t xml:space="preserve">95% prediction intervals </w:t>
      </w:r>
      <w:r w:rsidR="00D624D7">
        <w:rPr>
          <w:rFonts w:ascii="Times New Roman" w:hAnsi="Times New Roman" w:cs="Times New Roman"/>
          <w:sz w:val="24"/>
          <w:szCs w:val="24"/>
        </w:rPr>
        <w:t xml:space="preserve">of the </w:t>
      </w:r>
      <w:r w:rsidR="00C52F73" w:rsidRPr="00897296">
        <w:rPr>
          <w:rFonts w:ascii="Times New Roman" w:hAnsi="Times New Roman" w:cs="Times New Roman"/>
          <w:sz w:val="24"/>
          <w:szCs w:val="24"/>
        </w:rPr>
        <w:t>pooled estimate</w:t>
      </w:r>
      <w:r w:rsidR="00A4792A">
        <w:rPr>
          <w:rFonts w:ascii="Times New Roman" w:hAnsi="Times New Roman" w:cs="Times New Roman"/>
          <w:sz w:val="24"/>
          <w:szCs w:val="24"/>
        </w:rPr>
        <w:t>s</w:t>
      </w:r>
      <w:r w:rsidR="00C52F73" w:rsidRPr="00897296">
        <w:rPr>
          <w:rFonts w:ascii="Times New Roman" w:hAnsi="Times New Roman" w:cs="Times New Roman"/>
          <w:sz w:val="24"/>
          <w:szCs w:val="24"/>
        </w:rPr>
        <w:t xml:space="preserve"> along with </w:t>
      </w:r>
      <w:r w:rsidR="00D624D7">
        <w:rPr>
          <w:rFonts w:ascii="Times New Roman" w:hAnsi="Times New Roman" w:cs="Times New Roman"/>
          <w:sz w:val="24"/>
          <w:szCs w:val="24"/>
        </w:rPr>
        <w:t>the</w:t>
      </w:r>
      <w:r w:rsidR="00D624D7" w:rsidRPr="00897296">
        <w:rPr>
          <w:rFonts w:ascii="Times New Roman" w:hAnsi="Times New Roman" w:cs="Times New Roman"/>
          <w:sz w:val="24"/>
          <w:szCs w:val="24"/>
        </w:rPr>
        <w:t xml:space="preserve"> </w:t>
      </w:r>
      <w:r w:rsidR="00C52F73" w:rsidRPr="00897296">
        <w:rPr>
          <w:rFonts w:ascii="Times New Roman" w:hAnsi="Times New Roman" w:cs="Times New Roman"/>
          <w:sz w:val="24"/>
          <w:szCs w:val="24"/>
        </w:rPr>
        <w:t>95% CIs.</w:t>
      </w:r>
      <w:r w:rsidR="00C52F73">
        <w:rPr>
          <w:rFonts w:ascii="Times New Roman" w:hAnsi="Times New Roman" w:cs="Times New Roman"/>
          <w:sz w:val="24"/>
          <w:szCs w:val="24"/>
        </w:rPr>
        <w:t xml:space="preserve"> </w:t>
      </w:r>
      <w:r w:rsidR="00C52F73" w:rsidRPr="00D74F76">
        <w:rPr>
          <w:rFonts w:ascii="Times New Roman" w:hAnsi="Times New Roman" w:cs="Times New Roman"/>
          <w:sz w:val="24"/>
          <w:szCs w:val="24"/>
          <w:highlight w:val="yellow"/>
        </w:rPr>
        <w:t>27406637</w:t>
      </w:r>
    </w:p>
    <w:p w14:paraId="71FDAA6C" w14:textId="44E7768D" w:rsidR="0063720E" w:rsidDel="00755B01" w:rsidRDefault="0063720E" w:rsidP="00DE48BD">
      <w:pPr>
        <w:spacing w:line="480" w:lineRule="auto"/>
        <w:rPr>
          <w:del w:id="64" w:author="Michael Belias" w:date="2021-05-25T14:33:00Z"/>
        </w:rPr>
      </w:pPr>
      <w:ins w:id="65" w:author="Michael Belias" w:date="2021-05-25T14:27:00Z">
        <w:r w:rsidRPr="00B8793F">
          <w:rPr>
            <w:rFonts w:ascii="Times New Roman" w:hAnsi="Times New Roman" w:cs="Times New Roman"/>
            <w:i/>
            <w:iCs/>
            <w:sz w:val="24"/>
            <w:szCs w:val="24"/>
          </w:rPr>
          <w:t>Influence analysis: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6" w:author="Michael Belias" w:date="2021-05-25T14:28:00Z">
        <w:r w:rsidR="00C6168C">
          <w:rPr>
            <w:rFonts w:ascii="Times New Roman" w:hAnsi="Times New Roman" w:cs="Times New Roman"/>
            <w:sz w:val="24"/>
            <w:szCs w:val="24"/>
          </w:rPr>
          <w:t xml:space="preserve">To assess the influence </w:t>
        </w:r>
        <w:r w:rsidR="00190A90">
          <w:rPr>
            <w:rFonts w:ascii="Times New Roman" w:hAnsi="Times New Roman" w:cs="Times New Roman"/>
            <w:sz w:val="24"/>
            <w:szCs w:val="24"/>
          </w:rPr>
          <w:t xml:space="preserve">of each study in </w:t>
        </w:r>
        <w:r w:rsidR="00CC4725">
          <w:rPr>
            <w:rFonts w:ascii="Times New Roman" w:hAnsi="Times New Roman" w:cs="Times New Roman"/>
            <w:sz w:val="24"/>
            <w:szCs w:val="24"/>
          </w:rPr>
          <w:t>our meta-ana</w:t>
        </w:r>
      </w:ins>
      <w:ins w:id="67" w:author="Michael Belias" w:date="2021-05-25T14:29:00Z">
        <w:r w:rsidR="00CC4725">
          <w:rPr>
            <w:rFonts w:ascii="Times New Roman" w:hAnsi="Times New Roman" w:cs="Times New Roman"/>
            <w:sz w:val="24"/>
            <w:szCs w:val="24"/>
          </w:rPr>
          <w:t>lysis</w:t>
        </w:r>
      </w:ins>
      <w:ins w:id="68" w:author="Michael Belias" w:date="2021-05-25T14:28:00Z">
        <w:r w:rsidR="00C624F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9" w:author="Michael Belias" w:date="2021-05-25T14:29:00Z">
        <w:r w:rsidR="00CC4725">
          <w:rPr>
            <w:rFonts w:ascii="Times New Roman" w:hAnsi="Times New Roman" w:cs="Times New Roman"/>
            <w:sz w:val="24"/>
            <w:szCs w:val="24"/>
          </w:rPr>
          <w:t>w</w:t>
        </w:r>
      </w:ins>
      <w:ins w:id="70" w:author="Michael Belias" w:date="2021-05-25T14:27:00Z">
        <w:r w:rsidR="004A30AA">
          <w:rPr>
            <w:rFonts w:ascii="Times New Roman" w:hAnsi="Times New Roman" w:cs="Times New Roman"/>
            <w:sz w:val="24"/>
            <w:szCs w:val="24"/>
          </w:rPr>
          <w:t>e perform</w:t>
        </w:r>
      </w:ins>
      <w:ins w:id="71" w:author="Michael Belias" w:date="2021-05-25T14:29:00Z">
        <w:r w:rsidR="0077750D">
          <w:rPr>
            <w:rFonts w:ascii="Times New Roman" w:hAnsi="Times New Roman" w:cs="Times New Roman"/>
            <w:sz w:val="24"/>
            <w:szCs w:val="24"/>
          </w:rPr>
          <w:t>ed</w:t>
        </w:r>
      </w:ins>
      <w:ins w:id="72" w:author="Michael Belias" w:date="2021-05-25T14:27:00Z">
        <w:r w:rsidRPr="00CE014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3" w:author="Michael Belias" w:date="2021-05-25T14:29:00Z">
        <w:r w:rsidR="0077750D">
          <w:rPr>
            <w:rFonts w:ascii="Times New Roman" w:hAnsi="Times New Roman" w:cs="Times New Roman"/>
            <w:sz w:val="24"/>
            <w:szCs w:val="24"/>
          </w:rPr>
          <w:t>a</w:t>
        </w:r>
      </w:ins>
      <w:ins w:id="74" w:author="Michael Belias" w:date="2021-05-25T14:27:00Z">
        <w:r w:rsidRPr="00CE0140">
          <w:rPr>
            <w:rFonts w:ascii="Times New Roman" w:hAnsi="Times New Roman" w:cs="Times New Roman"/>
            <w:sz w:val="24"/>
            <w:szCs w:val="24"/>
          </w:rPr>
          <w:t xml:space="preserve"> Leave-One-Out</w:t>
        </w:r>
      </w:ins>
      <w:ins w:id="75" w:author="Michael Belias" w:date="2021-05-25T14:29:00Z">
        <w:r w:rsidR="004B4917">
          <w:rPr>
            <w:rFonts w:ascii="Times New Roman" w:hAnsi="Times New Roman" w:cs="Times New Roman"/>
            <w:sz w:val="24"/>
            <w:szCs w:val="24"/>
          </w:rPr>
          <w:t xml:space="preserve"> analysis</w:t>
        </w:r>
      </w:ins>
      <w:ins w:id="76" w:author="Michael Belias" w:date="2021-05-25T14:27:00Z">
        <w:r>
          <w:rPr>
            <w:rFonts w:ascii="Times New Roman" w:hAnsi="Times New Roman" w:cs="Times New Roman"/>
            <w:sz w:val="24"/>
            <w:szCs w:val="24"/>
          </w:rPr>
          <w:t xml:space="preserve">. Specifically, </w:t>
        </w:r>
      </w:ins>
      <w:ins w:id="77" w:author="Michael Belias" w:date="2021-05-25T14:32:00Z">
        <w:r w:rsidR="00B26131">
          <w:rPr>
            <w:rFonts w:ascii="Times New Roman" w:hAnsi="Times New Roman" w:cs="Times New Roman"/>
            <w:sz w:val="24"/>
            <w:szCs w:val="24"/>
          </w:rPr>
          <w:t xml:space="preserve">we </w:t>
        </w:r>
        <w:r w:rsidR="00A60C59" w:rsidRPr="00A60C59">
          <w:rPr>
            <w:rFonts w:ascii="Times New Roman" w:hAnsi="Times New Roman" w:cs="Times New Roman"/>
            <w:sz w:val="24"/>
            <w:szCs w:val="24"/>
          </w:rPr>
          <w:t>recalculate</w:t>
        </w:r>
        <w:r w:rsidR="00860E1F">
          <w:rPr>
            <w:rFonts w:ascii="Times New Roman" w:hAnsi="Times New Roman" w:cs="Times New Roman"/>
            <w:sz w:val="24"/>
            <w:szCs w:val="24"/>
          </w:rPr>
          <w:t>d</w:t>
        </w:r>
        <w:r w:rsidR="00A60C59" w:rsidRPr="00A60C59">
          <w:rPr>
            <w:rFonts w:ascii="Times New Roman" w:hAnsi="Times New Roman" w:cs="Times New Roman"/>
            <w:sz w:val="24"/>
            <w:szCs w:val="24"/>
          </w:rPr>
          <w:t xml:space="preserve"> the results of our</w:t>
        </w:r>
        <w:r w:rsidR="00954703">
          <w:rPr>
            <w:rFonts w:ascii="Times New Roman" w:hAnsi="Times New Roman" w:cs="Times New Roman"/>
            <w:sz w:val="24"/>
            <w:szCs w:val="24"/>
          </w:rPr>
          <w:t xml:space="preserve"> fixed effects</w:t>
        </w:r>
        <w:r w:rsidR="00A60C59" w:rsidRPr="00A60C59">
          <w:rPr>
            <w:rFonts w:ascii="Times New Roman" w:hAnsi="Times New Roman" w:cs="Times New Roman"/>
            <w:sz w:val="24"/>
            <w:szCs w:val="24"/>
          </w:rPr>
          <w:t xml:space="preserve"> meta-</w:t>
        </w:r>
      </w:ins>
      <w:ins w:id="78" w:author="Michael Belias" w:date="2021-05-26T00:57:00Z">
        <w:r w:rsidR="00330341" w:rsidRPr="00A60C59">
          <w:rPr>
            <w:rFonts w:ascii="Times New Roman" w:hAnsi="Times New Roman" w:cs="Times New Roman"/>
            <w:sz w:val="24"/>
            <w:szCs w:val="24"/>
          </w:rPr>
          <w:t>analysis k</w:t>
        </w:r>
      </w:ins>
      <w:ins w:id="79" w:author="Michael Belias" w:date="2021-05-25T14:32:00Z">
        <w:r w:rsidR="00A60C59">
          <w:rPr>
            <w:rFonts w:ascii="Times New Roman" w:hAnsi="Times New Roman" w:cs="Times New Roman"/>
            <w:i/>
            <w:iCs/>
            <w:sz w:val="24"/>
            <w:szCs w:val="24"/>
          </w:rPr>
          <w:t>-1</w:t>
        </w:r>
        <w:r w:rsidR="00A60C59" w:rsidRPr="00A60C59">
          <w:rPr>
            <w:rFonts w:ascii="Times New Roman" w:hAnsi="Times New Roman" w:cs="Times New Roman"/>
            <w:sz w:val="24"/>
            <w:szCs w:val="24"/>
          </w:rPr>
          <w:t xml:space="preserve"> times, each </w:t>
        </w:r>
      </w:ins>
      <w:ins w:id="80" w:author="Michael Belias" w:date="2021-05-26T00:57:00Z">
        <w:r w:rsidR="00330341" w:rsidRPr="00A60C59">
          <w:rPr>
            <w:rFonts w:ascii="Times New Roman" w:hAnsi="Times New Roman" w:cs="Times New Roman"/>
            <w:sz w:val="24"/>
            <w:szCs w:val="24"/>
          </w:rPr>
          <w:t>time</w:t>
        </w:r>
      </w:ins>
      <w:ins w:id="81" w:author="Michael Belias" w:date="2021-05-25T14:32:00Z">
        <w:r w:rsidR="00A60C59" w:rsidRPr="00A60C59">
          <w:rPr>
            <w:rFonts w:ascii="Times New Roman" w:hAnsi="Times New Roman" w:cs="Times New Roman"/>
            <w:sz w:val="24"/>
            <w:szCs w:val="24"/>
          </w:rPr>
          <w:t xml:space="preserve"> leaving out one study</w:t>
        </w:r>
        <w:r w:rsidR="00CD03F0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82" w:author="Michael Belias" w:date="2021-05-25T14:27:00Z">
        <w:r w:rsidRPr="00E15565">
          <w:rPr>
            <w:rFonts w:ascii="Times New Roman" w:hAnsi="Times New Roman" w:cs="Times New Roman"/>
            <w:sz w:val="24"/>
            <w:szCs w:val="24"/>
            <w:highlight w:val="yellow"/>
          </w:rPr>
          <w:t>26061377</w:t>
        </w:r>
      </w:ins>
    </w:p>
    <w:p w14:paraId="1790A829" w14:textId="06C7C2D8" w:rsidR="002162C3" w:rsidDel="00330341" w:rsidRDefault="00BD00C9" w:rsidP="002162C3">
      <w:pPr>
        <w:spacing w:line="480" w:lineRule="auto"/>
        <w:rPr>
          <w:del w:id="83" w:author="Michael Belias" w:date="2021-05-26T01:01:00Z"/>
          <w:rFonts w:ascii="Times New Roman" w:hAnsi="Times New Roman" w:cs="Times New Roman"/>
          <w:sz w:val="24"/>
          <w:szCs w:val="24"/>
        </w:rPr>
      </w:pPr>
      <w:del w:id="84" w:author="Michael Belias" w:date="2021-05-26T01:01:00Z">
        <w:r w:rsidRPr="00D66E2B" w:rsidDel="00330341">
          <w:rPr>
            <w:rFonts w:ascii="Times New Roman" w:hAnsi="Times New Roman" w:cs="Times New Roman"/>
            <w:i/>
            <w:iCs/>
            <w:sz w:val="24"/>
            <w:szCs w:val="24"/>
          </w:rPr>
          <w:delText>Sensitivity analys</w:delText>
        </w:r>
        <w:r w:rsidR="00B8793F" w:rsidDel="00330341">
          <w:rPr>
            <w:rFonts w:ascii="Times New Roman" w:hAnsi="Times New Roman" w:cs="Times New Roman"/>
            <w:i/>
            <w:iCs/>
            <w:sz w:val="24"/>
            <w:szCs w:val="24"/>
          </w:rPr>
          <w:delText>i</w:delText>
        </w:r>
        <w:r w:rsidRPr="00D66E2B" w:rsidDel="00330341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s: </w:delText>
        </w:r>
        <w:commentRangeStart w:id="85"/>
        <w:r w:rsidR="00FD74D0" w:rsidDel="00330341">
          <w:rPr>
            <w:rFonts w:ascii="Times New Roman" w:hAnsi="Times New Roman" w:cs="Times New Roman"/>
            <w:sz w:val="24"/>
            <w:szCs w:val="24"/>
          </w:rPr>
          <w:delText xml:space="preserve">Loree et al. </w:delText>
        </w:r>
        <w:r w:rsidR="00127F23" w:rsidDel="00330341">
          <w:rPr>
            <w:rFonts w:ascii="Times New Roman" w:hAnsi="Times New Roman" w:cs="Times New Roman"/>
            <w:sz w:val="24"/>
            <w:szCs w:val="24"/>
          </w:rPr>
          <w:delText xml:space="preserve">showed that </w:delText>
        </w:r>
        <w:r w:rsidR="00FD74D0" w:rsidRPr="002162C3" w:rsidDel="00330341">
          <w:rPr>
            <w:rFonts w:ascii="Times New Roman" w:hAnsi="Times New Roman" w:cs="Times New Roman"/>
            <w:sz w:val="24"/>
            <w:szCs w:val="24"/>
          </w:rPr>
          <w:delText>rectal tumors have a distinct molecular profile</w:delText>
        </w:r>
      </w:del>
      <w:ins w:id="86" w:author="Wang, Taehyung" w:date="2021-05-20T02:28:00Z">
        <w:del w:id="87" w:author="Michael Belias" w:date="2021-05-26T01:01:00Z">
          <w:r w:rsidR="00960A03" w:rsidDel="00330341">
            <w:rPr>
              <w:rFonts w:ascii="Times New Roman" w:hAnsi="Times New Roman" w:cs="Times New Roman"/>
              <w:sz w:val="24"/>
              <w:szCs w:val="24"/>
            </w:rPr>
            <w:delText>s</w:delText>
          </w:r>
        </w:del>
      </w:ins>
      <w:del w:id="88" w:author="Michael Belias" w:date="2021-05-26T01:01:00Z">
        <w:r w:rsidR="00FD74D0" w:rsidRPr="002162C3" w:rsidDel="00330341">
          <w:rPr>
            <w:rFonts w:ascii="Times New Roman" w:hAnsi="Times New Roman" w:cs="Times New Roman"/>
            <w:sz w:val="24"/>
            <w:szCs w:val="24"/>
          </w:rPr>
          <w:delText xml:space="preserve"> which </w:delText>
        </w:r>
      </w:del>
      <w:ins w:id="89" w:author="Wang, Taehyung" w:date="2021-05-20T02:28:00Z">
        <w:del w:id="90" w:author="Michael Belias" w:date="2021-05-26T01:01:00Z">
          <w:r w:rsidR="00960A03" w:rsidDel="00330341">
            <w:rPr>
              <w:rFonts w:ascii="Times New Roman" w:hAnsi="Times New Roman" w:cs="Times New Roman"/>
              <w:sz w:val="24"/>
              <w:szCs w:val="24"/>
            </w:rPr>
            <w:delText>that</w:delText>
          </w:r>
          <w:r w:rsidR="00960A03" w:rsidRPr="002162C3" w:rsidDel="00330341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del w:id="91" w:author="Michael Belias" w:date="2021-05-26T01:01:00Z">
        <w:r w:rsidR="00FD74D0" w:rsidRPr="002162C3" w:rsidDel="00330341">
          <w:rPr>
            <w:rFonts w:ascii="Times New Roman" w:hAnsi="Times New Roman" w:cs="Times New Roman"/>
            <w:sz w:val="24"/>
            <w:szCs w:val="24"/>
          </w:rPr>
          <w:delText>differs substantially from that of other left sided tumors.</w:delText>
        </w:r>
        <w:r w:rsidR="00FD74D0" w:rsidRPr="002162C3" w:rsidDel="00330341">
          <w:delText xml:space="preserve"> </w:delText>
        </w:r>
        <w:r w:rsidR="00FD74D0" w:rsidRPr="002162C3" w:rsidDel="00330341">
          <w:rPr>
            <w:rFonts w:ascii="Times New Roman" w:hAnsi="Times New Roman" w:cs="Times New Roman"/>
            <w:sz w:val="24"/>
            <w:szCs w:val="24"/>
            <w:highlight w:val="yellow"/>
          </w:rPr>
          <w:delText>29180604</w:delText>
        </w:r>
      </w:del>
      <w:ins w:id="92" w:author="Wang, Taehyung" w:date="2021-05-20T02:30:00Z">
        <w:del w:id="93" w:author="Michael Belias" w:date="2021-05-26T01:01:00Z">
          <w:r w:rsidR="00260FED" w:rsidDel="00330341">
            <w:rPr>
              <w:rFonts w:ascii="Times New Roman" w:hAnsi="Times New Roman" w:cs="Times New Roman"/>
              <w:sz w:val="24"/>
              <w:szCs w:val="24"/>
            </w:rPr>
            <w:delText xml:space="preserve"> On a similar note,</w:delText>
          </w:r>
        </w:del>
      </w:ins>
      <w:del w:id="94" w:author="Michael Belias" w:date="2021-05-26T01:01:00Z">
        <w:r w:rsidR="00FD74D0" w:rsidDel="00330341">
          <w:rPr>
            <w:rFonts w:ascii="Times New Roman" w:hAnsi="Times New Roman" w:cs="Times New Roman"/>
            <w:sz w:val="24"/>
            <w:szCs w:val="24"/>
          </w:rPr>
          <w:delText xml:space="preserve"> Kamphues </w:delText>
        </w:r>
        <w:r w:rsidR="00E06622" w:rsidDel="00330341">
          <w:rPr>
            <w:rFonts w:ascii="Times New Roman" w:hAnsi="Times New Roman" w:cs="Times New Roman"/>
            <w:sz w:val="24"/>
            <w:szCs w:val="24"/>
          </w:rPr>
          <w:delText>et al showed</w:delText>
        </w:r>
        <w:r w:rsidR="00FD74D0" w:rsidDel="0033034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95" w:author="Wang, Taehyung" w:date="2021-05-20T02:30:00Z">
        <w:del w:id="96" w:author="Michael Belias" w:date="2021-05-26T01:01:00Z">
          <w:r w:rsidR="00260FED" w:rsidDel="00330341">
            <w:rPr>
              <w:rFonts w:ascii="Times New Roman" w:hAnsi="Times New Roman" w:cs="Times New Roman"/>
              <w:sz w:val="24"/>
              <w:szCs w:val="24"/>
            </w:rPr>
            <w:delText xml:space="preserve">a variable interplay </w:delText>
          </w:r>
        </w:del>
      </w:ins>
      <w:ins w:id="97" w:author="Wang, Taehyung" w:date="2021-05-20T02:32:00Z">
        <w:del w:id="98" w:author="Michael Belias" w:date="2021-05-26T01:01:00Z">
          <w:r w:rsidR="007128CE" w:rsidDel="00330341">
            <w:rPr>
              <w:rFonts w:ascii="Times New Roman" w:hAnsi="Times New Roman" w:cs="Times New Roman"/>
              <w:sz w:val="24"/>
              <w:szCs w:val="24"/>
            </w:rPr>
            <w:delText xml:space="preserve">between </w:delText>
          </w:r>
        </w:del>
      </w:ins>
      <w:ins w:id="99" w:author="Wang, Taehyung" w:date="2021-05-20T02:30:00Z">
        <w:del w:id="100" w:author="Michael Belias" w:date="2021-05-26T01:01:00Z">
          <w:r w:rsidR="00260FED" w:rsidDel="00330341">
            <w:rPr>
              <w:rFonts w:ascii="Times New Roman" w:hAnsi="Times New Roman" w:cs="Times New Roman"/>
              <w:sz w:val="24"/>
              <w:szCs w:val="24"/>
            </w:rPr>
            <w:delText xml:space="preserve">KRAS status and rectal </w:delText>
          </w:r>
        </w:del>
      </w:ins>
      <w:ins w:id="101" w:author="Wang, Taehyung" w:date="2021-05-20T02:32:00Z">
        <w:del w:id="102" w:author="Michael Belias" w:date="2021-05-26T01:01:00Z">
          <w:r w:rsidR="007128CE" w:rsidDel="00330341">
            <w:rPr>
              <w:rFonts w:ascii="Times New Roman" w:hAnsi="Times New Roman" w:cs="Times New Roman"/>
              <w:sz w:val="24"/>
              <w:szCs w:val="24"/>
            </w:rPr>
            <w:delText xml:space="preserve">tumors </w:delText>
          </w:r>
        </w:del>
      </w:ins>
      <w:ins w:id="103" w:author="Wang, Taehyung" w:date="2021-05-20T02:30:00Z">
        <w:del w:id="104" w:author="Michael Belias" w:date="2021-05-26T01:01:00Z">
          <w:r w:rsidR="00260FED" w:rsidDel="00330341">
            <w:rPr>
              <w:rFonts w:ascii="Times New Roman" w:hAnsi="Times New Roman" w:cs="Times New Roman"/>
              <w:sz w:val="24"/>
              <w:szCs w:val="24"/>
            </w:rPr>
            <w:delText xml:space="preserve">compared to </w:delText>
          </w:r>
        </w:del>
      </w:ins>
      <w:ins w:id="105" w:author="Wang, Taehyung" w:date="2021-05-20T02:32:00Z">
        <w:del w:id="106" w:author="Michael Belias" w:date="2021-05-26T01:01:00Z">
          <w:r w:rsidR="007128CE" w:rsidDel="00330341">
            <w:rPr>
              <w:rFonts w:ascii="Times New Roman" w:hAnsi="Times New Roman" w:cs="Times New Roman"/>
              <w:sz w:val="24"/>
              <w:szCs w:val="24"/>
            </w:rPr>
            <w:delText>their</w:delText>
          </w:r>
        </w:del>
      </w:ins>
      <w:ins w:id="107" w:author="Wang, Taehyung" w:date="2021-05-20T02:30:00Z">
        <w:del w:id="108" w:author="Michael Belias" w:date="2021-05-26T01:01:00Z">
          <w:r w:rsidR="00260FED" w:rsidDel="00330341">
            <w:rPr>
              <w:rFonts w:ascii="Times New Roman" w:hAnsi="Times New Roman" w:cs="Times New Roman"/>
              <w:sz w:val="24"/>
              <w:szCs w:val="24"/>
            </w:rPr>
            <w:delText xml:space="preserve"> left sided </w:delText>
          </w:r>
        </w:del>
      </w:ins>
      <w:ins w:id="109" w:author="Wang, Taehyung" w:date="2021-05-20T02:32:00Z">
        <w:del w:id="110" w:author="Michael Belias" w:date="2021-05-26T01:01:00Z">
          <w:r w:rsidR="007128CE" w:rsidDel="00330341">
            <w:rPr>
              <w:rFonts w:ascii="Times New Roman" w:hAnsi="Times New Roman" w:cs="Times New Roman"/>
              <w:sz w:val="24"/>
              <w:szCs w:val="24"/>
            </w:rPr>
            <w:delText>counterparts</w:delText>
          </w:r>
        </w:del>
      </w:ins>
      <w:ins w:id="111" w:author="Wang, Taehyung" w:date="2021-05-20T02:30:00Z">
        <w:del w:id="112" w:author="Michael Belias" w:date="2021-05-26T01:01:00Z">
          <w:r w:rsidR="00260FED" w:rsidDel="00330341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del w:id="113" w:author="Michael Belias" w:date="2021-05-26T01:01:00Z">
        <w:r w:rsidR="00DE5792" w:rsidDel="00330341">
          <w:rPr>
            <w:rFonts w:ascii="Times New Roman" w:hAnsi="Times New Roman" w:cs="Times New Roman"/>
            <w:sz w:val="24"/>
            <w:szCs w:val="24"/>
          </w:rPr>
          <w:delText>that</w:delText>
        </w:r>
        <w:r w:rsidR="00FD74D0" w:rsidDel="0033034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14" w:author="Wang, Taehyung" w:date="2021-05-20T02:30:00Z">
        <w:del w:id="115" w:author="Michael Belias" w:date="2021-05-26T01:01:00Z">
          <w:r w:rsidR="00260FED" w:rsidDel="00330341">
            <w:rPr>
              <w:rFonts w:ascii="Times New Roman" w:hAnsi="Times New Roman" w:cs="Times New Roman"/>
              <w:sz w:val="24"/>
              <w:szCs w:val="24"/>
            </w:rPr>
            <w:delText xml:space="preserve">in </w:delText>
          </w:r>
        </w:del>
      </w:ins>
      <w:del w:id="116" w:author="Michael Belias" w:date="2021-05-26T01:01:00Z">
        <w:r w:rsidR="00FD74D0" w:rsidDel="00330341">
          <w:rPr>
            <w:rFonts w:ascii="Times New Roman" w:hAnsi="Times New Roman" w:cs="Times New Roman"/>
            <w:sz w:val="24"/>
            <w:szCs w:val="24"/>
          </w:rPr>
          <w:delText xml:space="preserve">patients with non-metastatic CRC revealed a variable interplay of KRAS status and rectal vs other left sided tumors. </w:delText>
        </w:r>
        <w:r w:rsidR="00FD74D0" w:rsidRPr="00EA303D" w:rsidDel="00330341">
          <w:rPr>
            <w:rFonts w:ascii="Times New Roman" w:hAnsi="Times New Roman" w:cs="Times New Roman"/>
            <w:sz w:val="24"/>
            <w:szCs w:val="24"/>
            <w:highlight w:val="yellow"/>
          </w:rPr>
          <w:delText>33368279</w:delText>
        </w:r>
        <w:r w:rsidR="0040528C" w:rsidDel="0033034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5E5ADB" w:rsidDel="00330341">
          <w:rPr>
            <w:rFonts w:ascii="Times New Roman" w:hAnsi="Times New Roman" w:cs="Times New Roman"/>
            <w:sz w:val="24"/>
            <w:szCs w:val="24"/>
          </w:rPr>
          <w:delText>Therefore,</w:delText>
        </w:r>
        <w:r w:rsidR="004038F7" w:rsidDel="0033034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D724C5" w:rsidRPr="002162C3" w:rsidDel="00330341">
          <w:rPr>
            <w:rFonts w:ascii="Times New Roman" w:hAnsi="Times New Roman" w:cs="Times New Roman"/>
            <w:sz w:val="24"/>
            <w:szCs w:val="24"/>
          </w:rPr>
          <w:delText xml:space="preserve">grouping patients </w:delText>
        </w:r>
        <w:r w:rsidR="00DA4C84" w:rsidDel="00330341">
          <w:rPr>
            <w:rFonts w:ascii="Times New Roman" w:hAnsi="Times New Roman" w:cs="Times New Roman"/>
            <w:sz w:val="24"/>
            <w:szCs w:val="24"/>
          </w:rPr>
          <w:delText>with left side</w:delText>
        </w:r>
      </w:del>
      <w:ins w:id="117" w:author="Wang, Taehyung" w:date="2021-05-20T02:33:00Z">
        <w:del w:id="118" w:author="Michael Belias" w:date="2021-05-26T01:01:00Z">
          <w:r w:rsidR="007128CE" w:rsidDel="00330341">
            <w:rPr>
              <w:rFonts w:ascii="Times New Roman" w:hAnsi="Times New Roman" w:cs="Times New Roman"/>
              <w:sz w:val="24"/>
              <w:szCs w:val="24"/>
            </w:rPr>
            <w:delText>d</w:delText>
          </w:r>
        </w:del>
      </w:ins>
      <w:del w:id="119" w:author="Michael Belias" w:date="2021-05-26T01:01:00Z">
        <w:r w:rsidR="00DA4C84" w:rsidDel="00330341">
          <w:rPr>
            <w:rFonts w:ascii="Times New Roman" w:hAnsi="Times New Roman" w:cs="Times New Roman"/>
            <w:sz w:val="24"/>
            <w:szCs w:val="24"/>
          </w:rPr>
          <w:delText xml:space="preserve"> and rectum</w:delText>
        </w:r>
        <w:r w:rsidR="007A0358" w:rsidDel="0033034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20" w:author="Wang, Taehyung" w:date="2021-05-20T02:33:00Z">
        <w:del w:id="121" w:author="Michael Belias" w:date="2021-05-26T01:01:00Z">
          <w:r w:rsidR="007128CE" w:rsidDel="00330341">
            <w:rPr>
              <w:rFonts w:ascii="Times New Roman" w:hAnsi="Times New Roman" w:cs="Times New Roman"/>
              <w:sz w:val="24"/>
              <w:szCs w:val="24"/>
            </w:rPr>
            <w:delText xml:space="preserve">rectal </w:delText>
          </w:r>
        </w:del>
      </w:ins>
      <w:del w:id="122" w:author="Michael Belias" w:date="2021-05-26T01:01:00Z">
        <w:r w:rsidR="007A0358" w:rsidDel="00330341">
          <w:rPr>
            <w:rFonts w:ascii="Times New Roman" w:hAnsi="Times New Roman" w:cs="Times New Roman"/>
            <w:sz w:val="24"/>
            <w:szCs w:val="24"/>
          </w:rPr>
          <w:delText>tumors</w:delText>
        </w:r>
        <w:r w:rsidR="00FF2FF8" w:rsidDel="0033034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D724C5" w:rsidRPr="002162C3" w:rsidDel="00330341">
          <w:rPr>
            <w:rFonts w:ascii="Times New Roman" w:hAnsi="Times New Roman" w:cs="Times New Roman"/>
            <w:sz w:val="24"/>
            <w:szCs w:val="24"/>
          </w:rPr>
          <w:delText xml:space="preserve">may not be methodologically and biologically sound. </w:delText>
        </w:r>
        <w:r w:rsidR="00F74D32" w:rsidDel="00330341">
          <w:rPr>
            <w:rFonts w:ascii="Times New Roman" w:hAnsi="Times New Roman" w:cs="Times New Roman"/>
            <w:sz w:val="24"/>
            <w:szCs w:val="24"/>
          </w:rPr>
          <w:delText>Thus,</w:delText>
        </w:r>
        <w:r w:rsidR="00AE7016" w:rsidDel="00330341">
          <w:rPr>
            <w:rFonts w:ascii="Times New Roman" w:hAnsi="Times New Roman" w:cs="Times New Roman"/>
            <w:sz w:val="24"/>
            <w:szCs w:val="24"/>
          </w:rPr>
          <w:delText xml:space="preserve"> w</w:delText>
        </w:r>
        <w:r w:rsidR="00B8793F" w:rsidDel="00330341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  <w:r w:rsidR="00C93F39" w:rsidDel="00330341">
          <w:rPr>
            <w:rFonts w:ascii="Times New Roman" w:hAnsi="Times New Roman" w:cs="Times New Roman"/>
            <w:sz w:val="24"/>
            <w:szCs w:val="24"/>
          </w:rPr>
          <w:delText xml:space="preserve">repeated the meta-analysis </w:delText>
        </w:r>
        <w:r w:rsidR="00E57919" w:rsidDel="00330341">
          <w:rPr>
            <w:rFonts w:ascii="Times New Roman" w:hAnsi="Times New Roman" w:cs="Times New Roman"/>
            <w:sz w:val="24"/>
            <w:szCs w:val="24"/>
          </w:rPr>
          <w:delText xml:space="preserve">as </w:delText>
        </w:r>
        <w:r w:rsidR="008C7015" w:rsidDel="00330341">
          <w:rPr>
            <w:rFonts w:ascii="Times New Roman" w:hAnsi="Times New Roman" w:cs="Times New Roman"/>
            <w:sz w:val="24"/>
            <w:szCs w:val="24"/>
          </w:rPr>
          <w:delText xml:space="preserve">described above </w:delText>
        </w:r>
        <w:r w:rsidR="00E15F3C" w:rsidDel="00330341">
          <w:rPr>
            <w:rFonts w:ascii="Times New Roman" w:hAnsi="Times New Roman" w:cs="Times New Roman"/>
            <w:sz w:val="24"/>
            <w:szCs w:val="24"/>
          </w:rPr>
          <w:delText>after</w:delText>
        </w:r>
        <w:r w:rsidR="00651769" w:rsidDel="0033034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652AA3" w:rsidDel="00330341">
          <w:rPr>
            <w:rFonts w:ascii="Times New Roman" w:hAnsi="Times New Roman" w:cs="Times New Roman"/>
            <w:sz w:val="24"/>
            <w:szCs w:val="24"/>
          </w:rPr>
          <w:delText xml:space="preserve">we </w:delText>
        </w:r>
        <w:r w:rsidR="00A15177" w:rsidRPr="002162C3" w:rsidDel="00330341">
          <w:rPr>
            <w:rFonts w:ascii="Times New Roman" w:hAnsi="Times New Roman" w:cs="Times New Roman"/>
            <w:sz w:val="24"/>
            <w:szCs w:val="24"/>
          </w:rPr>
          <w:delText xml:space="preserve">excluded patients with rectal primaries. </w:delText>
        </w:r>
        <w:commentRangeEnd w:id="85"/>
        <w:r w:rsidR="00755B01" w:rsidDel="00330341">
          <w:rPr>
            <w:rStyle w:val="CommentReference"/>
          </w:rPr>
          <w:commentReference w:id="85"/>
        </w:r>
      </w:del>
    </w:p>
    <w:p w14:paraId="1804E701" w14:textId="0F717F40" w:rsidR="00DE48BD" w:rsidRDefault="00551B01" w:rsidP="00DE48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1B01">
        <w:rPr>
          <w:rFonts w:ascii="Times New Roman" w:hAnsi="Times New Roman" w:cs="Times New Roman"/>
          <w:i/>
          <w:iCs/>
          <w:sz w:val="24"/>
          <w:szCs w:val="24"/>
        </w:rPr>
        <w:t>Bias assessment: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8BD" w:rsidRPr="00DE48BD">
        <w:rPr>
          <w:rFonts w:ascii="Times New Roman" w:hAnsi="Times New Roman" w:cs="Times New Roman"/>
          <w:sz w:val="24"/>
          <w:szCs w:val="24"/>
        </w:rPr>
        <w:t xml:space="preserve">We </w:t>
      </w:r>
      <w:r w:rsidR="00015095">
        <w:rPr>
          <w:rFonts w:ascii="Times New Roman" w:hAnsi="Times New Roman" w:cs="Times New Roman"/>
          <w:sz w:val="24"/>
          <w:szCs w:val="24"/>
        </w:rPr>
        <w:t>did not</w:t>
      </w:r>
      <w:r w:rsidR="00015095" w:rsidRPr="00DE48BD">
        <w:rPr>
          <w:rFonts w:ascii="Times New Roman" w:hAnsi="Times New Roman" w:cs="Times New Roman"/>
          <w:sz w:val="24"/>
          <w:szCs w:val="24"/>
        </w:rPr>
        <w:t xml:space="preserve"> </w:t>
      </w:r>
      <w:r w:rsidR="00DE48BD" w:rsidRPr="00DE48BD">
        <w:rPr>
          <w:rFonts w:ascii="Times New Roman" w:hAnsi="Times New Roman" w:cs="Times New Roman"/>
          <w:sz w:val="24"/>
          <w:szCs w:val="24"/>
        </w:rPr>
        <w:t xml:space="preserve">perform a risk of bias assessment as the quality of the studies was expected to be similar </w:t>
      </w:r>
      <w:r w:rsidR="00DB62FF">
        <w:rPr>
          <w:rFonts w:ascii="Times New Roman" w:hAnsi="Times New Roman" w:cs="Times New Roman"/>
          <w:sz w:val="24"/>
          <w:szCs w:val="24"/>
        </w:rPr>
        <w:t>(all were retrospective studies of observational data)</w:t>
      </w:r>
      <w:r w:rsidR="00DE48BD" w:rsidRPr="00DE48B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C4FAD8A" w14:textId="102B84A8" w:rsidR="00D424FD" w:rsidRDefault="00D424FD" w:rsidP="00DE48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1B01">
        <w:rPr>
          <w:rFonts w:ascii="Times New Roman" w:hAnsi="Times New Roman" w:cs="Times New Roman"/>
          <w:i/>
          <w:iCs/>
          <w:sz w:val="24"/>
          <w:szCs w:val="24"/>
        </w:rPr>
        <w:t>Publication bias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117F6">
        <w:rPr>
          <w:rFonts w:ascii="Times New Roman" w:hAnsi="Times New Roman" w:cs="Times New Roman"/>
          <w:sz w:val="24"/>
          <w:szCs w:val="24"/>
        </w:rPr>
        <w:t>To</w:t>
      </w:r>
      <w:r w:rsidR="006A1A0E">
        <w:rPr>
          <w:rFonts w:ascii="Times New Roman" w:hAnsi="Times New Roman" w:cs="Times New Roman"/>
          <w:sz w:val="24"/>
          <w:szCs w:val="24"/>
        </w:rPr>
        <w:t xml:space="preserve"> assess</w:t>
      </w:r>
      <w:r w:rsidR="004E46AB">
        <w:rPr>
          <w:rFonts w:ascii="Times New Roman" w:hAnsi="Times New Roman" w:cs="Times New Roman"/>
          <w:sz w:val="24"/>
          <w:szCs w:val="24"/>
        </w:rPr>
        <w:t xml:space="preserve"> </w:t>
      </w:r>
      <w:r w:rsidR="00711E65">
        <w:rPr>
          <w:rFonts w:ascii="Times New Roman" w:hAnsi="Times New Roman" w:cs="Times New Roman"/>
          <w:sz w:val="24"/>
          <w:szCs w:val="24"/>
        </w:rPr>
        <w:t>whether</w:t>
      </w:r>
      <w:r w:rsidR="004E46AB">
        <w:rPr>
          <w:rFonts w:ascii="Times New Roman" w:hAnsi="Times New Roman" w:cs="Times New Roman"/>
          <w:sz w:val="24"/>
          <w:szCs w:val="24"/>
        </w:rPr>
        <w:t xml:space="preserve"> publication bias</w:t>
      </w:r>
      <w:r w:rsidR="008533DB">
        <w:rPr>
          <w:rFonts w:ascii="Times New Roman" w:hAnsi="Times New Roman" w:cs="Times New Roman"/>
          <w:sz w:val="24"/>
          <w:szCs w:val="24"/>
        </w:rPr>
        <w:t xml:space="preserve"> </w:t>
      </w:r>
      <w:r w:rsidR="00887398">
        <w:rPr>
          <w:rFonts w:ascii="Times New Roman" w:hAnsi="Times New Roman" w:cs="Times New Roman"/>
          <w:sz w:val="24"/>
          <w:szCs w:val="24"/>
        </w:rPr>
        <w:t xml:space="preserve">was </w:t>
      </w:r>
      <w:r w:rsidR="008533DB">
        <w:rPr>
          <w:rFonts w:ascii="Times New Roman" w:hAnsi="Times New Roman" w:cs="Times New Roman"/>
          <w:sz w:val="24"/>
          <w:szCs w:val="24"/>
        </w:rPr>
        <w:t>present</w:t>
      </w:r>
      <w:r w:rsidR="00060814">
        <w:rPr>
          <w:rFonts w:ascii="Times New Roman" w:hAnsi="Times New Roman" w:cs="Times New Roman"/>
          <w:sz w:val="24"/>
          <w:szCs w:val="24"/>
        </w:rPr>
        <w:t>,</w:t>
      </w:r>
      <w:r w:rsidR="004E46AB">
        <w:rPr>
          <w:rFonts w:ascii="Times New Roman" w:hAnsi="Times New Roman" w:cs="Times New Roman"/>
          <w:sz w:val="24"/>
          <w:szCs w:val="24"/>
        </w:rPr>
        <w:t xml:space="preserve"> </w:t>
      </w:r>
      <w:r w:rsidR="00E47F43">
        <w:rPr>
          <w:rFonts w:ascii="Times New Roman" w:hAnsi="Times New Roman" w:cs="Times New Roman"/>
          <w:sz w:val="24"/>
          <w:szCs w:val="24"/>
        </w:rPr>
        <w:t xml:space="preserve">we </w:t>
      </w:r>
      <w:r w:rsidR="00F117F6">
        <w:rPr>
          <w:rFonts w:ascii="Times New Roman" w:hAnsi="Times New Roman" w:cs="Times New Roman"/>
          <w:sz w:val="24"/>
          <w:szCs w:val="24"/>
        </w:rPr>
        <w:t>performed</w:t>
      </w:r>
      <w:r w:rsidR="00060814">
        <w:rPr>
          <w:rFonts w:ascii="Times New Roman" w:hAnsi="Times New Roman" w:cs="Times New Roman"/>
          <w:sz w:val="24"/>
          <w:szCs w:val="24"/>
        </w:rPr>
        <w:t xml:space="preserve"> both</w:t>
      </w:r>
      <w:r w:rsidR="00F117F6">
        <w:rPr>
          <w:rFonts w:ascii="Times New Roman" w:hAnsi="Times New Roman" w:cs="Times New Roman"/>
          <w:sz w:val="24"/>
          <w:szCs w:val="24"/>
        </w:rPr>
        <w:t xml:space="preserve"> a rank correlation and linear regression test for funnel </w:t>
      </w:r>
      <w:r w:rsidR="005F29AF">
        <w:rPr>
          <w:rFonts w:ascii="Times New Roman" w:hAnsi="Times New Roman" w:cs="Times New Roman"/>
          <w:sz w:val="24"/>
          <w:szCs w:val="24"/>
        </w:rPr>
        <w:t>asymmetry</w:t>
      </w:r>
      <w:r w:rsidR="00652AA3">
        <w:rPr>
          <w:rFonts w:ascii="Times New Roman" w:hAnsi="Times New Roman" w:cs="Times New Roman"/>
          <w:sz w:val="24"/>
          <w:szCs w:val="24"/>
        </w:rPr>
        <w:t xml:space="preserve">. </w:t>
      </w:r>
      <w:r w:rsidR="00D82CB2">
        <w:rPr>
          <w:rFonts w:ascii="Times New Roman" w:hAnsi="Times New Roman" w:cs="Times New Roman"/>
          <w:sz w:val="24"/>
          <w:szCs w:val="24"/>
        </w:rPr>
        <w:t xml:space="preserve"> </w:t>
      </w:r>
      <w:r w:rsidR="00652AA3" w:rsidRPr="00652AA3">
        <w:rPr>
          <w:rFonts w:ascii="Times New Roman" w:hAnsi="Times New Roman" w:cs="Times New Roman"/>
          <w:sz w:val="24"/>
          <w:szCs w:val="24"/>
          <w:highlight w:val="yellow"/>
        </w:rPr>
        <w:t>21784880</w:t>
      </w:r>
    </w:p>
    <w:p w14:paraId="14C024BC" w14:textId="3DF65E5E" w:rsidR="005B5C0E" w:rsidRPr="005B5C0E" w:rsidRDefault="005B5C0E" w:rsidP="005B5C0E">
      <w:pPr>
        <w:spacing w:line="48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B5C0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Statistical packages</w:t>
      </w:r>
    </w:p>
    <w:p w14:paraId="2D1E5F00" w14:textId="67E09874" w:rsidR="00DE48BD" w:rsidRDefault="005B5C0E" w:rsidP="005B5C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C0E">
        <w:rPr>
          <w:rFonts w:ascii="Times New Roman" w:hAnsi="Times New Roman" w:cs="Times New Roman"/>
          <w:sz w:val="24"/>
          <w:szCs w:val="24"/>
        </w:rPr>
        <w:lastRenderedPageBreak/>
        <w:t xml:space="preserve">All analyses were performed </w:t>
      </w:r>
      <w:r w:rsidR="00887398">
        <w:rPr>
          <w:rFonts w:ascii="Times New Roman" w:hAnsi="Times New Roman" w:cs="Times New Roman"/>
          <w:sz w:val="24"/>
          <w:szCs w:val="24"/>
        </w:rPr>
        <w:t>using</w:t>
      </w:r>
      <w:r w:rsidR="00887398" w:rsidRPr="005B5C0E">
        <w:rPr>
          <w:rFonts w:ascii="Times New Roman" w:hAnsi="Times New Roman" w:cs="Times New Roman"/>
          <w:sz w:val="24"/>
          <w:szCs w:val="24"/>
        </w:rPr>
        <w:t xml:space="preserve"> </w:t>
      </w:r>
      <w:r w:rsidRPr="005B5C0E">
        <w:rPr>
          <w:rFonts w:ascii="Times New Roman" w:hAnsi="Times New Roman" w:cs="Times New Roman"/>
          <w:sz w:val="24"/>
          <w:szCs w:val="24"/>
        </w:rPr>
        <w:t>the statistical software R version 3.6.0 (2019-04-26). For data manipulation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5C0E">
        <w:rPr>
          <w:rFonts w:ascii="Times New Roman" w:hAnsi="Times New Roman" w:cs="Times New Roman"/>
          <w:sz w:val="24"/>
          <w:szCs w:val="24"/>
        </w:rPr>
        <w:t xml:space="preserve">we used the </w:t>
      </w:r>
      <w:proofErr w:type="spellStart"/>
      <w:r w:rsidRPr="00AB76B2">
        <w:rPr>
          <w:rFonts w:ascii="Times New Roman" w:hAnsi="Times New Roman" w:cs="Times New Roman"/>
          <w:i/>
          <w:iCs/>
          <w:sz w:val="24"/>
          <w:szCs w:val="24"/>
        </w:rPr>
        <w:t>tidyverse</w:t>
      </w:r>
      <w:proofErr w:type="spellEnd"/>
      <w:r w:rsidRPr="005B5C0E">
        <w:rPr>
          <w:rFonts w:ascii="Times New Roman" w:hAnsi="Times New Roman" w:cs="Times New Roman"/>
          <w:sz w:val="24"/>
          <w:szCs w:val="24"/>
        </w:rPr>
        <w:t xml:space="preserve"> package</w:t>
      </w:r>
      <w:r w:rsidR="00E27CE6">
        <w:rPr>
          <w:rFonts w:ascii="Times New Roman" w:hAnsi="Times New Roman" w:cs="Times New Roman"/>
          <w:sz w:val="24"/>
          <w:szCs w:val="24"/>
        </w:rPr>
        <w:t>;</w:t>
      </w:r>
      <w:r w:rsidR="00D73ACC">
        <w:rPr>
          <w:rFonts w:ascii="Times New Roman" w:hAnsi="Times New Roman" w:cs="Times New Roman"/>
          <w:sz w:val="24"/>
          <w:szCs w:val="24"/>
        </w:rPr>
        <w:t xml:space="preserve"> for the Cox PH we used </w:t>
      </w:r>
      <w:r w:rsidR="00E27CE6">
        <w:rPr>
          <w:rFonts w:ascii="Times New Roman" w:hAnsi="Times New Roman" w:cs="Times New Roman"/>
          <w:sz w:val="24"/>
          <w:szCs w:val="24"/>
        </w:rPr>
        <w:t xml:space="preserve">the </w:t>
      </w:r>
      <w:r w:rsidR="00D73ACC" w:rsidRPr="00AB76B2">
        <w:rPr>
          <w:rFonts w:ascii="Times New Roman" w:hAnsi="Times New Roman" w:cs="Times New Roman"/>
          <w:i/>
          <w:iCs/>
          <w:sz w:val="24"/>
          <w:szCs w:val="24"/>
        </w:rPr>
        <w:t>survival</w:t>
      </w:r>
      <w:r w:rsidR="00D73ACC">
        <w:rPr>
          <w:rFonts w:ascii="Times New Roman" w:hAnsi="Times New Roman" w:cs="Times New Roman"/>
          <w:sz w:val="24"/>
          <w:szCs w:val="24"/>
        </w:rPr>
        <w:t xml:space="preserve"> package</w:t>
      </w:r>
      <w:r w:rsidR="00E27CE6">
        <w:rPr>
          <w:rFonts w:ascii="Times New Roman" w:hAnsi="Times New Roman" w:cs="Times New Roman"/>
          <w:sz w:val="24"/>
          <w:szCs w:val="24"/>
        </w:rPr>
        <w:t>;</w:t>
      </w:r>
      <w:r w:rsidRPr="005B5C0E">
        <w:rPr>
          <w:rFonts w:ascii="Times New Roman" w:hAnsi="Times New Roman" w:cs="Times New Roman"/>
          <w:sz w:val="24"/>
          <w:szCs w:val="24"/>
        </w:rPr>
        <w:t xml:space="preserve"> and for the meta-analysis</w:t>
      </w:r>
      <w:r w:rsidR="00E27CE6">
        <w:rPr>
          <w:rFonts w:ascii="Times New Roman" w:hAnsi="Times New Roman" w:cs="Times New Roman"/>
          <w:sz w:val="24"/>
          <w:szCs w:val="24"/>
        </w:rPr>
        <w:t xml:space="preserve"> we used</w:t>
      </w:r>
      <w:r w:rsidRPr="005B5C0E">
        <w:rPr>
          <w:rFonts w:ascii="Times New Roman" w:hAnsi="Times New Roman" w:cs="Times New Roman"/>
          <w:sz w:val="24"/>
          <w:szCs w:val="24"/>
        </w:rPr>
        <w:t xml:space="preserve"> the meta package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50CFCB" w14:textId="551207D5" w:rsidR="00E00D13" w:rsidRPr="009323E7" w:rsidRDefault="00E00D13" w:rsidP="009323E7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23E7">
        <w:rPr>
          <w:rFonts w:ascii="Times New Roman" w:hAnsi="Times New Roman" w:cs="Times New Roman"/>
          <w:sz w:val="24"/>
          <w:szCs w:val="24"/>
        </w:rPr>
        <w:t>Results</w:t>
      </w:r>
    </w:p>
    <w:p w14:paraId="4E481639" w14:textId="77777777" w:rsidR="000C5E5B" w:rsidRPr="00F30425" w:rsidRDefault="000C5E5B" w:rsidP="009323E7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23E7">
        <w:rPr>
          <w:rFonts w:ascii="Times New Roman" w:hAnsi="Times New Roman" w:cs="Times New Roman"/>
          <w:sz w:val="24"/>
          <w:szCs w:val="24"/>
        </w:rPr>
        <w:t>Study Selection</w:t>
      </w:r>
    </w:p>
    <w:p w14:paraId="0425C6F6" w14:textId="2C704BAC" w:rsidR="00F27A67" w:rsidRPr="00F30425" w:rsidRDefault="000C5E5B" w:rsidP="00E92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0425">
        <w:rPr>
          <w:rFonts w:ascii="Times New Roman" w:hAnsi="Times New Roman" w:cs="Times New Roman"/>
          <w:sz w:val="24"/>
          <w:szCs w:val="24"/>
        </w:rPr>
        <w:t xml:space="preserve">A total of 1169 titles and abstracts were identified by </w:t>
      </w:r>
      <w:r w:rsidR="002C1791">
        <w:rPr>
          <w:rFonts w:ascii="Times New Roman" w:hAnsi="Times New Roman" w:cs="Times New Roman"/>
          <w:sz w:val="24"/>
          <w:szCs w:val="24"/>
        </w:rPr>
        <w:t xml:space="preserve">the aforementioned </w:t>
      </w:r>
      <w:r w:rsidRPr="00F30425">
        <w:rPr>
          <w:rFonts w:ascii="Times New Roman" w:hAnsi="Times New Roman" w:cs="Times New Roman"/>
          <w:sz w:val="24"/>
          <w:szCs w:val="24"/>
        </w:rPr>
        <w:t>search strategy</w:t>
      </w:r>
      <w:r w:rsidR="0013100B" w:rsidRPr="00F30425">
        <w:rPr>
          <w:rFonts w:ascii="Times New Roman" w:hAnsi="Times New Roman" w:cs="Times New Roman"/>
          <w:sz w:val="24"/>
          <w:szCs w:val="24"/>
        </w:rPr>
        <w:t>. After title and abstract screening</w:t>
      </w:r>
      <w:r w:rsidR="00230B74" w:rsidRPr="00F30425">
        <w:rPr>
          <w:rFonts w:ascii="Times New Roman" w:hAnsi="Times New Roman" w:cs="Times New Roman"/>
          <w:sz w:val="24"/>
          <w:szCs w:val="24"/>
        </w:rPr>
        <w:t>,</w:t>
      </w:r>
      <w:r w:rsidRPr="00F30425">
        <w:rPr>
          <w:rFonts w:ascii="Times New Roman" w:hAnsi="Times New Roman" w:cs="Times New Roman"/>
          <w:sz w:val="24"/>
          <w:szCs w:val="24"/>
        </w:rPr>
        <w:t xml:space="preserve"> </w:t>
      </w:r>
      <w:r w:rsidR="002D77A7">
        <w:rPr>
          <w:rFonts w:ascii="Times New Roman" w:hAnsi="Times New Roman" w:cs="Times New Roman"/>
          <w:sz w:val="24"/>
          <w:szCs w:val="24"/>
        </w:rPr>
        <w:t>ten</w:t>
      </w:r>
      <w:r w:rsidRPr="00F30425">
        <w:rPr>
          <w:rFonts w:ascii="Times New Roman" w:hAnsi="Times New Roman" w:cs="Times New Roman"/>
          <w:sz w:val="24"/>
          <w:szCs w:val="24"/>
        </w:rPr>
        <w:t xml:space="preserve"> articles met the eligibility</w:t>
      </w:r>
      <w:r w:rsidR="009F4A75" w:rsidRPr="00F30425">
        <w:rPr>
          <w:rFonts w:ascii="Times New Roman" w:hAnsi="Times New Roman" w:cs="Times New Roman"/>
          <w:sz w:val="24"/>
          <w:szCs w:val="24"/>
        </w:rPr>
        <w:t xml:space="preserve"> criteria</w:t>
      </w:r>
      <w:r w:rsidRPr="00F304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0425">
        <w:rPr>
          <w:rFonts w:ascii="Times New Roman" w:hAnsi="Times New Roman" w:cs="Times New Roman"/>
          <w:sz w:val="24"/>
          <w:szCs w:val="24"/>
        </w:rPr>
        <w:t>eFigure</w:t>
      </w:r>
      <w:proofErr w:type="spellEnd"/>
      <w:r w:rsidRPr="00F30425">
        <w:rPr>
          <w:rFonts w:ascii="Times New Roman" w:hAnsi="Times New Roman" w:cs="Times New Roman"/>
          <w:sz w:val="24"/>
          <w:szCs w:val="24"/>
        </w:rPr>
        <w:t xml:space="preserve"> 1 in the Supplement). </w:t>
      </w:r>
      <w:r w:rsidR="00977E96" w:rsidRPr="00F30425">
        <w:rPr>
          <w:rFonts w:ascii="Times New Roman" w:hAnsi="Times New Roman" w:cs="Times New Roman"/>
          <w:sz w:val="24"/>
          <w:szCs w:val="24"/>
        </w:rPr>
        <w:t>After full text inspection</w:t>
      </w:r>
      <w:r w:rsidR="002D77A7">
        <w:rPr>
          <w:rFonts w:ascii="Times New Roman" w:hAnsi="Times New Roman" w:cs="Times New Roman"/>
          <w:sz w:val="24"/>
          <w:szCs w:val="24"/>
        </w:rPr>
        <w:t>,</w:t>
      </w:r>
      <w:r w:rsidR="00E20698" w:rsidRPr="00F30425">
        <w:rPr>
          <w:rFonts w:ascii="Times New Roman" w:hAnsi="Times New Roman" w:cs="Times New Roman"/>
          <w:sz w:val="24"/>
          <w:szCs w:val="24"/>
        </w:rPr>
        <w:t xml:space="preserve"> </w:t>
      </w:r>
      <w:r w:rsidR="002D77A7">
        <w:rPr>
          <w:rFonts w:ascii="Times New Roman" w:hAnsi="Times New Roman" w:cs="Times New Roman"/>
          <w:sz w:val="24"/>
          <w:szCs w:val="24"/>
        </w:rPr>
        <w:t>eight</w:t>
      </w:r>
      <w:r w:rsidR="00373A0F">
        <w:rPr>
          <w:rFonts w:ascii="Times New Roman" w:hAnsi="Times New Roman" w:cs="Times New Roman"/>
          <w:sz w:val="24"/>
          <w:szCs w:val="24"/>
        </w:rPr>
        <w:t xml:space="preserve"> had extractable data</w:t>
      </w:r>
      <w:r w:rsidR="000B6A85" w:rsidRPr="00F30425">
        <w:rPr>
          <w:rFonts w:ascii="Times New Roman" w:hAnsi="Times New Roman" w:cs="Times New Roman"/>
          <w:sz w:val="24"/>
          <w:szCs w:val="24"/>
        </w:rPr>
        <w:t xml:space="preserve"> and</w:t>
      </w:r>
      <w:r w:rsidR="00373A0F">
        <w:rPr>
          <w:rFonts w:ascii="Times New Roman" w:hAnsi="Times New Roman" w:cs="Times New Roman"/>
          <w:sz w:val="24"/>
          <w:szCs w:val="24"/>
        </w:rPr>
        <w:t xml:space="preserve"> were</w:t>
      </w:r>
      <w:r w:rsidR="000B6A85" w:rsidRPr="00F30425">
        <w:rPr>
          <w:rFonts w:ascii="Times New Roman" w:hAnsi="Times New Roman" w:cs="Times New Roman"/>
          <w:sz w:val="24"/>
          <w:szCs w:val="24"/>
        </w:rPr>
        <w:t xml:space="preserve"> included in the meta-analysis. </w:t>
      </w:r>
      <w:r w:rsidR="00230B74" w:rsidRPr="00F30425">
        <w:rPr>
          <w:rFonts w:ascii="Times New Roman" w:hAnsi="Times New Roman" w:cs="Times New Roman"/>
          <w:sz w:val="24"/>
          <w:szCs w:val="24"/>
        </w:rPr>
        <w:t xml:space="preserve">IPD data were obtained for </w:t>
      </w:r>
      <w:r w:rsidR="002D77A7">
        <w:rPr>
          <w:rFonts w:ascii="Times New Roman" w:hAnsi="Times New Roman" w:cs="Times New Roman"/>
          <w:sz w:val="24"/>
          <w:szCs w:val="24"/>
        </w:rPr>
        <w:t>three</w:t>
      </w:r>
      <w:r w:rsidR="00230B74" w:rsidRPr="00F30425">
        <w:rPr>
          <w:rFonts w:ascii="Times New Roman" w:hAnsi="Times New Roman" w:cs="Times New Roman"/>
          <w:sz w:val="24"/>
          <w:szCs w:val="24"/>
        </w:rPr>
        <w:t xml:space="preserve"> studies</w:t>
      </w:r>
      <w:r w:rsidR="002D77A7">
        <w:rPr>
          <w:rFonts w:ascii="Times New Roman" w:hAnsi="Times New Roman" w:cs="Times New Roman"/>
          <w:sz w:val="24"/>
          <w:szCs w:val="24"/>
        </w:rPr>
        <w:t xml:space="preserve">, although </w:t>
      </w:r>
      <w:r w:rsidR="00B51301" w:rsidRPr="00F30425">
        <w:rPr>
          <w:rFonts w:ascii="Times New Roman" w:hAnsi="Times New Roman" w:cs="Times New Roman"/>
          <w:sz w:val="24"/>
          <w:szCs w:val="24"/>
        </w:rPr>
        <w:t>t</w:t>
      </w:r>
      <w:r w:rsidR="00230B74" w:rsidRPr="00F30425">
        <w:rPr>
          <w:rFonts w:ascii="Times New Roman" w:hAnsi="Times New Roman" w:cs="Times New Roman"/>
          <w:sz w:val="24"/>
          <w:szCs w:val="24"/>
        </w:rPr>
        <w:t xml:space="preserve">he study by </w:t>
      </w:r>
      <w:proofErr w:type="spellStart"/>
      <w:r w:rsidR="00230B74" w:rsidRPr="00F30425">
        <w:rPr>
          <w:rFonts w:ascii="Times New Roman" w:hAnsi="Times New Roman" w:cs="Times New Roman"/>
          <w:sz w:val="24"/>
          <w:szCs w:val="24"/>
        </w:rPr>
        <w:t>Gagniere</w:t>
      </w:r>
      <w:proofErr w:type="spellEnd"/>
      <w:r w:rsidR="00230B74" w:rsidRPr="00F30425">
        <w:rPr>
          <w:rFonts w:ascii="Times New Roman" w:hAnsi="Times New Roman" w:cs="Times New Roman"/>
          <w:sz w:val="24"/>
          <w:szCs w:val="24"/>
        </w:rPr>
        <w:t xml:space="preserve"> et al was binational and thus </w:t>
      </w:r>
      <w:r w:rsidR="00B51301" w:rsidRPr="00F30425">
        <w:rPr>
          <w:rFonts w:ascii="Times New Roman" w:hAnsi="Times New Roman" w:cs="Times New Roman"/>
          <w:sz w:val="24"/>
          <w:szCs w:val="24"/>
        </w:rPr>
        <w:t>IPD</w:t>
      </w:r>
      <w:r w:rsidR="00230B74" w:rsidRPr="00F30425">
        <w:rPr>
          <w:rFonts w:ascii="Times New Roman" w:hAnsi="Times New Roman" w:cs="Times New Roman"/>
          <w:sz w:val="24"/>
          <w:szCs w:val="24"/>
        </w:rPr>
        <w:t xml:space="preserve"> were obtained </w:t>
      </w:r>
      <w:r w:rsidR="00B51301" w:rsidRPr="00F30425">
        <w:rPr>
          <w:rFonts w:ascii="Times New Roman" w:hAnsi="Times New Roman" w:cs="Times New Roman"/>
          <w:sz w:val="24"/>
          <w:szCs w:val="24"/>
        </w:rPr>
        <w:t xml:space="preserve">and analysed separately. AD data were used for the other </w:t>
      </w:r>
      <w:r w:rsidR="0027036D">
        <w:rPr>
          <w:rFonts w:ascii="Times New Roman" w:hAnsi="Times New Roman" w:cs="Times New Roman"/>
          <w:sz w:val="24"/>
          <w:szCs w:val="24"/>
        </w:rPr>
        <w:t>four</w:t>
      </w:r>
      <w:r w:rsidR="00B51301" w:rsidRPr="00F30425">
        <w:rPr>
          <w:rFonts w:ascii="Times New Roman" w:hAnsi="Times New Roman" w:cs="Times New Roman"/>
          <w:sz w:val="24"/>
          <w:szCs w:val="24"/>
        </w:rPr>
        <w:t xml:space="preserve"> studies.</w:t>
      </w:r>
      <w:r w:rsidR="0086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E128C" w14:textId="77777777" w:rsidR="00A4552E" w:rsidRPr="00F30425" w:rsidRDefault="00A4552E" w:rsidP="00E92843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0425">
        <w:rPr>
          <w:rFonts w:ascii="Times New Roman" w:hAnsi="Times New Roman" w:cs="Times New Roman"/>
          <w:sz w:val="24"/>
          <w:szCs w:val="24"/>
        </w:rPr>
        <w:t>Study Characteristics</w:t>
      </w:r>
    </w:p>
    <w:p w14:paraId="77E63EB2" w14:textId="6FCBF424" w:rsidR="00A44D9C" w:rsidRPr="00250240" w:rsidRDefault="00A4552E" w:rsidP="00E92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0425">
        <w:rPr>
          <w:rFonts w:ascii="Times New Roman" w:hAnsi="Times New Roman" w:cs="Times New Roman"/>
          <w:sz w:val="24"/>
          <w:szCs w:val="24"/>
        </w:rPr>
        <w:t xml:space="preserve">The </w:t>
      </w:r>
      <w:r w:rsidR="001D6B00">
        <w:rPr>
          <w:rFonts w:ascii="Times New Roman" w:hAnsi="Times New Roman" w:cs="Times New Roman"/>
          <w:sz w:val="24"/>
          <w:szCs w:val="24"/>
        </w:rPr>
        <w:t>eight</w:t>
      </w:r>
      <w:r w:rsidRPr="00F30425">
        <w:rPr>
          <w:rFonts w:ascii="Times New Roman" w:hAnsi="Times New Roman" w:cs="Times New Roman"/>
          <w:sz w:val="24"/>
          <w:szCs w:val="24"/>
        </w:rPr>
        <w:t xml:space="preserve"> </w:t>
      </w:r>
      <w:r w:rsidR="00B5740B" w:rsidRPr="00F30425">
        <w:rPr>
          <w:rFonts w:ascii="Times New Roman" w:hAnsi="Times New Roman" w:cs="Times New Roman"/>
          <w:sz w:val="24"/>
          <w:szCs w:val="24"/>
        </w:rPr>
        <w:t>studies</w:t>
      </w:r>
      <w:r w:rsidRPr="00F30425">
        <w:rPr>
          <w:rFonts w:ascii="Times New Roman" w:hAnsi="Times New Roman" w:cs="Times New Roman"/>
          <w:sz w:val="24"/>
          <w:szCs w:val="24"/>
        </w:rPr>
        <w:t xml:space="preserve"> comprised </w:t>
      </w:r>
      <w:r w:rsidR="00B106DA">
        <w:rPr>
          <w:rFonts w:ascii="Times New Roman" w:hAnsi="Times New Roman" w:cs="Times New Roman"/>
          <w:sz w:val="24"/>
          <w:szCs w:val="24"/>
        </w:rPr>
        <w:t>6976</w:t>
      </w:r>
      <w:r w:rsidR="00B106DA" w:rsidRPr="00F30425">
        <w:rPr>
          <w:rFonts w:ascii="Times New Roman" w:hAnsi="Times New Roman" w:cs="Times New Roman"/>
          <w:sz w:val="24"/>
          <w:szCs w:val="24"/>
        </w:rPr>
        <w:t xml:space="preserve"> </w:t>
      </w:r>
      <w:r w:rsidRPr="00F30425">
        <w:rPr>
          <w:rFonts w:ascii="Times New Roman" w:hAnsi="Times New Roman" w:cs="Times New Roman"/>
          <w:sz w:val="24"/>
          <w:szCs w:val="24"/>
        </w:rPr>
        <w:t xml:space="preserve">patients </w:t>
      </w:r>
      <w:r w:rsidR="00E92843" w:rsidRPr="00F30425">
        <w:rPr>
          <w:rFonts w:ascii="Times New Roman" w:hAnsi="Times New Roman" w:cs="Times New Roman"/>
          <w:sz w:val="24"/>
          <w:szCs w:val="24"/>
        </w:rPr>
        <w:t xml:space="preserve">ranging from </w:t>
      </w:r>
      <w:r w:rsidR="00B04F61" w:rsidRPr="00B04F61">
        <w:rPr>
          <w:rFonts w:ascii="Times New Roman" w:hAnsi="Times New Roman" w:cs="Times New Roman"/>
          <w:sz w:val="24"/>
          <w:szCs w:val="24"/>
        </w:rPr>
        <w:t>227</w:t>
      </w:r>
      <w:r w:rsidR="00B04F61">
        <w:rPr>
          <w:rFonts w:ascii="Times New Roman" w:hAnsi="Times New Roman" w:cs="Times New Roman"/>
          <w:sz w:val="24"/>
          <w:szCs w:val="24"/>
        </w:rPr>
        <w:t xml:space="preserve"> </w:t>
      </w:r>
      <w:r w:rsidR="00E92843" w:rsidRPr="00F30425">
        <w:rPr>
          <w:rFonts w:ascii="Times New Roman" w:hAnsi="Times New Roman" w:cs="Times New Roman"/>
          <w:sz w:val="24"/>
          <w:szCs w:val="24"/>
        </w:rPr>
        <w:t xml:space="preserve">to </w:t>
      </w:r>
      <w:r w:rsidR="00B04F61" w:rsidRPr="00B04F61">
        <w:rPr>
          <w:rFonts w:ascii="Times New Roman" w:hAnsi="Times New Roman" w:cs="Times New Roman"/>
          <w:sz w:val="24"/>
          <w:szCs w:val="24"/>
        </w:rPr>
        <w:t>2655</w:t>
      </w:r>
      <w:r w:rsidR="00D862BF">
        <w:rPr>
          <w:rFonts w:ascii="Times New Roman" w:hAnsi="Times New Roman" w:cs="Times New Roman"/>
          <w:sz w:val="24"/>
          <w:szCs w:val="24"/>
        </w:rPr>
        <w:t xml:space="preserve"> </w:t>
      </w:r>
      <w:r w:rsidR="00E92843" w:rsidRPr="00F30425">
        <w:rPr>
          <w:rFonts w:ascii="Times New Roman" w:hAnsi="Times New Roman" w:cs="Times New Roman"/>
          <w:sz w:val="24"/>
          <w:szCs w:val="24"/>
        </w:rPr>
        <w:t>patients per study (median</w:t>
      </w:r>
      <w:r w:rsidR="000E6F4F">
        <w:rPr>
          <w:rFonts w:ascii="Times New Roman" w:hAnsi="Times New Roman" w:cs="Times New Roman"/>
          <w:sz w:val="24"/>
          <w:szCs w:val="24"/>
        </w:rPr>
        <w:t>:</w:t>
      </w:r>
      <w:r w:rsidR="00B04F61">
        <w:rPr>
          <w:rFonts w:ascii="Times New Roman" w:hAnsi="Times New Roman" w:cs="Times New Roman"/>
          <w:sz w:val="24"/>
          <w:szCs w:val="24"/>
        </w:rPr>
        <w:t xml:space="preserve"> 645, IQR</w:t>
      </w:r>
      <w:r w:rsidR="000E6F4F">
        <w:rPr>
          <w:rFonts w:ascii="Times New Roman" w:hAnsi="Times New Roman" w:cs="Times New Roman"/>
          <w:sz w:val="24"/>
          <w:szCs w:val="24"/>
        </w:rPr>
        <w:t>:</w:t>
      </w:r>
      <w:r w:rsidR="00B04F61">
        <w:rPr>
          <w:rFonts w:ascii="Times New Roman" w:hAnsi="Times New Roman" w:cs="Times New Roman"/>
          <w:sz w:val="24"/>
          <w:szCs w:val="24"/>
        </w:rPr>
        <w:t xml:space="preserve"> </w:t>
      </w:r>
      <w:r w:rsidR="00701176" w:rsidRPr="00B04F61">
        <w:rPr>
          <w:rFonts w:ascii="Times New Roman" w:hAnsi="Times New Roman" w:cs="Times New Roman"/>
          <w:sz w:val="24"/>
          <w:szCs w:val="24"/>
        </w:rPr>
        <w:t>587.5</w:t>
      </w:r>
      <w:r w:rsidR="00701176">
        <w:rPr>
          <w:rFonts w:ascii="Times New Roman" w:hAnsi="Times New Roman" w:cs="Times New Roman"/>
          <w:sz w:val="24"/>
          <w:szCs w:val="24"/>
        </w:rPr>
        <w:t>)</w:t>
      </w:r>
      <w:r w:rsidR="00E92843" w:rsidRPr="00F30425">
        <w:rPr>
          <w:rFonts w:ascii="Times New Roman" w:hAnsi="Times New Roman" w:cs="Times New Roman"/>
          <w:sz w:val="24"/>
          <w:szCs w:val="24"/>
        </w:rPr>
        <w:t>.</w:t>
      </w:r>
      <w:r w:rsidR="009F4A20" w:rsidRPr="00F30425">
        <w:rPr>
          <w:rFonts w:ascii="Times New Roman" w:hAnsi="Times New Roman" w:cs="Times New Roman"/>
          <w:sz w:val="24"/>
          <w:szCs w:val="24"/>
        </w:rPr>
        <w:t xml:space="preserve"> The major characteristics are shown in </w:t>
      </w:r>
      <w:proofErr w:type="spellStart"/>
      <w:r w:rsidR="009F4A20" w:rsidRPr="00F30425">
        <w:rPr>
          <w:rFonts w:ascii="Times New Roman" w:hAnsi="Times New Roman" w:cs="Times New Roman"/>
          <w:sz w:val="24"/>
          <w:szCs w:val="24"/>
        </w:rPr>
        <w:t>eTable</w:t>
      </w:r>
      <w:proofErr w:type="spellEnd"/>
      <w:r w:rsidR="009F4A20" w:rsidRPr="00F30425">
        <w:rPr>
          <w:rFonts w:ascii="Times New Roman" w:hAnsi="Times New Roman" w:cs="Times New Roman"/>
          <w:sz w:val="24"/>
          <w:szCs w:val="24"/>
        </w:rPr>
        <w:t xml:space="preserve"> xx and xx in the Supplement. </w:t>
      </w:r>
      <w:commentRangeStart w:id="123"/>
      <w:r w:rsidR="009F4A20" w:rsidRPr="00F30425">
        <w:rPr>
          <w:rFonts w:ascii="Times New Roman" w:hAnsi="Times New Roman" w:cs="Times New Roman"/>
          <w:sz w:val="24"/>
          <w:szCs w:val="24"/>
        </w:rPr>
        <w:t>Rates of RS</w:t>
      </w:r>
      <w:r w:rsidR="00CC4F74">
        <w:rPr>
          <w:rFonts w:ascii="Times New Roman" w:hAnsi="Times New Roman" w:cs="Times New Roman"/>
          <w:sz w:val="24"/>
          <w:szCs w:val="24"/>
        </w:rPr>
        <w:t xml:space="preserve"> and LS tumors</w:t>
      </w:r>
      <w:r w:rsidR="009F4A20" w:rsidRPr="00F30425">
        <w:rPr>
          <w:rFonts w:ascii="Times New Roman" w:hAnsi="Times New Roman" w:cs="Times New Roman"/>
          <w:sz w:val="24"/>
          <w:szCs w:val="24"/>
        </w:rPr>
        <w:t xml:space="preserve"> ranged from xx% to xx% and from xx% to xx</w:t>
      </w:r>
      <w:r w:rsidR="00F17A76" w:rsidRPr="00F30425">
        <w:rPr>
          <w:rFonts w:ascii="Times New Roman" w:hAnsi="Times New Roman" w:cs="Times New Roman"/>
          <w:sz w:val="24"/>
          <w:szCs w:val="24"/>
        </w:rPr>
        <w:t>%,</w:t>
      </w:r>
      <w:r w:rsidR="00CC4F74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9F4A20" w:rsidRPr="00F30425">
        <w:rPr>
          <w:rFonts w:ascii="Times New Roman" w:hAnsi="Times New Roman" w:cs="Times New Roman"/>
          <w:sz w:val="24"/>
          <w:szCs w:val="24"/>
        </w:rPr>
        <w:t>. Rates of KRAS mutat</w:t>
      </w:r>
      <w:r w:rsidR="00CC4F74">
        <w:rPr>
          <w:rFonts w:ascii="Times New Roman" w:hAnsi="Times New Roman" w:cs="Times New Roman"/>
          <w:sz w:val="24"/>
          <w:szCs w:val="24"/>
        </w:rPr>
        <w:t>ed and wild type tumors</w:t>
      </w:r>
      <w:r w:rsidR="009F4A20" w:rsidRPr="00F30425">
        <w:rPr>
          <w:rFonts w:ascii="Times New Roman" w:hAnsi="Times New Roman" w:cs="Times New Roman"/>
          <w:sz w:val="24"/>
          <w:szCs w:val="24"/>
        </w:rPr>
        <w:t xml:space="preserve"> ranged from xx% to xx% and from xx% to xx%</w:t>
      </w:r>
      <w:r w:rsidR="00CC4F74">
        <w:rPr>
          <w:rFonts w:ascii="Times New Roman" w:hAnsi="Times New Roman" w:cs="Times New Roman"/>
          <w:sz w:val="24"/>
          <w:szCs w:val="24"/>
        </w:rPr>
        <w:t>, respectively</w:t>
      </w:r>
      <w:r w:rsidR="009F4A20" w:rsidRPr="00F30425">
        <w:rPr>
          <w:rFonts w:ascii="Times New Roman" w:hAnsi="Times New Roman" w:cs="Times New Roman"/>
          <w:sz w:val="24"/>
          <w:szCs w:val="24"/>
        </w:rPr>
        <w:t>.</w:t>
      </w:r>
      <w:r w:rsidR="009A1DF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23"/>
      <w:r w:rsidR="00F17A76">
        <w:rPr>
          <w:rStyle w:val="CommentReference"/>
        </w:rPr>
        <w:commentReference w:id="123"/>
      </w:r>
    </w:p>
    <w:p w14:paraId="76A12E98" w14:textId="3F91FFD8" w:rsidR="00F30425" w:rsidRPr="00F30425" w:rsidRDefault="00F30425" w:rsidP="00F30425">
      <w:pPr>
        <w:spacing w:line="48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bookmarkStart w:id="124" w:name="_Hlk72011330"/>
      <w:r w:rsidRPr="00F3042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Meta-Analysis of Overall Survival</w:t>
      </w:r>
      <w:r w:rsidR="0079190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="00CF410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stratified by </w:t>
      </w:r>
      <w:r w:rsidR="0079190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KRAS </w:t>
      </w:r>
      <w:r w:rsidR="00CF410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mutational status</w:t>
      </w:r>
    </w:p>
    <w:p w14:paraId="5A982B4F" w14:textId="654604A9" w:rsidR="00CF4105" w:rsidRDefault="0014204C" w:rsidP="00CF41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25" w:name="_Hlk72011346"/>
      <w:bookmarkEnd w:id="124"/>
      <w:ins w:id="126" w:author="Michael Belias" w:date="2021-05-25T14:52:00Z">
        <w:r>
          <w:rPr>
            <w:rFonts w:ascii="Times New Roman" w:hAnsi="Times New Roman" w:cs="Times New Roman"/>
            <w:sz w:val="24"/>
            <w:szCs w:val="24"/>
          </w:rPr>
          <w:t>Al</w:t>
        </w:r>
      </w:ins>
      <w:ins w:id="127" w:author="Michael Belias" w:date="2021-05-25T14:53:00Z">
        <w:r>
          <w:rPr>
            <w:rFonts w:ascii="Times New Roman" w:hAnsi="Times New Roman" w:cs="Times New Roman"/>
            <w:sz w:val="24"/>
            <w:szCs w:val="24"/>
          </w:rPr>
          <w:t xml:space="preserve">l our meta-analyses showed </w:t>
        </w:r>
        <w:r w:rsidR="00FB1097">
          <w:rPr>
            <w:rFonts w:ascii="Times New Roman" w:hAnsi="Times New Roman" w:cs="Times New Roman"/>
            <w:sz w:val="24"/>
            <w:szCs w:val="24"/>
          </w:rPr>
          <w:t xml:space="preserve">high </w:t>
        </w:r>
      </w:ins>
      <w:ins w:id="128" w:author="Michael Belias" w:date="2021-05-25T14:54:00Z">
        <w:r w:rsidR="00E076CE">
          <w:rPr>
            <w:rFonts w:ascii="Times New Roman" w:hAnsi="Times New Roman" w:cs="Times New Roman"/>
            <w:sz w:val="24"/>
            <w:szCs w:val="24"/>
          </w:rPr>
          <w:t>heterogeneity;</w:t>
        </w:r>
      </w:ins>
      <w:ins w:id="129" w:author="Michael Belias" w:date="2021-05-25T14:53:00Z">
        <w:r w:rsidR="00BD0D0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0" w:author="Michael Belias" w:date="2021-05-25T14:54:00Z">
        <w:r w:rsidR="00E076CE">
          <w:rPr>
            <w:rFonts w:ascii="Times New Roman" w:hAnsi="Times New Roman" w:cs="Times New Roman"/>
            <w:sz w:val="24"/>
            <w:szCs w:val="24"/>
          </w:rPr>
          <w:t>therefore,</w:t>
        </w:r>
      </w:ins>
      <w:ins w:id="131" w:author="Michael Belias" w:date="2021-05-25T14:53:00Z">
        <w:r w:rsidR="00BD0D0D">
          <w:rPr>
            <w:rFonts w:ascii="Times New Roman" w:hAnsi="Times New Roman" w:cs="Times New Roman"/>
            <w:sz w:val="24"/>
            <w:szCs w:val="24"/>
          </w:rPr>
          <w:t xml:space="preserve"> we </w:t>
        </w:r>
        <w:r w:rsidR="001B0988">
          <w:rPr>
            <w:rFonts w:ascii="Times New Roman" w:hAnsi="Times New Roman" w:cs="Times New Roman"/>
            <w:sz w:val="24"/>
            <w:szCs w:val="24"/>
          </w:rPr>
          <w:t xml:space="preserve">report the </w:t>
        </w:r>
        <w:r w:rsidR="00977D3A">
          <w:rPr>
            <w:rFonts w:ascii="Times New Roman" w:hAnsi="Times New Roman" w:cs="Times New Roman"/>
            <w:sz w:val="24"/>
            <w:szCs w:val="24"/>
          </w:rPr>
          <w:t>random effects pooled HR</w:t>
        </w:r>
      </w:ins>
      <w:ins w:id="132" w:author="Michael Belias" w:date="2021-05-25T15:14:00Z">
        <w:r w:rsidR="00381F0C">
          <w:rPr>
            <w:rFonts w:ascii="Times New Roman" w:hAnsi="Times New Roman" w:cs="Times New Roman"/>
            <w:sz w:val="24"/>
            <w:szCs w:val="24"/>
          </w:rPr>
          <w:t xml:space="preserve"> and </w:t>
        </w:r>
      </w:ins>
      <w:ins w:id="133" w:author="Michael Belias" w:date="2021-05-25T14:54:00Z">
        <w:r w:rsidR="00B10FCA">
          <w:rPr>
            <w:rFonts w:ascii="Times New Roman" w:hAnsi="Times New Roman" w:cs="Times New Roman"/>
            <w:sz w:val="24"/>
            <w:szCs w:val="24"/>
          </w:rPr>
          <w:t>include the f</w:t>
        </w:r>
      </w:ins>
      <w:ins w:id="134" w:author="Michael Belias" w:date="2021-05-25T14:55:00Z">
        <w:r w:rsidR="00B10FCA">
          <w:rPr>
            <w:rFonts w:ascii="Times New Roman" w:hAnsi="Times New Roman" w:cs="Times New Roman"/>
            <w:sz w:val="24"/>
            <w:szCs w:val="24"/>
          </w:rPr>
          <w:t xml:space="preserve">ixed effects </w:t>
        </w:r>
        <w:r w:rsidR="007C28E1">
          <w:rPr>
            <w:rFonts w:ascii="Times New Roman" w:hAnsi="Times New Roman" w:cs="Times New Roman"/>
            <w:sz w:val="24"/>
            <w:szCs w:val="24"/>
          </w:rPr>
          <w:t xml:space="preserve">pooled estimate </w:t>
        </w:r>
      </w:ins>
      <w:ins w:id="135" w:author="Michael Belias" w:date="2021-05-25T15:14:00Z">
        <w:r w:rsidR="00796AEB">
          <w:rPr>
            <w:rFonts w:ascii="Times New Roman" w:hAnsi="Times New Roman" w:cs="Times New Roman"/>
            <w:sz w:val="24"/>
            <w:szCs w:val="24"/>
          </w:rPr>
          <w:t xml:space="preserve">only </w:t>
        </w:r>
      </w:ins>
      <w:ins w:id="136" w:author="Michael Belias" w:date="2021-05-25T14:55:00Z">
        <w:r w:rsidR="007C28E1">
          <w:rPr>
            <w:rFonts w:ascii="Times New Roman" w:hAnsi="Times New Roman" w:cs="Times New Roman"/>
            <w:sz w:val="24"/>
            <w:szCs w:val="24"/>
          </w:rPr>
          <w:t>in our forest plots.</w:t>
        </w:r>
      </w:ins>
      <w:ins w:id="137" w:author="Michael Belias" w:date="2021-05-25T14:53:00Z">
        <w:r w:rsidR="00977D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8" w:author="Michael Belias" w:date="2021-05-25T14:51:00Z">
        <w:r w:rsidR="00FD4200">
          <w:rPr>
            <w:rFonts w:ascii="Times New Roman" w:hAnsi="Times New Roman" w:cs="Times New Roman"/>
            <w:sz w:val="24"/>
            <w:szCs w:val="24"/>
          </w:rPr>
          <w:t>For the KRAS mutated tumors</w:t>
        </w:r>
        <w:r w:rsidR="00362DC6">
          <w:rPr>
            <w:rFonts w:ascii="Times New Roman" w:hAnsi="Times New Roman" w:cs="Times New Roman"/>
            <w:sz w:val="24"/>
            <w:szCs w:val="24"/>
          </w:rPr>
          <w:t xml:space="preserve"> the</w:t>
        </w:r>
        <w:r w:rsidR="00FD4200" w:rsidRPr="00F3042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30425" w:rsidRPr="00F30425">
        <w:rPr>
          <w:rFonts w:ascii="Times New Roman" w:hAnsi="Times New Roman" w:cs="Times New Roman"/>
          <w:sz w:val="24"/>
          <w:szCs w:val="24"/>
        </w:rPr>
        <w:t xml:space="preserve">pooled HR </w:t>
      </w:r>
      <w:ins w:id="139" w:author="Michael Belias" w:date="2021-05-25T14:52:00Z">
        <w:r w:rsidR="004D2C25">
          <w:rPr>
            <w:rFonts w:ascii="Times New Roman" w:hAnsi="Times New Roman" w:cs="Times New Roman"/>
            <w:sz w:val="24"/>
            <w:szCs w:val="24"/>
          </w:rPr>
          <w:t>was 0.99</w:t>
        </w:r>
      </w:ins>
      <w:r w:rsidR="00F30425" w:rsidRPr="00F30425">
        <w:rPr>
          <w:rFonts w:ascii="Times New Roman" w:hAnsi="Times New Roman" w:cs="Times New Roman"/>
          <w:sz w:val="24"/>
          <w:szCs w:val="24"/>
        </w:rPr>
        <w:t xml:space="preserve"> (95% CI, 0.</w:t>
      </w:r>
      <w:r w:rsidR="00081167">
        <w:rPr>
          <w:rFonts w:ascii="Times New Roman" w:hAnsi="Times New Roman" w:cs="Times New Roman"/>
          <w:sz w:val="24"/>
          <w:szCs w:val="24"/>
        </w:rPr>
        <w:t>8</w:t>
      </w:r>
      <w:ins w:id="140" w:author="Michael Belias" w:date="2021-05-25T14:52:00Z">
        <w:r w:rsidR="009A27B7">
          <w:rPr>
            <w:rFonts w:ascii="Times New Roman" w:hAnsi="Times New Roman" w:cs="Times New Roman"/>
            <w:sz w:val="24"/>
            <w:szCs w:val="24"/>
          </w:rPr>
          <w:t>5</w:t>
        </w:r>
      </w:ins>
      <w:r w:rsidR="00F30425" w:rsidRPr="00F30425">
        <w:rPr>
          <w:rFonts w:ascii="Times New Roman" w:hAnsi="Times New Roman" w:cs="Times New Roman"/>
          <w:sz w:val="24"/>
          <w:szCs w:val="24"/>
        </w:rPr>
        <w:t>-</w:t>
      </w:r>
      <w:r w:rsidR="00081167">
        <w:rPr>
          <w:rFonts w:ascii="Times New Roman" w:hAnsi="Times New Roman" w:cs="Times New Roman"/>
          <w:sz w:val="24"/>
          <w:szCs w:val="24"/>
        </w:rPr>
        <w:t>1</w:t>
      </w:r>
      <w:r w:rsidR="00F30425" w:rsidRPr="00F30425">
        <w:rPr>
          <w:rFonts w:ascii="Times New Roman" w:hAnsi="Times New Roman" w:cs="Times New Roman"/>
          <w:sz w:val="24"/>
          <w:szCs w:val="24"/>
        </w:rPr>
        <w:t>.</w:t>
      </w:r>
      <w:ins w:id="141" w:author="Michael Belias" w:date="2021-05-25T14:52:00Z">
        <w:r w:rsidR="009A27B7">
          <w:rPr>
            <w:rFonts w:ascii="Times New Roman" w:hAnsi="Times New Roman" w:cs="Times New Roman"/>
            <w:sz w:val="24"/>
            <w:szCs w:val="24"/>
          </w:rPr>
          <w:t>15</w:t>
        </w:r>
      </w:ins>
      <w:r w:rsidR="00081167">
        <w:rPr>
          <w:rFonts w:ascii="Times New Roman" w:hAnsi="Times New Roman" w:cs="Times New Roman"/>
          <w:sz w:val="24"/>
          <w:szCs w:val="24"/>
        </w:rPr>
        <w:t>)</w:t>
      </w:r>
      <w:ins w:id="142" w:author="Michael Belias" w:date="2021-05-25T15:17:00Z">
        <w:r w:rsidR="00DD7C61">
          <w:rPr>
            <w:rFonts w:ascii="Times New Roman" w:hAnsi="Times New Roman" w:cs="Times New Roman"/>
            <w:sz w:val="24"/>
            <w:szCs w:val="24"/>
          </w:rPr>
          <w:t xml:space="preserve"> while</w:t>
        </w:r>
      </w:ins>
      <w:ins w:id="143" w:author="Michael Belias" w:date="2021-05-25T14:54:00Z">
        <w:r w:rsidR="0055606D">
          <w:rPr>
            <w:rFonts w:ascii="Times New Roman" w:hAnsi="Times New Roman" w:cs="Times New Roman"/>
            <w:sz w:val="24"/>
            <w:szCs w:val="24"/>
          </w:rPr>
          <w:t xml:space="preserve"> for the </w:t>
        </w:r>
        <w:r w:rsidR="00CA5D4C">
          <w:rPr>
            <w:rFonts w:ascii="Times New Roman" w:hAnsi="Times New Roman" w:cs="Times New Roman"/>
            <w:sz w:val="24"/>
            <w:szCs w:val="24"/>
          </w:rPr>
          <w:t xml:space="preserve">KRAS wild type </w:t>
        </w:r>
        <w:r w:rsidR="00972671">
          <w:rPr>
            <w:rFonts w:ascii="Times New Roman" w:hAnsi="Times New Roman" w:cs="Times New Roman"/>
            <w:sz w:val="24"/>
            <w:szCs w:val="24"/>
          </w:rPr>
          <w:t>tumors the pooled HR was</w:t>
        </w:r>
      </w:ins>
      <w:ins w:id="144" w:author="Michael Belias" w:date="2021-05-25T14:55:00Z">
        <w:r w:rsidR="0084410D">
          <w:rPr>
            <w:rFonts w:ascii="Times New Roman" w:hAnsi="Times New Roman" w:cs="Times New Roman"/>
            <w:sz w:val="24"/>
            <w:szCs w:val="24"/>
          </w:rPr>
          <w:t xml:space="preserve"> 0.71 </w:t>
        </w:r>
        <w:r w:rsidR="0084410D" w:rsidRPr="00F30425">
          <w:rPr>
            <w:rFonts w:ascii="Times New Roman" w:hAnsi="Times New Roman" w:cs="Times New Roman"/>
            <w:sz w:val="24"/>
            <w:szCs w:val="24"/>
          </w:rPr>
          <w:t>(95% CI, 0.</w:t>
        </w:r>
      </w:ins>
      <w:ins w:id="145" w:author="Michael Belias" w:date="2021-05-25T14:56:00Z">
        <w:r w:rsidR="00497DCE">
          <w:rPr>
            <w:rFonts w:ascii="Times New Roman" w:hAnsi="Times New Roman" w:cs="Times New Roman"/>
            <w:sz w:val="24"/>
            <w:szCs w:val="24"/>
          </w:rPr>
          <w:t>62</w:t>
        </w:r>
      </w:ins>
      <w:ins w:id="146" w:author="Michael Belias" w:date="2021-05-25T14:55:00Z">
        <w:r w:rsidR="0084410D" w:rsidRPr="00F30425">
          <w:rPr>
            <w:rFonts w:ascii="Times New Roman" w:hAnsi="Times New Roman" w:cs="Times New Roman"/>
            <w:sz w:val="24"/>
            <w:szCs w:val="24"/>
          </w:rPr>
          <w:t>-</w:t>
        </w:r>
      </w:ins>
      <w:ins w:id="147" w:author="Michael Belias" w:date="2021-05-25T14:56:00Z">
        <w:r w:rsidR="00497DCE">
          <w:rPr>
            <w:rFonts w:ascii="Times New Roman" w:hAnsi="Times New Roman" w:cs="Times New Roman"/>
            <w:sz w:val="24"/>
            <w:szCs w:val="24"/>
          </w:rPr>
          <w:t>0</w:t>
        </w:r>
      </w:ins>
      <w:ins w:id="148" w:author="Michael Belias" w:date="2021-05-25T14:55:00Z">
        <w:r w:rsidR="0084410D" w:rsidRPr="00F30425">
          <w:rPr>
            <w:rFonts w:ascii="Times New Roman" w:hAnsi="Times New Roman" w:cs="Times New Roman"/>
            <w:sz w:val="24"/>
            <w:szCs w:val="24"/>
          </w:rPr>
          <w:t>.</w:t>
        </w:r>
      </w:ins>
      <w:ins w:id="149" w:author="Michael Belias" w:date="2021-05-25T14:56:00Z">
        <w:r w:rsidR="00497DCE">
          <w:rPr>
            <w:rFonts w:ascii="Times New Roman" w:hAnsi="Times New Roman" w:cs="Times New Roman"/>
            <w:sz w:val="24"/>
            <w:szCs w:val="24"/>
          </w:rPr>
          <w:t>82</w:t>
        </w:r>
      </w:ins>
      <w:ins w:id="150" w:author="Michael Belias" w:date="2021-05-25T14:55:00Z">
        <w:r w:rsidR="0084410D">
          <w:rPr>
            <w:rFonts w:ascii="Times New Roman" w:hAnsi="Times New Roman" w:cs="Times New Roman"/>
            <w:sz w:val="24"/>
            <w:szCs w:val="24"/>
          </w:rPr>
          <w:t>)</w:t>
        </w:r>
      </w:ins>
      <w:ins w:id="151" w:author="Michael Belias" w:date="2021-05-25T15:17:00Z">
        <w:r w:rsidR="008100E9">
          <w:rPr>
            <w:rFonts w:ascii="Times New Roman" w:hAnsi="Times New Roman" w:cs="Times New Roman"/>
            <w:sz w:val="24"/>
            <w:szCs w:val="24"/>
          </w:rPr>
          <w:t xml:space="preserve">, indicating </w:t>
        </w:r>
        <w:r w:rsidR="0012578B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ins w:id="152" w:author="Michael Belias" w:date="2021-05-25T15:18:00Z">
        <w:r w:rsidR="00427EDF">
          <w:rPr>
            <w:rFonts w:ascii="Times New Roman" w:hAnsi="Times New Roman" w:cs="Times New Roman"/>
            <w:sz w:val="24"/>
            <w:szCs w:val="24"/>
          </w:rPr>
          <w:t>PTL has a</w:t>
        </w:r>
      </w:ins>
      <w:ins w:id="153" w:author="Michael Belias" w:date="2021-05-25T15:17:00Z">
        <w:r w:rsidR="00427EDF">
          <w:rPr>
            <w:rFonts w:ascii="Times New Roman" w:hAnsi="Times New Roman" w:cs="Times New Roman"/>
            <w:sz w:val="24"/>
            <w:szCs w:val="24"/>
          </w:rPr>
          <w:t xml:space="preserve"> prognostic</w:t>
        </w:r>
      </w:ins>
      <w:ins w:id="154" w:author="Michael Belias" w:date="2021-05-25T15:18:00Z">
        <w:r w:rsidR="00B97B01">
          <w:rPr>
            <w:rFonts w:ascii="Times New Roman" w:hAnsi="Times New Roman" w:cs="Times New Roman"/>
            <w:sz w:val="24"/>
            <w:szCs w:val="24"/>
          </w:rPr>
          <w:t xml:space="preserve"> value only in </w:t>
        </w:r>
        <w:r w:rsidR="002B6227">
          <w:rPr>
            <w:rFonts w:ascii="Times New Roman" w:hAnsi="Times New Roman" w:cs="Times New Roman"/>
            <w:sz w:val="24"/>
            <w:szCs w:val="24"/>
          </w:rPr>
          <w:t>patients with wild type tumours</w:t>
        </w:r>
      </w:ins>
      <w:r w:rsidR="00497DCE">
        <w:rPr>
          <w:rFonts w:ascii="Times New Roman" w:hAnsi="Times New Roman" w:cs="Times New Roman"/>
          <w:sz w:val="24"/>
          <w:szCs w:val="24"/>
        </w:rPr>
        <w:t>.</w:t>
      </w:r>
      <w:r w:rsidR="0007717E">
        <w:rPr>
          <w:rFonts w:ascii="Times New Roman" w:hAnsi="Times New Roman" w:cs="Times New Roman"/>
          <w:sz w:val="24"/>
          <w:szCs w:val="24"/>
        </w:rPr>
        <w:t xml:space="preserve"> </w:t>
      </w:r>
      <w:bookmarkEnd w:id="125"/>
    </w:p>
    <w:p w14:paraId="4B6C4FA1" w14:textId="239EA432" w:rsidR="00CF4105" w:rsidRDefault="00CF4105" w:rsidP="00CF4105">
      <w:pPr>
        <w:spacing w:line="48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lastRenderedPageBreak/>
        <w:t>Sensitivity analysis after excluding patients with rectal tumors</w:t>
      </w:r>
    </w:p>
    <w:p w14:paraId="1507269F" w14:textId="5465018D" w:rsidR="00CF4105" w:rsidRDefault="00560E43" w:rsidP="00CF41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sensitivity analysis </w:t>
      </w:r>
      <w:ins w:id="155" w:author="Michael Belias" w:date="2021-05-25T15:18:00Z">
        <w:r w:rsidR="00442B58">
          <w:rPr>
            <w:rFonts w:ascii="Times New Roman" w:hAnsi="Times New Roman" w:cs="Times New Roman"/>
            <w:sz w:val="24"/>
            <w:szCs w:val="24"/>
          </w:rPr>
          <w:t>showed similar results</w:t>
        </w:r>
      </w:ins>
      <w:ins w:id="156" w:author="Michael Belias" w:date="2021-05-25T15:20:00Z">
        <w:r w:rsidR="00E43630">
          <w:rPr>
            <w:rFonts w:ascii="Times New Roman" w:hAnsi="Times New Roman" w:cs="Times New Roman"/>
            <w:sz w:val="24"/>
            <w:szCs w:val="24"/>
          </w:rPr>
          <w:t xml:space="preserve"> as the primary meta-analysis</w:t>
        </w:r>
      </w:ins>
      <w:ins w:id="157" w:author="Michael Belias" w:date="2021-05-25T15:18:00Z">
        <w:r w:rsidR="00442B5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58" w:author="Michael Belias" w:date="2021-05-25T15:18:00Z">
        <w:r w:rsidDel="00442B58">
          <w:rPr>
            <w:rFonts w:ascii="Times New Roman" w:hAnsi="Times New Roman" w:cs="Times New Roman"/>
            <w:sz w:val="24"/>
            <w:szCs w:val="24"/>
          </w:rPr>
          <w:delText xml:space="preserve">confirmed </w:delText>
        </w:r>
      </w:del>
      <w:ins w:id="159" w:author="Michael Belias" w:date="2021-05-25T15:18:00Z">
        <w:r w:rsidR="00442B58">
          <w:rPr>
            <w:rFonts w:ascii="Times New Roman" w:hAnsi="Times New Roman" w:cs="Times New Roman"/>
            <w:sz w:val="24"/>
            <w:szCs w:val="24"/>
          </w:rPr>
          <w:t xml:space="preserve">confirming </w:t>
        </w:r>
      </w:ins>
      <w:del w:id="160" w:author="Michael Belias" w:date="2021-05-25T15:19:00Z">
        <w:r w:rsidDel="006D42D2">
          <w:rPr>
            <w:rFonts w:ascii="Times New Roman" w:hAnsi="Times New Roman" w:cs="Times New Roman"/>
            <w:sz w:val="24"/>
            <w:szCs w:val="24"/>
          </w:rPr>
          <w:delText xml:space="preserve">the main finding </w:delText>
        </w:r>
      </w:del>
      <w:r w:rsidR="00BE024A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PTL </w:t>
      </w:r>
      <w:del w:id="161" w:author="Michael Belias" w:date="2021-05-25T15:19:00Z">
        <w:r w:rsidDel="00D45DFD">
          <w:rPr>
            <w:rFonts w:ascii="Times New Roman" w:hAnsi="Times New Roman" w:cs="Times New Roman"/>
            <w:sz w:val="24"/>
            <w:szCs w:val="24"/>
          </w:rPr>
          <w:delText xml:space="preserve">was </w:delText>
        </w:r>
      </w:del>
      <w:ins w:id="162" w:author="Michael Belias" w:date="2021-05-25T15:19:00Z">
        <w:r w:rsidR="00D45DFD">
          <w:rPr>
            <w:rFonts w:ascii="Times New Roman" w:hAnsi="Times New Roman" w:cs="Times New Roman"/>
            <w:sz w:val="24"/>
            <w:szCs w:val="24"/>
          </w:rPr>
          <w:t xml:space="preserve">has </w:t>
        </w:r>
      </w:ins>
      <w:r>
        <w:rPr>
          <w:rFonts w:ascii="Times New Roman" w:hAnsi="Times New Roman" w:cs="Times New Roman"/>
          <w:sz w:val="24"/>
          <w:szCs w:val="24"/>
        </w:rPr>
        <w:t>prognostic</w:t>
      </w:r>
      <w:ins w:id="163" w:author="Michael Belias" w:date="2021-05-25T15:19:00Z">
        <w:r w:rsidR="00D83419">
          <w:rPr>
            <w:rFonts w:ascii="Times New Roman" w:hAnsi="Times New Roman" w:cs="Times New Roman"/>
            <w:sz w:val="24"/>
            <w:szCs w:val="24"/>
          </w:rPr>
          <w:t xml:space="preserve"> value</w:t>
        </w:r>
      </w:ins>
      <w:r>
        <w:rPr>
          <w:rFonts w:ascii="Times New Roman" w:hAnsi="Times New Roman" w:cs="Times New Roman"/>
          <w:sz w:val="24"/>
          <w:szCs w:val="24"/>
        </w:rPr>
        <w:t xml:space="preserve"> only in </w:t>
      </w:r>
      <w:ins w:id="164" w:author="Michael Belias" w:date="2021-05-25T15:15:00Z">
        <w:r w:rsidR="00AC0770">
          <w:rPr>
            <w:rFonts w:ascii="Times New Roman" w:hAnsi="Times New Roman" w:cs="Times New Roman"/>
            <w:sz w:val="24"/>
            <w:szCs w:val="24"/>
          </w:rPr>
          <w:t xml:space="preserve">patients </w:t>
        </w:r>
      </w:ins>
      <w:r>
        <w:rPr>
          <w:rFonts w:ascii="Times New Roman" w:hAnsi="Times New Roman" w:cs="Times New Roman"/>
          <w:sz w:val="24"/>
          <w:szCs w:val="24"/>
        </w:rPr>
        <w:t xml:space="preserve">with wild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tumors</w:t>
      </w:r>
      <w:proofErr w:type="spellEnd"/>
      <w:del w:id="165" w:author="Michael Belias" w:date="2021-05-25T15:19:00Z">
        <w:r w:rsidR="00BE024A" w:rsidDel="00297876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166" w:author="Michael Belias" w:date="2021-05-25T15:19:00Z">
        <w:r w:rsidR="00297876">
          <w:rPr>
            <w:rFonts w:ascii="Times New Roman" w:hAnsi="Times New Roman" w:cs="Times New Roman"/>
            <w:sz w:val="24"/>
            <w:szCs w:val="24"/>
          </w:rPr>
          <w:t xml:space="preserve">. Specifically, </w:t>
        </w:r>
      </w:ins>
      <w:del w:id="167" w:author="Michael Belias" w:date="2021-05-25T15:19:00Z">
        <w:r w:rsidR="00BE024A" w:rsidDel="00DF0CFB">
          <w:rPr>
            <w:rFonts w:ascii="Times New Roman" w:hAnsi="Times New Roman" w:cs="Times New Roman"/>
            <w:sz w:val="24"/>
            <w:szCs w:val="24"/>
          </w:rPr>
          <w:delText>with a</w:delText>
        </w:r>
      </w:del>
      <w:ins w:id="168" w:author="Michael Belias" w:date="2021-05-25T15:19:00Z">
        <w:r w:rsidR="00DF0CFB">
          <w:rPr>
            <w:rFonts w:ascii="Times New Roman" w:hAnsi="Times New Roman" w:cs="Times New Roman"/>
            <w:sz w:val="24"/>
            <w:szCs w:val="24"/>
          </w:rPr>
          <w:t>the</w:t>
        </w:r>
      </w:ins>
      <w:r w:rsidR="00BE024A">
        <w:rPr>
          <w:rFonts w:ascii="Times New Roman" w:hAnsi="Times New Roman" w:cs="Times New Roman"/>
          <w:sz w:val="24"/>
          <w:szCs w:val="24"/>
        </w:rPr>
        <w:t xml:space="preserve"> pooled HR</w:t>
      </w:r>
      <w:ins w:id="169" w:author="Michael Belias" w:date="2021-05-25T15:19:00Z">
        <w:r w:rsidR="00B83697">
          <w:rPr>
            <w:rFonts w:ascii="Times New Roman" w:hAnsi="Times New Roman" w:cs="Times New Roman"/>
            <w:sz w:val="24"/>
            <w:szCs w:val="24"/>
          </w:rPr>
          <w:t>s were</w:t>
        </w:r>
      </w:ins>
      <w:del w:id="170" w:author="Michael Belias" w:date="2021-05-25T15:19:00Z">
        <w:r w:rsidR="00BE024A" w:rsidDel="00B83697">
          <w:rPr>
            <w:rFonts w:ascii="Times New Roman" w:hAnsi="Times New Roman" w:cs="Times New Roman"/>
            <w:sz w:val="24"/>
            <w:szCs w:val="24"/>
          </w:rPr>
          <w:delText xml:space="preserve"> of</w:delText>
        </w:r>
      </w:del>
      <w:r w:rsidR="00BE024A">
        <w:rPr>
          <w:rFonts w:ascii="Times New Roman" w:hAnsi="Times New Roman" w:cs="Times New Roman"/>
          <w:sz w:val="24"/>
          <w:szCs w:val="24"/>
        </w:rPr>
        <w:t xml:space="preserve"> </w:t>
      </w:r>
      <w:r w:rsidR="00BE024A" w:rsidRPr="00560E43">
        <w:rPr>
          <w:rFonts w:ascii="Times New Roman" w:hAnsi="Times New Roman" w:cs="Times New Roman"/>
          <w:sz w:val="24"/>
          <w:szCs w:val="24"/>
        </w:rPr>
        <w:t>0.</w:t>
      </w:r>
      <w:r w:rsidR="00BE024A">
        <w:rPr>
          <w:rFonts w:ascii="Times New Roman" w:hAnsi="Times New Roman" w:cs="Times New Roman"/>
          <w:sz w:val="24"/>
          <w:szCs w:val="24"/>
        </w:rPr>
        <w:t>68</w:t>
      </w:r>
      <w:r w:rsidR="00BE024A" w:rsidRPr="00560E43">
        <w:rPr>
          <w:rFonts w:ascii="Times New Roman" w:hAnsi="Times New Roman" w:cs="Times New Roman"/>
          <w:sz w:val="24"/>
          <w:szCs w:val="24"/>
        </w:rPr>
        <w:t xml:space="preserve"> (95% CI, 0.</w:t>
      </w:r>
      <w:r w:rsidR="00BE024A">
        <w:rPr>
          <w:rFonts w:ascii="Times New Roman" w:hAnsi="Times New Roman" w:cs="Times New Roman"/>
          <w:sz w:val="24"/>
          <w:szCs w:val="24"/>
        </w:rPr>
        <w:t>54</w:t>
      </w:r>
      <w:r w:rsidR="00BE024A" w:rsidRPr="00560E43">
        <w:rPr>
          <w:rFonts w:ascii="Times New Roman" w:hAnsi="Times New Roman" w:cs="Times New Roman"/>
          <w:sz w:val="24"/>
          <w:szCs w:val="24"/>
        </w:rPr>
        <w:t>-0.</w:t>
      </w:r>
      <w:r w:rsidR="00BE024A">
        <w:rPr>
          <w:rFonts w:ascii="Times New Roman" w:hAnsi="Times New Roman" w:cs="Times New Roman"/>
          <w:sz w:val="24"/>
          <w:szCs w:val="24"/>
        </w:rPr>
        <w:t>86</w:t>
      </w:r>
      <w:r w:rsidR="00BE024A" w:rsidRPr="00560E43">
        <w:rPr>
          <w:rFonts w:ascii="Times New Roman" w:hAnsi="Times New Roman" w:cs="Times New Roman"/>
          <w:sz w:val="24"/>
          <w:szCs w:val="24"/>
        </w:rPr>
        <w:t xml:space="preserve">) </w:t>
      </w:r>
      <w:r w:rsidR="00BE024A">
        <w:rPr>
          <w:rFonts w:ascii="Times New Roman" w:hAnsi="Times New Roman" w:cs="Times New Roman"/>
          <w:sz w:val="24"/>
          <w:szCs w:val="24"/>
        </w:rPr>
        <w:t>and 0.86 (95% CI, 0.58-1.28) for wild type and KRAS mutated tumors, respectively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del w:id="171" w:author="Michael Belias" w:date="2021-05-25T15:20:00Z">
        <w:r w:rsidRPr="00560E43" w:rsidDel="00BC15DF">
          <w:rPr>
            <w:rFonts w:ascii="Times New Roman" w:hAnsi="Times New Roman" w:cs="Times New Roman"/>
            <w:sz w:val="24"/>
            <w:szCs w:val="24"/>
          </w:rPr>
          <w:delText xml:space="preserve">Specifically, a left sided primary was associated with a </w:delText>
        </w:r>
        <w:r w:rsidDel="00BC15DF">
          <w:rPr>
            <w:rFonts w:ascii="Times New Roman" w:hAnsi="Times New Roman" w:cs="Times New Roman"/>
            <w:sz w:val="24"/>
            <w:szCs w:val="24"/>
          </w:rPr>
          <w:delText>32</w:delText>
        </w:r>
        <w:r w:rsidRPr="00560E43" w:rsidDel="00BC15DF">
          <w:rPr>
            <w:rFonts w:ascii="Times New Roman" w:hAnsi="Times New Roman" w:cs="Times New Roman"/>
            <w:sz w:val="24"/>
            <w:szCs w:val="24"/>
          </w:rPr>
          <w:delText xml:space="preserve">% decrease in the risk of death in </w:delText>
        </w:r>
        <w:r w:rsidR="007451A6" w:rsidDel="00BC15DF">
          <w:rPr>
            <w:rFonts w:ascii="Times New Roman" w:hAnsi="Times New Roman" w:cs="Times New Roman"/>
            <w:sz w:val="24"/>
            <w:szCs w:val="24"/>
          </w:rPr>
          <w:delText>those with wild type tumors</w:delText>
        </w:r>
        <w:r w:rsidRPr="00560E43" w:rsidDel="00BC15DF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27728993" w14:textId="4E75C357" w:rsidR="00CF2C30" w:rsidRDefault="00CF2C30" w:rsidP="00CF2C30">
      <w:pPr>
        <w:spacing w:line="48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F3042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Meta-Analysis of Overall Survival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="0099461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interaction terms </w:t>
      </w:r>
      <w:r w:rsidRPr="00CF2C3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(MA-IT) </w:t>
      </w:r>
    </w:p>
    <w:p w14:paraId="16D3CFCD" w14:textId="0217DD5A" w:rsidR="0099461C" w:rsidRDefault="0099461C" w:rsidP="00CF2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461C">
        <w:rPr>
          <w:rFonts w:ascii="Times New Roman" w:hAnsi="Times New Roman" w:cs="Times New Roman"/>
          <w:sz w:val="24"/>
          <w:szCs w:val="24"/>
        </w:rPr>
        <w:t xml:space="preserve">The meta-analysis of interaction terms </w:t>
      </w:r>
      <w:r w:rsidR="007F3027">
        <w:rPr>
          <w:rFonts w:ascii="Times New Roman" w:hAnsi="Times New Roman" w:cs="Times New Roman"/>
          <w:sz w:val="24"/>
          <w:szCs w:val="24"/>
        </w:rPr>
        <w:t xml:space="preserve">in both the entire cohort and the group </w:t>
      </w:r>
      <w:r w:rsidR="00CD5244">
        <w:rPr>
          <w:rFonts w:ascii="Times New Roman" w:hAnsi="Times New Roman" w:cs="Times New Roman"/>
          <w:sz w:val="24"/>
          <w:szCs w:val="24"/>
        </w:rPr>
        <w:t>o</w:t>
      </w:r>
      <w:r w:rsidR="007F3027">
        <w:rPr>
          <w:rFonts w:ascii="Times New Roman" w:hAnsi="Times New Roman" w:cs="Times New Roman"/>
          <w:sz w:val="24"/>
          <w:szCs w:val="24"/>
        </w:rPr>
        <w:t xml:space="preserve">f patients without rectal tumors </w:t>
      </w:r>
      <w:r w:rsidRPr="0099461C">
        <w:rPr>
          <w:rFonts w:ascii="Times New Roman" w:hAnsi="Times New Roman" w:cs="Times New Roman"/>
          <w:sz w:val="24"/>
          <w:szCs w:val="24"/>
        </w:rPr>
        <w:t xml:space="preserve">showed that there is a significant interaction between tumor side and KRAS mutational status. Specifically, </w:t>
      </w:r>
      <w:r w:rsidR="007F3027">
        <w:rPr>
          <w:rFonts w:ascii="Times New Roman" w:hAnsi="Times New Roman" w:cs="Times New Roman"/>
          <w:sz w:val="24"/>
          <w:szCs w:val="24"/>
        </w:rPr>
        <w:t xml:space="preserve">for the </w:t>
      </w:r>
      <w:r w:rsidR="009B2D65">
        <w:rPr>
          <w:rFonts w:ascii="Times New Roman" w:hAnsi="Times New Roman" w:cs="Times New Roman"/>
          <w:sz w:val="24"/>
          <w:szCs w:val="24"/>
        </w:rPr>
        <w:t xml:space="preserve">entire </w:t>
      </w:r>
      <w:commentRangeStart w:id="172"/>
      <w:r w:rsidR="009B2D65">
        <w:rPr>
          <w:rFonts w:ascii="Times New Roman" w:hAnsi="Times New Roman" w:cs="Times New Roman"/>
          <w:sz w:val="24"/>
          <w:szCs w:val="24"/>
        </w:rPr>
        <w:t>cohort</w:t>
      </w:r>
      <w:commentRangeEnd w:id="172"/>
      <w:r w:rsidR="00EB2C39">
        <w:rPr>
          <w:rStyle w:val="CommentReference"/>
        </w:rPr>
        <w:commentReference w:id="172"/>
      </w:r>
      <w:r w:rsidR="009B2D65">
        <w:rPr>
          <w:rFonts w:ascii="Times New Roman" w:hAnsi="Times New Roman" w:cs="Times New Roman"/>
          <w:sz w:val="24"/>
          <w:szCs w:val="24"/>
        </w:rPr>
        <w:t xml:space="preserve">, </w:t>
      </w:r>
      <w:r w:rsidRPr="0099461C">
        <w:rPr>
          <w:rFonts w:ascii="Times New Roman" w:hAnsi="Times New Roman" w:cs="Times New Roman"/>
          <w:sz w:val="24"/>
          <w:szCs w:val="24"/>
        </w:rPr>
        <w:t xml:space="preserve">the pooled HR for interaction terms was 1.38 </w:t>
      </w:r>
      <w:r w:rsidR="009B2D65">
        <w:rPr>
          <w:rFonts w:ascii="Times New Roman" w:hAnsi="Times New Roman" w:cs="Times New Roman"/>
          <w:sz w:val="24"/>
          <w:szCs w:val="24"/>
        </w:rPr>
        <w:t>(95% CI 1.23-1.56)</w:t>
      </w:r>
      <w:r w:rsidR="00FE3DC0">
        <w:rPr>
          <w:rFonts w:ascii="Times New Roman" w:hAnsi="Times New Roman" w:cs="Times New Roman"/>
          <w:sz w:val="24"/>
          <w:szCs w:val="24"/>
        </w:rPr>
        <w:t>,</w:t>
      </w:r>
      <w:r w:rsidR="009B2D65">
        <w:rPr>
          <w:rFonts w:ascii="Times New Roman" w:hAnsi="Times New Roman" w:cs="Times New Roman"/>
          <w:sz w:val="24"/>
          <w:szCs w:val="24"/>
        </w:rPr>
        <w:t xml:space="preserve"> while for the group excluding patients with rectal tumors, </w:t>
      </w:r>
      <w:r w:rsidR="007F3027" w:rsidRPr="007F3027">
        <w:rPr>
          <w:rFonts w:ascii="Times New Roman" w:hAnsi="Times New Roman" w:cs="Times New Roman"/>
          <w:sz w:val="24"/>
          <w:szCs w:val="24"/>
        </w:rPr>
        <w:t>the pooled HR for interaction terms was 1.</w:t>
      </w:r>
      <w:r w:rsidR="007F3027">
        <w:rPr>
          <w:rFonts w:ascii="Times New Roman" w:hAnsi="Times New Roman" w:cs="Times New Roman"/>
          <w:sz w:val="24"/>
          <w:szCs w:val="24"/>
        </w:rPr>
        <w:t>28</w:t>
      </w:r>
      <w:r w:rsidR="007F3027" w:rsidRPr="007F3027">
        <w:rPr>
          <w:rFonts w:ascii="Times New Roman" w:hAnsi="Times New Roman" w:cs="Times New Roman"/>
          <w:sz w:val="24"/>
          <w:szCs w:val="24"/>
        </w:rPr>
        <w:t xml:space="preserve"> </w:t>
      </w:r>
      <w:r w:rsidR="009B2D65">
        <w:rPr>
          <w:rFonts w:ascii="Times New Roman" w:hAnsi="Times New Roman" w:cs="Times New Roman"/>
          <w:sz w:val="24"/>
          <w:szCs w:val="24"/>
        </w:rPr>
        <w:t xml:space="preserve">(95% CI </w:t>
      </w:r>
      <w:r w:rsidR="007F3027" w:rsidRPr="007F3027">
        <w:rPr>
          <w:rFonts w:ascii="Times New Roman" w:hAnsi="Times New Roman" w:cs="Times New Roman"/>
          <w:sz w:val="24"/>
          <w:szCs w:val="24"/>
        </w:rPr>
        <w:t>1.</w:t>
      </w:r>
      <w:r w:rsidR="007F3027">
        <w:rPr>
          <w:rFonts w:ascii="Times New Roman" w:hAnsi="Times New Roman" w:cs="Times New Roman"/>
          <w:sz w:val="24"/>
          <w:szCs w:val="24"/>
        </w:rPr>
        <w:t>01</w:t>
      </w:r>
      <w:r w:rsidR="009B2D65">
        <w:rPr>
          <w:rFonts w:ascii="Times New Roman" w:hAnsi="Times New Roman" w:cs="Times New Roman"/>
          <w:sz w:val="24"/>
          <w:szCs w:val="24"/>
        </w:rPr>
        <w:t>-</w:t>
      </w:r>
      <w:r w:rsidR="007F3027" w:rsidRPr="007F3027">
        <w:rPr>
          <w:rFonts w:ascii="Times New Roman" w:hAnsi="Times New Roman" w:cs="Times New Roman"/>
          <w:sz w:val="24"/>
          <w:szCs w:val="24"/>
        </w:rPr>
        <w:t>1.</w:t>
      </w:r>
      <w:r w:rsidR="007F3027">
        <w:rPr>
          <w:rFonts w:ascii="Times New Roman" w:hAnsi="Times New Roman" w:cs="Times New Roman"/>
          <w:sz w:val="24"/>
          <w:szCs w:val="24"/>
        </w:rPr>
        <w:t>62</w:t>
      </w:r>
      <w:r w:rsidR="009B2D65">
        <w:rPr>
          <w:rFonts w:ascii="Times New Roman" w:hAnsi="Times New Roman" w:cs="Times New Roman"/>
          <w:sz w:val="24"/>
          <w:szCs w:val="24"/>
        </w:rPr>
        <w:t>)</w:t>
      </w:r>
      <w:r w:rsidR="007F30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11A7EB" w14:textId="77777777" w:rsidR="005A4463" w:rsidRDefault="005A4463" w:rsidP="00D9540C">
      <w:pPr>
        <w:spacing w:line="48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Influence analysis</w:t>
      </w:r>
    </w:p>
    <w:p w14:paraId="24782E0D" w14:textId="042CA6D8" w:rsidR="00D9540C" w:rsidRDefault="00075343" w:rsidP="00CF2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173"/>
      <w:r>
        <w:rPr>
          <w:rFonts w:ascii="Times New Roman" w:hAnsi="Times New Roman" w:cs="Times New Roman"/>
          <w:sz w:val="24"/>
          <w:szCs w:val="24"/>
        </w:rPr>
        <w:t xml:space="preserve">The influence analysis confirmed the findings of the main analysis. The fixed pooled HR was calculated after excluding one study at a time. After excluding each of the </w:t>
      </w:r>
      <w:ins w:id="174" w:author="Michael Belias" w:date="2021-05-25T15:23:00Z">
        <w:r w:rsidR="00EE6C0D">
          <w:rPr>
            <w:rFonts w:ascii="Times New Roman" w:hAnsi="Times New Roman" w:cs="Times New Roman"/>
            <w:sz w:val="24"/>
            <w:szCs w:val="24"/>
          </w:rPr>
          <w:t>8</w:t>
        </w:r>
      </w:ins>
      <w:ins w:id="175" w:author="Wang, Taehyung" w:date="2021-05-20T02:47:00Z">
        <w:r w:rsidR="003E71B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studies, the HR </w:t>
      </w:r>
      <w:r w:rsidR="007F3027">
        <w:rPr>
          <w:rFonts w:ascii="Times New Roman" w:hAnsi="Times New Roman" w:cs="Times New Roman"/>
          <w:sz w:val="24"/>
          <w:szCs w:val="24"/>
        </w:rPr>
        <w:t xml:space="preserve">for left sided tumors among wild type patients </w:t>
      </w:r>
      <w:r>
        <w:rPr>
          <w:rFonts w:ascii="Times New Roman" w:hAnsi="Times New Roman" w:cs="Times New Roman"/>
          <w:sz w:val="24"/>
          <w:szCs w:val="24"/>
        </w:rPr>
        <w:t>was even lower than that in the main analysis (0.59 vs. 0.74, respectively). When the Goffredo study was excluded</w:t>
      </w:r>
      <w:ins w:id="176" w:author="Wang, Taehyung" w:date="2021-05-20T02:48:00Z">
        <w:r w:rsidR="003E71B2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the pooled HR became 0.76, </w:t>
      </w:r>
      <w:ins w:id="177" w:author="Wang, Taehyung" w:date="2021-05-20T02:48:00Z">
        <w:r w:rsidR="003E71B2">
          <w:rPr>
            <w:rFonts w:ascii="Times New Roman" w:hAnsi="Times New Roman" w:cs="Times New Roman"/>
            <w:sz w:val="24"/>
            <w:szCs w:val="24"/>
          </w:rPr>
          <w:t xml:space="preserve">which is </w:t>
        </w:r>
      </w:ins>
      <w:r>
        <w:rPr>
          <w:rFonts w:ascii="Times New Roman" w:hAnsi="Times New Roman" w:cs="Times New Roman"/>
          <w:sz w:val="24"/>
          <w:szCs w:val="24"/>
        </w:rPr>
        <w:t xml:space="preserve">slightly higher that the HR reported in the main analysis (0.76 vs 0.74, respectively). </w:t>
      </w:r>
      <w:commentRangeEnd w:id="173"/>
      <w:r w:rsidR="0043134B">
        <w:rPr>
          <w:rStyle w:val="CommentReference"/>
        </w:rPr>
        <w:commentReference w:id="173"/>
      </w:r>
    </w:p>
    <w:p w14:paraId="0CA9D99C" w14:textId="5EBEDF57" w:rsidR="007F3027" w:rsidRDefault="007F3027" w:rsidP="00CF2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the influence analysis confirmed the findings of the main analysis with regard to the interaction terms. Specifically, the fixed pooled HR for the interaction term ranged from 1.37 to 1.44</w:t>
      </w:r>
      <w:ins w:id="178" w:author="Wang, Taehyung" w:date="2021-05-20T02:48:00Z">
        <w:r w:rsidR="00982BAF">
          <w:rPr>
            <w:rFonts w:ascii="Times New Roman" w:hAnsi="Times New Roman" w:cs="Times New Roman"/>
            <w:sz w:val="24"/>
            <w:szCs w:val="24"/>
          </w:rPr>
          <w:t xml:space="preserve">, compared to 1.38 </w:t>
        </w:r>
      </w:ins>
      <w:r>
        <w:rPr>
          <w:rFonts w:ascii="Times New Roman" w:hAnsi="Times New Roman" w:cs="Times New Roman"/>
          <w:sz w:val="24"/>
          <w:szCs w:val="24"/>
        </w:rPr>
        <w:t xml:space="preserve">in the main analysis. </w:t>
      </w:r>
    </w:p>
    <w:p w14:paraId="652C8423" w14:textId="1871B90E" w:rsidR="007F3027" w:rsidRPr="0099461C" w:rsidRDefault="007F3027" w:rsidP="00CF2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Similar results were derived when we applied the influence analysis in the patient cohort after excluding those with rectal tumors. The </w:t>
      </w:r>
      <w:r w:rsidR="003A5C0F">
        <w:rPr>
          <w:rFonts w:ascii="Times New Roman" w:hAnsi="Times New Roman" w:cs="Times New Roman"/>
          <w:sz w:val="24"/>
          <w:szCs w:val="24"/>
        </w:rPr>
        <w:t xml:space="preserve">pooled </w:t>
      </w:r>
      <w:r>
        <w:rPr>
          <w:rFonts w:ascii="Times New Roman" w:hAnsi="Times New Roman" w:cs="Times New Roman"/>
          <w:sz w:val="24"/>
          <w:szCs w:val="24"/>
        </w:rPr>
        <w:t xml:space="preserve">HR for </w:t>
      </w:r>
      <w:r w:rsidRPr="007F3027">
        <w:rPr>
          <w:rFonts w:ascii="Times New Roman" w:hAnsi="Times New Roman" w:cs="Times New Roman"/>
          <w:sz w:val="24"/>
          <w:szCs w:val="24"/>
        </w:rPr>
        <w:t>left sided tumors among wild type patients</w:t>
      </w:r>
      <w:r>
        <w:rPr>
          <w:rFonts w:ascii="Times New Roman" w:hAnsi="Times New Roman" w:cs="Times New Roman"/>
          <w:sz w:val="24"/>
          <w:szCs w:val="24"/>
        </w:rPr>
        <w:t xml:space="preserve"> ranged between 0.66 and 0.74</w:t>
      </w:r>
      <w:ins w:id="179" w:author="Wang, Taehyung" w:date="2021-05-20T02:49:00Z">
        <w:r w:rsidR="003F09DC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while a </w:t>
      </w:r>
      <w:r w:rsidRPr="007F3027">
        <w:rPr>
          <w:rFonts w:ascii="Times New Roman" w:hAnsi="Times New Roman" w:cs="Times New Roman"/>
          <w:sz w:val="24"/>
          <w:szCs w:val="24"/>
        </w:rPr>
        <w:t>pooled HR of 0.68</w:t>
      </w:r>
      <w:r>
        <w:rPr>
          <w:rFonts w:ascii="Times New Roman" w:hAnsi="Times New Roman" w:cs="Times New Roman"/>
          <w:sz w:val="24"/>
          <w:szCs w:val="24"/>
        </w:rPr>
        <w:t xml:space="preserve"> was reported in th</w:t>
      </w:r>
      <w:r w:rsidR="003A5C0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  <w:r w:rsidR="003A5C0F">
        <w:rPr>
          <w:rFonts w:ascii="Times New Roman" w:hAnsi="Times New Roman" w:cs="Times New Roman"/>
          <w:sz w:val="24"/>
          <w:szCs w:val="24"/>
        </w:rPr>
        <w:t xml:space="preserve"> that included all patients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5C0F">
        <w:rPr>
          <w:rFonts w:ascii="Times New Roman" w:hAnsi="Times New Roman" w:cs="Times New Roman"/>
          <w:sz w:val="24"/>
          <w:szCs w:val="24"/>
        </w:rPr>
        <w:t xml:space="preserve">The pooled HR </w:t>
      </w:r>
      <w:r w:rsidR="003A5C0F" w:rsidRPr="003A5C0F">
        <w:rPr>
          <w:rFonts w:ascii="Times New Roman" w:hAnsi="Times New Roman" w:cs="Times New Roman"/>
          <w:sz w:val="24"/>
          <w:szCs w:val="24"/>
        </w:rPr>
        <w:t>for the interaction term ranged from 1.</w:t>
      </w:r>
      <w:r w:rsidR="003A5C0F">
        <w:rPr>
          <w:rFonts w:ascii="Times New Roman" w:hAnsi="Times New Roman" w:cs="Times New Roman"/>
          <w:sz w:val="24"/>
          <w:szCs w:val="24"/>
        </w:rPr>
        <w:t>12</w:t>
      </w:r>
      <w:r w:rsidR="003A5C0F" w:rsidRPr="003A5C0F">
        <w:rPr>
          <w:rFonts w:ascii="Times New Roman" w:hAnsi="Times New Roman" w:cs="Times New Roman"/>
          <w:sz w:val="24"/>
          <w:szCs w:val="24"/>
        </w:rPr>
        <w:t xml:space="preserve"> to 1.</w:t>
      </w:r>
      <w:r w:rsidR="003A5C0F">
        <w:rPr>
          <w:rFonts w:ascii="Times New Roman" w:hAnsi="Times New Roman" w:cs="Times New Roman"/>
          <w:sz w:val="24"/>
          <w:szCs w:val="24"/>
        </w:rPr>
        <w:t>41</w:t>
      </w:r>
      <w:ins w:id="180" w:author="Wang, Taehyung" w:date="2021-05-20T02:49:00Z">
        <w:r w:rsidR="003F09DC">
          <w:rPr>
            <w:rFonts w:ascii="Times New Roman" w:hAnsi="Times New Roman" w:cs="Times New Roman"/>
            <w:sz w:val="24"/>
            <w:szCs w:val="24"/>
          </w:rPr>
          <w:t>,</w:t>
        </w:r>
      </w:ins>
      <w:r w:rsidR="003A5C0F" w:rsidRPr="003A5C0F">
        <w:rPr>
          <w:rFonts w:ascii="Times New Roman" w:hAnsi="Times New Roman" w:cs="Times New Roman"/>
          <w:sz w:val="24"/>
          <w:szCs w:val="24"/>
        </w:rPr>
        <w:t xml:space="preserve"> while a pooled HR of </w:t>
      </w:r>
      <w:r w:rsidR="003A5C0F">
        <w:rPr>
          <w:rFonts w:ascii="Times New Roman" w:hAnsi="Times New Roman" w:cs="Times New Roman"/>
          <w:sz w:val="24"/>
          <w:szCs w:val="24"/>
        </w:rPr>
        <w:t>1.28</w:t>
      </w:r>
      <w:r w:rsidR="003A5C0F" w:rsidRPr="003A5C0F">
        <w:rPr>
          <w:rFonts w:ascii="Times New Roman" w:hAnsi="Times New Roman" w:cs="Times New Roman"/>
          <w:sz w:val="24"/>
          <w:szCs w:val="24"/>
        </w:rPr>
        <w:t xml:space="preserve"> was reported in the analysis that included all patients</w:t>
      </w:r>
      <w:r w:rsidR="003A5C0F">
        <w:rPr>
          <w:rFonts w:ascii="Times New Roman" w:hAnsi="Times New Roman" w:cs="Times New Roman"/>
          <w:sz w:val="24"/>
          <w:szCs w:val="24"/>
        </w:rPr>
        <w:t>.</w:t>
      </w:r>
    </w:p>
    <w:p w14:paraId="348ECC91" w14:textId="4C3425BE" w:rsidR="00CF2C30" w:rsidRDefault="005B4227" w:rsidP="00CF410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0392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5902F1D8" w14:textId="0C272A57" w:rsidR="009D5201" w:rsidRDefault="00FB3EFE" w:rsidP="00CF41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meta-analysis included </w:t>
      </w:r>
      <w:r w:rsidR="00DC5158">
        <w:rPr>
          <w:rFonts w:ascii="Times New Roman" w:hAnsi="Times New Roman" w:cs="Times New Roman"/>
          <w:sz w:val="24"/>
          <w:szCs w:val="24"/>
        </w:rPr>
        <w:t>a large number</w:t>
      </w:r>
      <w:ins w:id="181" w:author="Wang, Taehyung" w:date="2021-05-20T02:50:00Z">
        <w:r w:rsidR="0069144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82" w:author="Wang, Taehyung" w:date="2021-05-20T02:50:00Z">
        <w:r w:rsidR="00DC5158" w:rsidDel="0069144F">
          <w:rPr>
            <w:rFonts w:ascii="Times New Roman" w:hAnsi="Times New Roman" w:cs="Times New Roman"/>
            <w:sz w:val="24"/>
            <w:szCs w:val="24"/>
          </w:rPr>
          <w:delText xml:space="preserve"> (n=</w:delText>
        </w:r>
        <w:r w:rsidR="00DB6B78" w:rsidDel="0069144F">
          <w:rPr>
            <w:rFonts w:ascii="Times New Roman" w:hAnsi="Times New Roman" w:cs="Times New Roman"/>
            <w:sz w:val="24"/>
            <w:szCs w:val="24"/>
          </w:rPr>
          <w:delText>7,165</w:delText>
        </w:r>
        <w:r w:rsidR="00DC5158" w:rsidDel="0069144F">
          <w:rPr>
            <w:rFonts w:ascii="Times New Roman" w:hAnsi="Times New Roman" w:cs="Times New Roman"/>
            <w:sz w:val="24"/>
            <w:szCs w:val="24"/>
          </w:rPr>
          <w:delText xml:space="preserve">) </w:delText>
        </w:r>
      </w:del>
      <w:r w:rsidR="00DC515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patients </w:t>
      </w:r>
      <w:ins w:id="183" w:author="Wang, Taehyung" w:date="2021-05-20T02:50:00Z">
        <w:r w:rsidR="0069144F">
          <w:rPr>
            <w:rFonts w:ascii="Times New Roman" w:hAnsi="Times New Roman" w:cs="Times New Roman"/>
            <w:sz w:val="24"/>
            <w:szCs w:val="24"/>
          </w:rPr>
          <w:t xml:space="preserve">(n=7,165) </w:t>
        </w:r>
      </w:ins>
      <w:r>
        <w:rPr>
          <w:rFonts w:ascii="Times New Roman" w:hAnsi="Times New Roman" w:cs="Times New Roman"/>
          <w:sz w:val="24"/>
          <w:szCs w:val="24"/>
        </w:rPr>
        <w:t xml:space="preserve">with data on </w:t>
      </w:r>
      <w:del w:id="184" w:author="Wang, Taehyung" w:date="2021-05-20T02:50:00Z">
        <w:r w:rsidDel="005963FB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primary tumor side and </w:t>
      </w:r>
      <w:del w:id="185" w:author="Wang, Taehyung" w:date="2021-05-20T02:50:00Z">
        <w:r w:rsidDel="00F53EB1">
          <w:rPr>
            <w:rFonts w:ascii="Times New Roman" w:hAnsi="Times New Roman" w:cs="Times New Roman"/>
            <w:sz w:val="24"/>
            <w:szCs w:val="24"/>
          </w:rPr>
          <w:delText xml:space="preserve">known </w:delText>
        </w:r>
      </w:del>
      <w:r>
        <w:rPr>
          <w:rFonts w:ascii="Times New Roman" w:hAnsi="Times New Roman" w:cs="Times New Roman"/>
          <w:sz w:val="24"/>
          <w:szCs w:val="24"/>
        </w:rPr>
        <w:t>KRAS mutational status</w:t>
      </w:r>
      <w:ins w:id="186" w:author="Wang, Taehyung" w:date="2021-05-20T02:50:00Z">
        <w:r w:rsidR="00F53EB1">
          <w:rPr>
            <w:rFonts w:ascii="Times New Roman" w:hAnsi="Times New Roman" w:cs="Times New Roman"/>
            <w:sz w:val="24"/>
            <w:szCs w:val="24"/>
          </w:rPr>
          <w:t>, and</w:t>
        </w:r>
      </w:ins>
      <w:r w:rsidR="00DC5158">
        <w:rPr>
          <w:rFonts w:ascii="Times New Roman" w:hAnsi="Times New Roman" w:cs="Times New Roman"/>
          <w:sz w:val="24"/>
          <w:szCs w:val="24"/>
        </w:rPr>
        <w:t xml:space="preserve"> </w:t>
      </w:r>
      <w:del w:id="187" w:author="Wang, Taehyung" w:date="2021-05-20T02:50:00Z">
        <w:r w:rsidR="00DC5158" w:rsidDel="00F53EB1">
          <w:rPr>
            <w:rFonts w:ascii="Times New Roman" w:hAnsi="Times New Roman" w:cs="Times New Roman"/>
            <w:sz w:val="24"/>
            <w:szCs w:val="24"/>
          </w:rPr>
          <w:delText xml:space="preserve">while </w:delText>
        </w:r>
      </w:del>
      <w:r w:rsidR="00DC5158">
        <w:rPr>
          <w:rFonts w:ascii="Times New Roman" w:hAnsi="Times New Roman" w:cs="Times New Roman"/>
          <w:sz w:val="24"/>
          <w:szCs w:val="24"/>
        </w:rPr>
        <w:t>t</w:t>
      </w:r>
      <w:r w:rsidR="00816FAF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robustness of the </w:t>
      </w:r>
      <w:del w:id="188" w:author="Wang, Taehyung" w:date="2021-05-20T02:50:00Z">
        <w:r w:rsidR="00816FAF" w:rsidDel="005963FB">
          <w:rPr>
            <w:rFonts w:ascii="Times New Roman" w:hAnsi="Times New Roman" w:cs="Times New Roman"/>
            <w:sz w:val="24"/>
            <w:szCs w:val="24"/>
          </w:rPr>
          <w:delText>meta-analysis</w:delText>
        </w:r>
      </w:del>
      <w:ins w:id="189" w:author="Wang, Taehyung" w:date="2021-05-20T02:50:00Z">
        <w:r w:rsidR="005963FB">
          <w:rPr>
            <w:rFonts w:ascii="Times New Roman" w:hAnsi="Times New Roman" w:cs="Times New Roman"/>
            <w:sz w:val="24"/>
            <w:szCs w:val="24"/>
          </w:rPr>
          <w:t>study</w:t>
        </w:r>
      </w:ins>
      <w:r w:rsidR="00816FAF">
        <w:rPr>
          <w:rFonts w:ascii="Times New Roman" w:hAnsi="Times New Roman" w:cs="Times New Roman"/>
          <w:sz w:val="24"/>
          <w:szCs w:val="24"/>
        </w:rPr>
        <w:t xml:space="preserve"> was </w:t>
      </w:r>
      <w:ins w:id="190" w:author="Wang, Taehyung" w:date="2021-05-20T02:50:00Z">
        <w:r w:rsidR="00F53EB1">
          <w:rPr>
            <w:rFonts w:ascii="Times New Roman" w:hAnsi="Times New Roman" w:cs="Times New Roman"/>
            <w:sz w:val="24"/>
            <w:szCs w:val="24"/>
          </w:rPr>
          <w:t xml:space="preserve">further </w:t>
        </w:r>
      </w:ins>
      <w:r w:rsidR="00816FAF">
        <w:rPr>
          <w:rFonts w:ascii="Times New Roman" w:hAnsi="Times New Roman" w:cs="Times New Roman"/>
          <w:sz w:val="24"/>
          <w:szCs w:val="24"/>
        </w:rPr>
        <w:t>increased by the inclusion of IPD.</w:t>
      </w:r>
      <w:ins w:id="191" w:author="Wang, Taehyung" w:date="2021-05-20T02:50:00Z">
        <w:r w:rsidR="001A54B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92" w:author="Wang, Taehyung" w:date="2021-05-20T02:51:00Z">
        <w:r w:rsidR="001A54B8">
          <w:rPr>
            <w:rFonts w:ascii="Times New Roman" w:hAnsi="Times New Roman" w:cs="Times New Roman"/>
            <w:sz w:val="24"/>
            <w:szCs w:val="24"/>
          </w:rPr>
          <w:t>To our knowledge,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ins w:id="193" w:author="Wang, Taehyung" w:date="2021-05-20T02:51:00Z">
        <w:r w:rsidR="001A54B8">
          <w:rPr>
            <w:rFonts w:ascii="Times New Roman" w:hAnsi="Times New Roman" w:cs="Times New Roman"/>
            <w:sz w:val="24"/>
            <w:szCs w:val="24"/>
          </w:rPr>
          <w:t>i</w:t>
        </w:r>
      </w:ins>
      <w:del w:id="194" w:author="Wang, Taehyung" w:date="2021-05-20T02:51:00Z">
        <w:r w:rsidDel="001A54B8">
          <w:rPr>
            <w:rFonts w:ascii="Times New Roman" w:hAnsi="Times New Roman" w:cs="Times New Roman"/>
            <w:sz w:val="24"/>
            <w:szCs w:val="24"/>
          </w:rPr>
          <w:delText>I</w:delText>
        </w:r>
      </w:del>
      <w:r>
        <w:rPr>
          <w:rFonts w:ascii="Times New Roman" w:hAnsi="Times New Roman" w:cs="Times New Roman"/>
          <w:sz w:val="24"/>
          <w:szCs w:val="24"/>
        </w:rPr>
        <w:t>t is the first meta-analysis</w:t>
      </w:r>
      <w:ins w:id="195" w:author="Wang, Taehyung" w:date="2021-05-20T02:51:00Z">
        <w:r w:rsidR="001A54B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96" w:author="Wang, Taehyung" w:date="2021-05-20T02:51:00Z">
        <w:r w:rsidDel="001A54B8">
          <w:rPr>
            <w:rFonts w:ascii="Times New Roman" w:hAnsi="Times New Roman" w:cs="Times New Roman"/>
            <w:sz w:val="24"/>
            <w:szCs w:val="24"/>
          </w:rPr>
          <w:delText xml:space="preserve">, to our knowledge, </w:delText>
        </w:r>
      </w:del>
      <w:r>
        <w:rPr>
          <w:rFonts w:ascii="Times New Roman" w:hAnsi="Times New Roman" w:cs="Times New Roman"/>
          <w:sz w:val="24"/>
          <w:szCs w:val="24"/>
        </w:rPr>
        <w:t>that explicitly investigate</w:t>
      </w:r>
      <w:r w:rsidR="00DC515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whether the </w:t>
      </w:r>
      <w:r w:rsidRPr="00FB3EFE">
        <w:rPr>
          <w:rFonts w:ascii="Times New Roman" w:hAnsi="Times New Roman" w:cs="Times New Roman"/>
          <w:sz w:val="24"/>
          <w:szCs w:val="24"/>
        </w:rPr>
        <w:t>effect of PTL is</w:t>
      </w:r>
      <w:r>
        <w:rPr>
          <w:rFonts w:ascii="Times New Roman" w:hAnsi="Times New Roman" w:cs="Times New Roman"/>
          <w:sz w:val="24"/>
          <w:szCs w:val="24"/>
        </w:rPr>
        <w:t xml:space="preserve"> independent </w:t>
      </w:r>
      <w:ins w:id="197" w:author="Wang, Taehyung" w:date="2021-05-20T02:51:00Z">
        <w:r w:rsidR="001A54B8">
          <w:rPr>
            <w:rFonts w:ascii="Times New Roman" w:hAnsi="Times New Roman" w:cs="Times New Roman"/>
            <w:sz w:val="24"/>
            <w:szCs w:val="24"/>
          </w:rPr>
          <w:t xml:space="preserve">of </w:t>
        </w:r>
      </w:ins>
      <w:r>
        <w:rPr>
          <w:rFonts w:ascii="Times New Roman" w:hAnsi="Times New Roman" w:cs="Times New Roman"/>
          <w:sz w:val="24"/>
          <w:szCs w:val="24"/>
        </w:rPr>
        <w:t>or</w:t>
      </w:r>
      <w:r w:rsidRPr="00FB3EFE">
        <w:rPr>
          <w:rFonts w:ascii="Times New Roman" w:hAnsi="Times New Roman" w:cs="Times New Roman"/>
          <w:sz w:val="24"/>
          <w:szCs w:val="24"/>
        </w:rPr>
        <w:t xml:space="preserve"> contingent on KRAS status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B3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study </w:t>
      </w:r>
      <w:ins w:id="198" w:author="Wang, Taehyung" w:date="2021-05-20T02:51:00Z">
        <w:r w:rsidR="00F56022">
          <w:rPr>
            <w:rFonts w:ascii="Times New Roman" w:hAnsi="Times New Roman" w:cs="Times New Roman"/>
            <w:sz w:val="24"/>
            <w:szCs w:val="24"/>
          </w:rPr>
          <w:t xml:space="preserve">ultimately </w:t>
        </w:r>
      </w:ins>
      <w:r>
        <w:rPr>
          <w:rFonts w:ascii="Times New Roman" w:hAnsi="Times New Roman" w:cs="Times New Roman"/>
          <w:sz w:val="24"/>
          <w:szCs w:val="24"/>
        </w:rPr>
        <w:t xml:space="preserve">showed that </w:t>
      </w:r>
      <w:r w:rsidRPr="00FB3EFE">
        <w:rPr>
          <w:rFonts w:ascii="Times New Roman" w:hAnsi="Times New Roman" w:cs="Times New Roman"/>
          <w:sz w:val="24"/>
          <w:szCs w:val="24"/>
        </w:rPr>
        <w:t xml:space="preserve">PTL and KRAS mutational status have a statistically significant interaction. </w:t>
      </w:r>
      <w:del w:id="199" w:author="Wang, Taehyung" w:date="2021-05-20T02:52:00Z">
        <w:r w:rsidDel="0000491A">
          <w:rPr>
            <w:rFonts w:ascii="Times New Roman" w:hAnsi="Times New Roman" w:cs="Times New Roman"/>
            <w:sz w:val="24"/>
            <w:szCs w:val="24"/>
          </w:rPr>
          <w:delText>In turn</w:delText>
        </w:r>
      </w:del>
      <w:ins w:id="200" w:author="Wang, Taehyung" w:date="2021-05-20T02:52:00Z">
        <w:r w:rsidR="0000491A">
          <w:rPr>
            <w:rFonts w:ascii="Times New Roman" w:hAnsi="Times New Roman" w:cs="Times New Roman"/>
            <w:sz w:val="24"/>
            <w:szCs w:val="24"/>
          </w:rPr>
          <w:t>Specifically</w:t>
        </w:r>
      </w:ins>
      <w:r>
        <w:rPr>
          <w:rFonts w:ascii="Times New Roman" w:hAnsi="Times New Roman" w:cs="Times New Roman"/>
          <w:sz w:val="24"/>
          <w:szCs w:val="24"/>
        </w:rPr>
        <w:t xml:space="preserve">, PTL has a different effect in patients with wild type </w:t>
      </w:r>
      <w:del w:id="201" w:author="Wang, Taehyung" w:date="2021-05-20T02:52:00Z">
        <w:r w:rsidDel="0000491A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202" w:author="Wang, Taehyung" w:date="2021-05-20T02:52:00Z">
        <w:r w:rsidR="0000491A">
          <w:rPr>
            <w:rFonts w:ascii="Times New Roman" w:hAnsi="Times New Roman" w:cs="Times New Roman"/>
            <w:sz w:val="24"/>
            <w:szCs w:val="24"/>
          </w:rPr>
          <w:t xml:space="preserve">versus </w:t>
        </w:r>
      </w:ins>
      <w:r>
        <w:rPr>
          <w:rFonts w:ascii="Times New Roman" w:hAnsi="Times New Roman" w:cs="Times New Roman"/>
          <w:sz w:val="24"/>
          <w:szCs w:val="24"/>
        </w:rPr>
        <w:t>KRAS mutated tumors</w:t>
      </w:r>
      <w:ins w:id="203" w:author="Wang, Taehyung" w:date="2021-05-20T02:52:00Z">
        <w:r w:rsidR="0000491A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14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FAF">
        <w:rPr>
          <w:rFonts w:ascii="Times New Roman" w:hAnsi="Times New Roman" w:cs="Times New Roman"/>
          <w:sz w:val="24"/>
          <w:szCs w:val="24"/>
        </w:rPr>
        <w:t xml:space="preserve">RS tumors </w:t>
      </w:r>
      <w:del w:id="204" w:author="Wang, Taehyung" w:date="2021-05-20T02:52:00Z">
        <w:r w:rsidR="00816FAF" w:rsidDel="0000491A">
          <w:rPr>
            <w:rFonts w:ascii="Times New Roman" w:hAnsi="Times New Roman" w:cs="Times New Roman"/>
            <w:sz w:val="24"/>
            <w:szCs w:val="24"/>
          </w:rPr>
          <w:delText>hav</w:delText>
        </w:r>
        <w:r w:rsidR="008C2146" w:rsidDel="0000491A">
          <w:rPr>
            <w:rFonts w:ascii="Times New Roman" w:hAnsi="Times New Roman" w:cs="Times New Roman"/>
            <w:sz w:val="24"/>
            <w:szCs w:val="24"/>
          </w:rPr>
          <w:delText>ing</w:delText>
        </w:r>
        <w:r w:rsidR="00816FAF" w:rsidDel="0000491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05" w:author="Wang, Taehyung" w:date="2021-05-20T02:52:00Z">
        <w:r w:rsidR="0000491A">
          <w:rPr>
            <w:rFonts w:ascii="Times New Roman" w:hAnsi="Times New Roman" w:cs="Times New Roman"/>
            <w:sz w:val="24"/>
            <w:szCs w:val="24"/>
          </w:rPr>
          <w:t xml:space="preserve">translating to </w:t>
        </w:r>
      </w:ins>
      <w:r w:rsidR="00816FAF">
        <w:rPr>
          <w:rFonts w:ascii="Times New Roman" w:hAnsi="Times New Roman" w:cs="Times New Roman"/>
          <w:sz w:val="24"/>
          <w:szCs w:val="24"/>
        </w:rPr>
        <w:t xml:space="preserve">worse OS </w:t>
      </w:r>
      <w:r>
        <w:rPr>
          <w:rFonts w:ascii="Times New Roman" w:hAnsi="Times New Roman" w:cs="Times New Roman"/>
          <w:sz w:val="24"/>
          <w:szCs w:val="24"/>
        </w:rPr>
        <w:t>only in the former. The variable effect of KRAS status on PTL persist</w:t>
      </w:r>
      <w:ins w:id="206" w:author="Wang, Taehyung" w:date="2021-05-20T02:53:00Z">
        <w:r w:rsidR="00E90EF8">
          <w:rPr>
            <w:rFonts w:ascii="Times New Roman" w:hAnsi="Times New Roman" w:cs="Times New Roman"/>
            <w:sz w:val="24"/>
            <w:szCs w:val="24"/>
          </w:rPr>
          <w:t>ed regardless of whether patients with rectal tumors were included in the LS group.</w:t>
        </w:r>
      </w:ins>
      <w:del w:id="207" w:author="Wang, Taehyung" w:date="2021-05-20T02:53:00Z">
        <w:r w:rsidDel="00E90EF8">
          <w:rPr>
            <w:rFonts w:ascii="Times New Roman" w:hAnsi="Times New Roman" w:cs="Times New Roman"/>
            <w:sz w:val="24"/>
            <w:szCs w:val="24"/>
          </w:rPr>
          <w:delText>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ins w:id="208" w:author="Wang, Taehyung" w:date="2021-05-20T02:54:00Z">
        <w:r w:rsidR="000A3DAB">
          <w:rPr>
            <w:rFonts w:ascii="Times New Roman" w:hAnsi="Times New Roman" w:cs="Times New Roman"/>
            <w:sz w:val="24"/>
            <w:szCs w:val="24"/>
          </w:rPr>
          <w:t>Importantly, t</w:t>
        </w:r>
      </w:ins>
      <w:r w:rsidR="00A6438E">
        <w:rPr>
          <w:rFonts w:ascii="Times New Roman" w:hAnsi="Times New Roman" w:cs="Times New Roman"/>
          <w:sz w:val="24"/>
          <w:szCs w:val="24"/>
        </w:rPr>
        <w:t xml:space="preserve">he clinical significance of this </w:t>
      </w:r>
      <w:r w:rsidR="00DB6B78">
        <w:rPr>
          <w:rFonts w:ascii="Times New Roman" w:hAnsi="Times New Roman" w:cs="Times New Roman"/>
          <w:sz w:val="24"/>
          <w:szCs w:val="24"/>
        </w:rPr>
        <w:t xml:space="preserve">meta-analysis </w:t>
      </w:r>
      <w:r w:rsidR="00A6438E">
        <w:rPr>
          <w:rFonts w:ascii="Times New Roman" w:hAnsi="Times New Roman" w:cs="Times New Roman"/>
          <w:sz w:val="24"/>
          <w:szCs w:val="24"/>
        </w:rPr>
        <w:t xml:space="preserve">is that </w:t>
      </w:r>
      <w:r w:rsidRPr="00FB3EFE">
        <w:rPr>
          <w:rFonts w:ascii="Times New Roman" w:hAnsi="Times New Roman" w:cs="Times New Roman"/>
          <w:sz w:val="24"/>
          <w:szCs w:val="24"/>
        </w:rPr>
        <w:t xml:space="preserve">PTL </w:t>
      </w:r>
      <w:r w:rsidR="001C6BE4" w:rsidRPr="001C6BE4">
        <w:rPr>
          <w:rFonts w:ascii="Times New Roman" w:hAnsi="Times New Roman" w:cs="Times New Roman"/>
          <w:sz w:val="24"/>
          <w:szCs w:val="24"/>
        </w:rPr>
        <w:t xml:space="preserve">should </w:t>
      </w:r>
      <w:ins w:id="209" w:author="Wang, Taehyung" w:date="2021-05-20T02:54:00Z">
        <w:r w:rsidR="000A3DAB">
          <w:rPr>
            <w:rFonts w:ascii="Times New Roman" w:hAnsi="Times New Roman" w:cs="Times New Roman"/>
            <w:sz w:val="24"/>
            <w:szCs w:val="24"/>
          </w:rPr>
          <w:t xml:space="preserve">only </w:t>
        </w:r>
      </w:ins>
      <w:r w:rsidR="001C6BE4" w:rsidRPr="001C6BE4">
        <w:rPr>
          <w:rFonts w:ascii="Times New Roman" w:hAnsi="Times New Roman" w:cs="Times New Roman"/>
          <w:sz w:val="24"/>
          <w:szCs w:val="24"/>
        </w:rPr>
        <w:t xml:space="preserve">be used to predict survival </w:t>
      </w:r>
      <w:del w:id="210" w:author="Wang, Taehyung" w:date="2021-05-20T02:54:00Z">
        <w:r w:rsidR="001C6BE4" w:rsidRPr="001C6BE4" w:rsidDel="000A3DAB">
          <w:rPr>
            <w:rFonts w:ascii="Times New Roman" w:hAnsi="Times New Roman" w:cs="Times New Roman"/>
            <w:sz w:val="24"/>
            <w:szCs w:val="24"/>
          </w:rPr>
          <w:delText xml:space="preserve">only </w:delText>
        </w:r>
      </w:del>
      <w:r w:rsidR="001C6BE4" w:rsidRPr="001C6BE4">
        <w:rPr>
          <w:rFonts w:ascii="Times New Roman" w:hAnsi="Times New Roman" w:cs="Times New Roman"/>
          <w:sz w:val="24"/>
          <w:szCs w:val="24"/>
        </w:rPr>
        <w:t xml:space="preserve">in patients with KRAS wild type status. </w:t>
      </w:r>
    </w:p>
    <w:p w14:paraId="0798C8E3" w14:textId="53FC8D2B" w:rsidR="00FB3EFE" w:rsidRDefault="009D5201" w:rsidP="00CF41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our findings may explain why previous studies on PTL generated conflicting results. For example, a recent meta-analysis on PTL reported that although </w:t>
      </w:r>
      <w:del w:id="211" w:author="Wang, Taehyung" w:date="2021-05-20T02:56:00Z">
        <w:r w:rsidDel="005152A7">
          <w:rPr>
            <w:rFonts w:ascii="Times New Roman" w:hAnsi="Times New Roman" w:cs="Times New Roman"/>
            <w:sz w:val="24"/>
            <w:szCs w:val="24"/>
          </w:rPr>
          <w:delText xml:space="preserve">overall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RS was </w:t>
      </w:r>
      <w:ins w:id="212" w:author="Wang, Taehyung" w:date="2021-05-20T02:56:00Z">
        <w:r w:rsidR="005152A7">
          <w:rPr>
            <w:rFonts w:ascii="Times New Roman" w:hAnsi="Times New Roman" w:cs="Times New Roman"/>
            <w:sz w:val="24"/>
            <w:szCs w:val="24"/>
          </w:rPr>
          <w:t xml:space="preserve">overall </w:t>
        </w:r>
      </w:ins>
      <w:r>
        <w:rPr>
          <w:rFonts w:ascii="Times New Roman" w:hAnsi="Times New Roman" w:cs="Times New Roman"/>
          <w:sz w:val="24"/>
          <w:szCs w:val="24"/>
        </w:rPr>
        <w:t xml:space="preserve">associated with worse OS, </w:t>
      </w:r>
      <w:del w:id="213" w:author="Wang, Taehyung" w:date="2021-05-20T02:56:00Z">
        <w:r w:rsidDel="005152A7">
          <w:rPr>
            <w:rFonts w:ascii="Times New Roman" w:hAnsi="Times New Roman" w:cs="Times New Roman"/>
            <w:sz w:val="24"/>
            <w:szCs w:val="24"/>
          </w:rPr>
          <w:delText>as many as</w:delText>
        </w:r>
      </w:del>
      <w:ins w:id="214" w:author="Wang, Taehyung" w:date="2021-05-20T02:56:00Z">
        <w:r w:rsidR="005152A7">
          <w:rPr>
            <w:rFonts w:ascii="Times New Roman" w:hAnsi="Times New Roman" w:cs="Times New Roman"/>
            <w:sz w:val="24"/>
            <w:szCs w:val="24"/>
          </w:rPr>
          <w:t>about</w:t>
        </w:r>
      </w:ins>
      <w:r>
        <w:rPr>
          <w:rFonts w:ascii="Times New Roman" w:hAnsi="Times New Roman" w:cs="Times New Roman"/>
          <w:sz w:val="24"/>
          <w:szCs w:val="24"/>
        </w:rPr>
        <w:t xml:space="preserve"> half of the</w:t>
      </w:r>
      <w:ins w:id="215" w:author="Wang, Taehyung" w:date="2021-05-20T02:56:00Z">
        <w:r w:rsidR="005152A7">
          <w:rPr>
            <w:rFonts w:ascii="Times New Roman" w:hAnsi="Times New Roman" w:cs="Times New Roman"/>
            <w:sz w:val="24"/>
            <w:szCs w:val="24"/>
          </w:rPr>
          <w:t xml:space="preserve"> included</w:t>
        </w:r>
      </w:ins>
      <w:r>
        <w:rPr>
          <w:rFonts w:ascii="Times New Roman" w:hAnsi="Times New Roman" w:cs="Times New Roman"/>
          <w:sz w:val="24"/>
          <w:szCs w:val="24"/>
        </w:rPr>
        <w:t xml:space="preserve"> studies (22/43) did not show </w:t>
      </w:r>
      <w:del w:id="216" w:author="Wang, Taehyung" w:date="2021-05-20T02:56:00Z">
        <w:r w:rsidDel="005152A7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r w:rsidRPr="009D5201">
        <w:rPr>
          <w:rFonts w:ascii="Times New Roman" w:hAnsi="Times New Roman" w:cs="Times New Roman"/>
          <w:sz w:val="24"/>
          <w:szCs w:val="24"/>
        </w:rPr>
        <w:t>significant association</w:t>
      </w:r>
      <w:ins w:id="217" w:author="Wang, Taehyung" w:date="2021-05-20T02:56:00Z">
        <w:r w:rsidR="005152A7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9D5201">
        <w:rPr>
          <w:rFonts w:ascii="Times New Roman" w:hAnsi="Times New Roman" w:cs="Times New Roman"/>
          <w:sz w:val="24"/>
          <w:szCs w:val="24"/>
        </w:rPr>
        <w:t xml:space="preserve"> between</w:t>
      </w:r>
      <w:ins w:id="218" w:author="Wang, Taehyung" w:date="2021-05-20T02:56:00Z">
        <w:r w:rsidR="005152A7">
          <w:rPr>
            <w:rFonts w:ascii="Times New Roman" w:hAnsi="Times New Roman" w:cs="Times New Roman"/>
            <w:sz w:val="24"/>
            <w:szCs w:val="24"/>
          </w:rPr>
          <w:t xml:space="preserve"> RS</w:t>
        </w:r>
      </w:ins>
      <w:del w:id="219" w:author="Wang, Taehyung" w:date="2021-05-20T02:56:00Z">
        <w:r w:rsidRPr="009D5201" w:rsidDel="005152A7">
          <w:rPr>
            <w:rFonts w:ascii="Times New Roman" w:hAnsi="Times New Roman" w:cs="Times New Roman"/>
            <w:sz w:val="24"/>
            <w:szCs w:val="24"/>
          </w:rPr>
          <w:delText xml:space="preserve"> right‐sided</w:delText>
        </w:r>
      </w:del>
      <w:r w:rsidRPr="009D5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tumors </w:t>
      </w:r>
      <w:r w:rsidRPr="009D5201">
        <w:rPr>
          <w:rFonts w:ascii="Times New Roman" w:hAnsi="Times New Roman" w:cs="Times New Roman"/>
          <w:sz w:val="24"/>
          <w:szCs w:val="24"/>
        </w:rPr>
        <w:t>and worse 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6434" w:rsidRPr="002A6434">
        <w:rPr>
          <w:rFonts w:ascii="Times New Roman" w:hAnsi="Times New Roman" w:cs="Times New Roman"/>
          <w:sz w:val="24"/>
          <w:szCs w:val="24"/>
          <w:highlight w:val="yellow"/>
        </w:rPr>
        <w:t>31386192</w:t>
      </w:r>
      <w:r w:rsidR="002A6434">
        <w:rPr>
          <w:rFonts w:ascii="Times New Roman" w:hAnsi="Times New Roman" w:cs="Times New Roman"/>
          <w:sz w:val="24"/>
          <w:szCs w:val="24"/>
        </w:rPr>
        <w:t xml:space="preserve"> </w:t>
      </w:r>
      <w:r w:rsidR="00B60AC7">
        <w:rPr>
          <w:rFonts w:ascii="Times New Roman" w:hAnsi="Times New Roman" w:cs="Times New Roman"/>
          <w:sz w:val="24"/>
          <w:szCs w:val="24"/>
        </w:rPr>
        <w:t xml:space="preserve">Given that the frequency of KRAS mutations varies widely (15-38% according to a recent meta-analysis), it is </w:t>
      </w:r>
      <w:r w:rsidR="00415B23">
        <w:rPr>
          <w:rFonts w:ascii="Times New Roman" w:hAnsi="Times New Roman" w:cs="Times New Roman"/>
          <w:sz w:val="24"/>
          <w:szCs w:val="24"/>
        </w:rPr>
        <w:t>possible that</w:t>
      </w:r>
      <w:ins w:id="220" w:author="Wang, Taehyung" w:date="2021-05-20T02:56:00Z">
        <w:r w:rsidR="00F16C9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21" w:author="Wang, Taehyung" w:date="2021-05-20T02:56:00Z">
        <w:r w:rsidR="00415B23" w:rsidDel="00F16C9F">
          <w:rPr>
            <w:rFonts w:ascii="Times New Roman" w:hAnsi="Times New Roman" w:cs="Times New Roman"/>
            <w:sz w:val="24"/>
            <w:szCs w:val="24"/>
          </w:rPr>
          <w:delText xml:space="preserve"> in particular </w:delText>
        </w:r>
      </w:del>
      <w:r w:rsidR="00415B23">
        <w:rPr>
          <w:rFonts w:ascii="Times New Roman" w:hAnsi="Times New Roman" w:cs="Times New Roman"/>
          <w:sz w:val="24"/>
          <w:szCs w:val="24"/>
        </w:rPr>
        <w:t xml:space="preserve">in smaller studies, a relatively high frequency </w:t>
      </w:r>
      <w:r w:rsidR="00415B23">
        <w:rPr>
          <w:rFonts w:ascii="Times New Roman" w:hAnsi="Times New Roman" w:cs="Times New Roman"/>
          <w:sz w:val="24"/>
          <w:szCs w:val="24"/>
        </w:rPr>
        <w:lastRenderedPageBreak/>
        <w:t xml:space="preserve">of KRAS mutations can tip the scale in favour of no survival difference between RS and LS tumors. </w:t>
      </w:r>
      <w:r w:rsidR="002A6434" w:rsidRPr="002A6434">
        <w:rPr>
          <w:rFonts w:ascii="Times New Roman" w:hAnsi="Times New Roman" w:cs="Times New Roman"/>
          <w:sz w:val="24"/>
          <w:szCs w:val="24"/>
          <w:highlight w:val="yellow"/>
        </w:rPr>
        <w:t>26206254</w:t>
      </w:r>
    </w:p>
    <w:p w14:paraId="583F5235" w14:textId="1C2802BA" w:rsidR="00A6438E" w:rsidRDefault="00A6438E" w:rsidP="00CF41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this is the first meta-analysis to s</w:t>
      </w:r>
      <w:r w:rsidR="00D5347E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597D4A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effect of PTL</w:t>
      </w:r>
      <w:r w:rsidR="00597D4A">
        <w:rPr>
          <w:rFonts w:ascii="Times New Roman" w:hAnsi="Times New Roman" w:cs="Times New Roman"/>
          <w:sz w:val="24"/>
          <w:szCs w:val="24"/>
        </w:rPr>
        <w:t xml:space="preserve"> </w:t>
      </w:r>
      <w:del w:id="222" w:author="Wang, Taehyung" w:date="2021-05-20T02:57:00Z">
        <w:r w:rsidR="00597D4A" w:rsidDel="008503F6">
          <w:rPr>
            <w:rFonts w:ascii="Times New Roman" w:hAnsi="Times New Roman" w:cs="Times New Roman"/>
            <w:sz w:val="24"/>
            <w:szCs w:val="24"/>
          </w:rPr>
          <w:delText xml:space="preserve">depending </w:delText>
        </w:r>
      </w:del>
      <w:ins w:id="223" w:author="Wang, Taehyung" w:date="2021-05-20T02:57:00Z">
        <w:r w:rsidR="008503F6">
          <w:rPr>
            <w:rFonts w:ascii="Times New Roman" w:hAnsi="Times New Roman" w:cs="Times New Roman"/>
            <w:sz w:val="24"/>
            <w:szCs w:val="24"/>
          </w:rPr>
          <w:t xml:space="preserve">based </w:t>
        </w:r>
      </w:ins>
      <w:r w:rsidR="00597D4A">
        <w:rPr>
          <w:rFonts w:ascii="Times New Roman" w:hAnsi="Times New Roman" w:cs="Times New Roman"/>
          <w:sz w:val="24"/>
          <w:szCs w:val="24"/>
        </w:rPr>
        <w:t xml:space="preserve">on </w:t>
      </w:r>
      <w:del w:id="224" w:author="Wang, Taehyung" w:date="2021-05-20T03:02:00Z">
        <w:r w:rsidR="00597D4A" w:rsidDel="008503F6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597D4A">
        <w:rPr>
          <w:rFonts w:ascii="Times New Roman" w:hAnsi="Times New Roman" w:cs="Times New Roman"/>
          <w:sz w:val="24"/>
          <w:szCs w:val="24"/>
        </w:rPr>
        <w:t>KRAS mutational status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97D4A">
        <w:rPr>
          <w:rFonts w:ascii="Times New Roman" w:hAnsi="Times New Roman" w:cs="Times New Roman"/>
          <w:sz w:val="24"/>
          <w:szCs w:val="24"/>
        </w:rPr>
        <w:t xml:space="preserve">a previous </w:t>
      </w:r>
      <w:r>
        <w:rPr>
          <w:rFonts w:ascii="Times New Roman" w:hAnsi="Times New Roman" w:cs="Times New Roman"/>
          <w:sz w:val="24"/>
          <w:szCs w:val="24"/>
        </w:rPr>
        <w:t xml:space="preserve">meta-analysis </w:t>
      </w:r>
      <w:del w:id="225" w:author="Wang, Taehyung" w:date="2021-05-20T02:59:00Z">
        <w:r w:rsidR="00D5347E" w:rsidDel="008503F6">
          <w:rPr>
            <w:rFonts w:ascii="Times New Roman" w:hAnsi="Times New Roman" w:cs="Times New Roman"/>
            <w:sz w:val="24"/>
            <w:szCs w:val="24"/>
          </w:rPr>
          <w:delText>traced some indications of such an effect</w:delText>
        </w:r>
      </w:del>
      <w:ins w:id="226" w:author="Wang, Taehyung" w:date="2021-05-20T02:59:00Z">
        <w:r w:rsidR="008503F6">
          <w:rPr>
            <w:rFonts w:ascii="Times New Roman" w:hAnsi="Times New Roman" w:cs="Times New Roman"/>
            <w:sz w:val="24"/>
            <w:szCs w:val="24"/>
          </w:rPr>
          <w:t xml:space="preserve">presented </w:t>
        </w:r>
      </w:ins>
      <w:ins w:id="227" w:author="Wang, Taehyung" w:date="2021-05-20T03:02:00Z">
        <w:r w:rsidR="008503F6">
          <w:rPr>
            <w:rFonts w:ascii="Times New Roman" w:hAnsi="Times New Roman" w:cs="Times New Roman"/>
            <w:sz w:val="24"/>
            <w:szCs w:val="24"/>
          </w:rPr>
          <w:t>findings that implied such a relationship existed</w:t>
        </w:r>
      </w:ins>
      <w:r w:rsidR="00D5347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A6434" w:rsidRPr="002A6434">
        <w:rPr>
          <w:rFonts w:ascii="Times New Roman" w:hAnsi="Times New Roman" w:cs="Times New Roman"/>
          <w:sz w:val="24"/>
          <w:szCs w:val="24"/>
          <w:highlight w:val="yellow"/>
        </w:rPr>
        <w:t>31386192</w:t>
      </w:r>
      <w:r w:rsidR="002A6434">
        <w:rPr>
          <w:rFonts w:ascii="Times New Roman" w:hAnsi="Times New Roman" w:cs="Times New Roman"/>
          <w:sz w:val="24"/>
          <w:szCs w:val="24"/>
        </w:rPr>
        <w:t xml:space="preserve">  </w:t>
      </w:r>
      <w:r w:rsidR="00D5347E">
        <w:rPr>
          <w:rFonts w:ascii="Times New Roman" w:hAnsi="Times New Roman" w:cs="Times New Roman"/>
          <w:sz w:val="24"/>
          <w:szCs w:val="24"/>
        </w:rPr>
        <w:t>Specifically</w:t>
      </w:r>
      <w:proofErr w:type="gramEnd"/>
      <w:r w:rsidR="00D5347E">
        <w:rPr>
          <w:rFonts w:ascii="Times New Roman" w:hAnsi="Times New Roman" w:cs="Times New Roman"/>
          <w:sz w:val="24"/>
          <w:szCs w:val="24"/>
        </w:rPr>
        <w:t xml:space="preserve">, </w:t>
      </w:r>
      <w:r w:rsidR="00597D4A">
        <w:rPr>
          <w:rFonts w:ascii="Times New Roman" w:hAnsi="Times New Roman" w:cs="Times New Roman"/>
          <w:sz w:val="24"/>
          <w:szCs w:val="24"/>
        </w:rPr>
        <w:t>Wa</w:t>
      </w:r>
      <w:r w:rsidR="002A6434">
        <w:rPr>
          <w:rFonts w:ascii="Times New Roman" w:hAnsi="Times New Roman" w:cs="Times New Roman"/>
          <w:sz w:val="24"/>
          <w:szCs w:val="24"/>
        </w:rPr>
        <w:t>n</w:t>
      </w:r>
      <w:r w:rsidR="00597D4A">
        <w:rPr>
          <w:rFonts w:ascii="Times New Roman" w:hAnsi="Times New Roman" w:cs="Times New Roman"/>
          <w:sz w:val="24"/>
          <w:szCs w:val="24"/>
        </w:rPr>
        <w:t xml:space="preserve">g et al </w:t>
      </w:r>
      <w:r>
        <w:rPr>
          <w:rFonts w:ascii="Times New Roman" w:hAnsi="Times New Roman" w:cs="Times New Roman"/>
          <w:sz w:val="24"/>
          <w:szCs w:val="24"/>
        </w:rPr>
        <w:t xml:space="preserve">found that </w:t>
      </w:r>
      <w:r w:rsidRPr="00A6438E">
        <w:rPr>
          <w:rFonts w:ascii="Times New Roman" w:hAnsi="Times New Roman" w:cs="Times New Roman"/>
          <w:sz w:val="24"/>
          <w:szCs w:val="24"/>
        </w:rPr>
        <w:t xml:space="preserve">RAS/RAF mutations were one of the three variables that accounted for 99% of </w:t>
      </w:r>
      <w:commentRangeStart w:id="228"/>
      <w:r w:rsidRPr="00A6438E">
        <w:rPr>
          <w:rFonts w:ascii="Times New Roman" w:hAnsi="Times New Roman" w:cs="Times New Roman"/>
          <w:sz w:val="24"/>
          <w:szCs w:val="24"/>
        </w:rPr>
        <w:t xml:space="preserve">that heterogeneity </w:t>
      </w:r>
      <w:commentRangeEnd w:id="228"/>
      <w:r w:rsidR="008503F6">
        <w:rPr>
          <w:rStyle w:val="CommentReference"/>
        </w:rPr>
        <w:commentReference w:id="228"/>
      </w:r>
      <w:r w:rsidRPr="00A6438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influenced </w:t>
      </w:r>
      <w:r w:rsidRPr="00A6438E">
        <w:rPr>
          <w:rFonts w:ascii="Times New Roman" w:hAnsi="Times New Roman" w:cs="Times New Roman"/>
          <w:sz w:val="24"/>
          <w:szCs w:val="24"/>
        </w:rPr>
        <w:t xml:space="preserve">the relationship between PTL and </w:t>
      </w:r>
      <w:r>
        <w:rPr>
          <w:rFonts w:ascii="Times New Roman" w:hAnsi="Times New Roman" w:cs="Times New Roman"/>
          <w:sz w:val="24"/>
          <w:szCs w:val="24"/>
        </w:rPr>
        <w:t xml:space="preserve">overall </w:t>
      </w:r>
      <w:r w:rsidRPr="00A6438E">
        <w:rPr>
          <w:rFonts w:ascii="Times New Roman" w:hAnsi="Times New Roman" w:cs="Times New Roman"/>
          <w:sz w:val="24"/>
          <w:szCs w:val="24"/>
        </w:rPr>
        <w:t>survival</w:t>
      </w:r>
      <w:r>
        <w:rPr>
          <w:rFonts w:ascii="Times New Roman" w:hAnsi="Times New Roman" w:cs="Times New Roman"/>
          <w:sz w:val="24"/>
          <w:szCs w:val="24"/>
        </w:rPr>
        <w:t xml:space="preserve">. Similarly, with regard to RFS, RAS/RAF mutations and a few other variables accounted for 99% of the heterogeneity and </w:t>
      </w:r>
      <w:r w:rsidRPr="00A6438E">
        <w:rPr>
          <w:rFonts w:ascii="Times New Roman" w:hAnsi="Times New Roman" w:cs="Times New Roman"/>
          <w:sz w:val="24"/>
          <w:szCs w:val="24"/>
        </w:rPr>
        <w:t xml:space="preserve">influenced the relationship between PTL and </w:t>
      </w:r>
      <w:r>
        <w:rPr>
          <w:rFonts w:ascii="Times New Roman" w:hAnsi="Times New Roman" w:cs="Times New Roman"/>
          <w:sz w:val="24"/>
          <w:szCs w:val="24"/>
        </w:rPr>
        <w:t xml:space="preserve">RFS. Unfortunately, </w:t>
      </w:r>
      <w:del w:id="229" w:author="Wang, Taehyung" w:date="2021-05-20T03:05:00Z">
        <w:r w:rsidDel="008503F6">
          <w:rPr>
            <w:rFonts w:ascii="Times New Roman" w:hAnsi="Times New Roman" w:cs="Times New Roman"/>
            <w:sz w:val="24"/>
            <w:szCs w:val="24"/>
          </w:rPr>
          <w:delText xml:space="preserve">the fact that </w:delText>
        </w:r>
      </w:del>
      <w:r w:rsidRPr="00A6438E">
        <w:rPr>
          <w:rFonts w:ascii="Times New Roman" w:hAnsi="Times New Roman" w:cs="Times New Roman"/>
          <w:sz w:val="24"/>
          <w:szCs w:val="24"/>
        </w:rPr>
        <w:t>only around one third of the included patients had known RAS/RAF status</w:t>
      </w:r>
      <w:ins w:id="230" w:author="Wang, Taehyung" w:date="2021-05-20T03:05:00Z">
        <w:r w:rsidR="008503F6">
          <w:rPr>
            <w:rFonts w:ascii="Times New Roman" w:hAnsi="Times New Roman" w:cs="Times New Roman"/>
            <w:sz w:val="24"/>
            <w:szCs w:val="24"/>
          </w:rPr>
          <w:t xml:space="preserve">, which likely precluded the performance of a </w:t>
        </w:r>
      </w:ins>
      <w:del w:id="231" w:author="Wang, Taehyung" w:date="2021-05-20T03:05:00Z">
        <w:r w:rsidRPr="00A6438E" w:rsidDel="008503F6">
          <w:rPr>
            <w:rFonts w:ascii="Times New Roman" w:hAnsi="Times New Roman" w:cs="Times New Roman"/>
            <w:sz w:val="24"/>
            <w:szCs w:val="24"/>
          </w:rPr>
          <w:delText xml:space="preserve"> likely</w:delText>
        </w:r>
        <w:r w:rsidDel="008503F6">
          <w:rPr>
            <w:rFonts w:ascii="Times New Roman" w:hAnsi="Times New Roman" w:cs="Times New Roman"/>
            <w:sz w:val="24"/>
            <w:szCs w:val="24"/>
          </w:rPr>
          <w:delText xml:space="preserve"> resulted to </w:delText>
        </w:r>
        <w:r w:rsidR="00A00B38" w:rsidDel="008503F6">
          <w:rPr>
            <w:rFonts w:ascii="Times New Roman" w:hAnsi="Times New Roman" w:cs="Times New Roman"/>
            <w:sz w:val="24"/>
            <w:szCs w:val="24"/>
          </w:rPr>
          <w:delText xml:space="preserve">not performing a </w:delText>
        </w:r>
      </w:del>
      <w:r w:rsidR="00A00B38">
        <w:rPr>
          <w:rFonts w:ascii="Times New Roman" w:hAnsi="Times New Roman" w:cs="Times New Roman"/>
          <w:sz w:val="24"/>
          <w:szCs w:val="24"/>
        </w:rPr>
        <w:t>subgroup analysis for patients with KRAS mut vs wild type tumors</w:t>
      </w:r>
      <w:del w:id="232" w:author="Wang, Taehyung" w:date="2021-05-20T03:06:00Z">
        <w:r w:rsidR="00597D4A" w:rsidDel="008503F6">
          <w:rPr>
            <w:rFonts w:ascii="Times New Roman" w:hAnsi="Times New Roman" w:cs="Times New Roman"/>
            <w:sz w:val="24"/>
            <w:szCs w:val="24"/>
          </w:rPr>
          <w:delText xml:space="preserve"> and not assessing whether there </w:delText>
        </w:r>
      </w:del>
      <w:del w:id="233" w:author="Wang, Taehyung" w:date="2021-05-20T03:05:00Z">
        <w:r w:rsidR="00597D4A" w:rsidDel="008503F6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del w:id="234" w:author="Wang, Taehyung" w:date="2021-05-20T03:06:00Z">
        <w:r w:rsidR="00597D4A" w:rsidDel="008503F6">
          <w:rPr>
            <w:rFonts w:ascii="Times New Roman" w:hAnsi="Times New Roman" w:cs="Times New Roman"/>
            <w:sz w:val="24"/>
            <w:szCs w:val="24"/>
          </w:rPr>
          <w:delText>a true interaction between PTL and KRAS</w:delText>
        </w:r>
      </w:del>
      <w:r w:rsidR="00597D4A">
        <w:rPr>
          <w:rFonts w:ascii="Times New Roman" w:hAnsi="Times New Roman" w:cs="Times New Roman"/>
          <w:sz w:val="24"/>
          <w:szCs w:val="24"/>
        </w:rPr>
        <w:t>.</w:t>
      </w:r>
    </w:p>
    <w:p w14:paraId="6F37874A" w14:textId="358A24EF" w:rsidR="00767C7B" w:rsidRDefault="005C2574" w:rsidP="00767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del w:id="235" w:author="Wang, Taehyung" w:date="2021-05-20T03:06:00Z">
        <w:r w:rsidR="00597D4A" w:rsidDel="005A7132">
          <w:rPr>
            <w:rFonts w:ascii="Times New Roman" w:hAnsi="Times New Roman" w:cs="Times New Roman"/>
            <w:sz w:val="24"/>
            <w:szCs w:val="24"/>
          </w:rPr>
          <w:delText xml:space="preserve">present </w:delText>
        </w:r>
        <w:r w:rsidDel="005A7132">
          <w:rPr>
            <w:rFonts w:ascii="Times New Roman" w:hAnsi="Times New Roman" w:cs="Times New Roman"/>
            <w:sz w:val="24"/>
            <w:szCs w:val="24"/>
          </w:rPr>
          <w:delText xml:space="preserve">meta-analysis’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findings </w:t>
      </w:r>
      <w:ins w:id="236" w:author="Wang, Taehyung" w:date="2021-05-20T03:06:00Z">
        <w:r w:rsidR="005A7132">
          <w:rPr>
            <w:rFonts w:ascii="Times New Roman" w:hAnsi="Times New Roman" w:cs="Times New Roman"/>
            <w:sz w:val="24"/>
            <w:szCs w:val="24"/>
          </w:rPr>
          <w:t xml:space="preserve">of the present meta-analysis </w:t>
        </w:r>
      </w:ins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415B23">
        <w:rPr>
          <w:rFonts w:ascii="Times New Roman" w:hAnsi="Times New Roman" w:cs="Times New Roman"/>
          <w:sz w:val="24"/>
          <w:szCs w:val="24"/>
        </w:rPr>
        <w:t xml:space="preserve">also </w:t>
      </w:r>
      <w:r w:rsidR="00415B23" w:rsidRPr="00415B23">
        <w:rPr>
          <w:rFonts w:ascii="Times New Roman" w:hAnsi="Times New Roman" w:cs="Times New Roman"/>
          <w:sz w:val="24"/>
          <w:szCs w:val="24"/>
        </w:rPr>
        <w:t xml:space="preserve">consistent with a prior study </w:t>
      </w:r>
      <w:r w:rsidR="00415B23">
        <w:rPr>
          <w:rFonts w:ascii="Times New Roman" w:hAnsi="Times New Roman" w:cs="Times New Roman"/>
          <w:sz w:val="24"/>
          <w:szCs w:val="24"/>
        </w:rPr>
        <w:t xml:space="preserve">from our group which was the first </w:t>
      </w:r>
      <w:del w:id="237" w:author="Wang, Taehyung" w:date="2021-05-20T03:06:00Z">
        <w:r w:rsidR="00415B23" w:rsidDel="00666834">
          <w:rPr>
            <w:rFonts w:ascii="Times New Roman" w:hAnsi="Times New Roman" w:cs="Times New Roman"/>
            <w:sz w:val="24"/>
            <w:szCs w:val="24"/>
          </w:rPr>
          <w:delText xml:space="preserve">study that </w:delText>
        </w:r>
        <w:r w:rsidDel="00666834">
          <w:rPr>
            <w:rFonts w:ascii="Times New Roman" w:hAnsi="Times New Roman" w:cs="Times New Roman"/>
            <w:sz w:val="24"/>
            <w:szCs w:val="24"/>
          </w:rPr>
          <w:delText>investigated</w:delText>
        </w:r>
      </w:del>
      <w:ins w:id="238" w:author="Wang, Taehyung" w:date="2021-05-20T03:06:00Z">
        <w:r w:rsidR="00666834">
          <w:rPr>
            <w:rFonts w:ascii="Times New Roman" w:hAnsi="Times New Roman" w:cs="Times New Roman"/>
            <w:sz w:val="24"/>
            <w:szCs w:val="24"/>
          </w:rPr>
          <w:t>to investigate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B2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possible </w:t>
      </w:r>
      <w:r w:rsidR="00415B23">
        <w:rPr>
          <w:rFonts w:ascii="Times New Roman" w:hAnsi="Times New Roman" w:cs="Times New Roman"/>
          <w:sz w:val="24"/>
          <w:szCs w:val="24"/>
        </w:rPr>
        <w:t>interplay of KRAS mutation status and PTL</w:t>
      </w:r>
      <w:del w:id="239" w:author="Wang, Taehyung" w:date="2021-05-20T03:06:00Z">
        <w:r w:rsidR="00415B23" w:rsidDel="004A226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4A2264">
          <w:rPr>
            <w:rFonts w:ascii="Times New Roman" w:hAnsi="Times New Roman" w:cs="Times New Roman"/>
            <w:sz w:val="24"/>
            <w:szCs w:val="24"/>
          </w:rPr>
          <w:delText xml:space="preserve">using </w:delText>
        </w:r>
        <w:r w:rsidR="00415B23" w:rsidRPr="00415B23" w:rsidDel="004A2264">
          <w:rPr>
            <w:rFonts w:ascii="Times New Roman" w:hAnsi="Times New Roman" w:cs="Times New Roman"/>
            <w:sz w:val="24"/>
            <w:szCs w:val="24"/>
          </w:rPr>
          <w:delText>a cohort of patients treated at the Johns Hopkins Hospital</w:delText>
        </w:r>
      </w:del>
      <w:r w:rsidR="00415B23" w:rsidRPr="00415B23">
        <w:rPr>
          <w:rFonts w:ascii="Times New Roman" w:hAnsi="Times New Roman" w:cs="Times New Roman"/>
          <w:sz w:val="24"/>
          <w:szCs w:val="24"/>
        </w:rPr>
        <w:t xml:space="preserve">. </w:t>
      </w:r>
      <w:r w:rsidR="002A6434" w:rsidRPr="002A6434">
        <w:rPr>
          <w:rFonts w:ascii="Times New Roman" w:hAnsi="Times New Roman" w:cs="Times New Roman"/>
          <w:sz w:val="24"/>
          <w:szCs w:val="24"/>
          <w:highlight w:val="yellow"/>
        </w:rPr>
        <w:t>27352204</w:t>
      </w:r>
      <w:r w:rsidR="002A6434">
        <w:rPr>
          <w:rFonts w:ascii="Times New Roman" w:hAnsi="Times New Roman" w:cs="Times New Roman"/>
          <w:sz w:val="24"/>
          <w:szCs w:val="24"/>
        </w:rPr>
        <w:t xml:space="preserve"> </w:t>
      </w:r>
      <w:r w:rsidR="00415B23" w:rsidRPr="00415B23">
        <w:rPr>
          <w:rFonts w:ascii="Times New Roman" w:hAnsi="Times New Roman" w:cs="Times New Roman"/>
          <w:sz w:val="24"/>
          <w:szCs w:val="24"/>
        </w:rPr>
        <w:t xml:space="preserve">Specifically, </w:t>
      </w:r>
      <w:ins w:id="240" w:author="Wang, Taehyung" w:date="2021-05-20T03:06:00Z">
        <w:r w:rsidR="00706890">
          <w:rPr>
            <w:rFonts w:ascii="Times New Roman" w:hAnsi="Times New Roman" w:cs="Times New Roman"/>
            <w:sz w:val="24"/>
            <w:szCs w:val="24"/>
          </w:rPr>
          <w:t xml:space="preserve">in 2016, </w:t>
        </w:r>
      </w:ins>
      <w:r w:rsidR="00415B23">
        <w:rPr>
          <w:rFonts w:ascii="Times New Roman" w:hAnsi="Times New Roman" w:cs="Times New Roman"/>
          <w:sz w:val="24"/>
          <w:szCs w:val="24"/>
        </w:rPr>
        <w:t xml:space="preserve">Sasaki et al </w:t>
      </w:r>
      <w:del w:id="241" w:author="Wang, Taehyung" w:date="2021-05-20T03:06:00Z">
        <w:r w:rsidR="00415B23" w:rsidDel="00706890">
          <w:rPr>
            <w:rFonts w:ascii="Times New Roman" w:hAnsi="Times New Roman" w:cs="Times New Roman"/>
            <w:sz w:val="24"/>
            <w:szCs w:val="24"/>
          </w:rPr>
          <w:delText xml:space="preserve">in 2016 </w:delText>
        </w:r>
      </w:del>
      <w:r w:rsidR="00415B23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415B23" w:rsidRPr="00415B23">
        <w:rPr>
          <w:rFonts w:ascii="Times New Roman" w:hAnsi="Times New Roman" w:cs="Times New Roman"/>
          <w:sz w:val="24"/>
          <w:szCs w:val="24"/>
        </w:rPr>
        <w:t xml:space="preserve">among patients with </w:t>
      </w:r>
      <w:ins w:id="242" w:author="Wang, Taehyung" w:date="2021-05-20T03:06:00Z">
        <w:r w:rsidR="00706890">
          <w:rPr>
            <w:rFonts w:ascii="Times New Roman" w:hAnsi="Times New Roman" w:cs="Times New Roman"/>
            <w:sz w:val="24"/>
            <w:szCs w:val="24"/>
          </w:rPr>
          <w:t xml:space="preserve">wild type </w:t>
        </w:r>
      </w:ins>
      <w:del w:id="243" w:author="Wang, Taehyung" w:date="2021-05-20T03:06:00Z">
        <w:r w:rsidR="00415B23" w:rsidRPr="00415B23" w:rsidDel="00706890">
          <w:rPr>
            <w:rFonts w:ascii="Times New Roman" w:hAnsi="Times New Roman" w:cs="Times New Roman"/>
            <w:sz w:val="24"/>
            <w:szCs w:val="24"/>
          </w:rPr>
          <w:delText>wt</w:delText>
        </w:r>
      </w:del>
      <w:r w:rsidR="00415B23" w:rsidRPr="00415B23">
        <w:rPr>
          <w:rFonts w:ascii="Times New Roman" w:hAnsi="Times New Roman" w:cs="Times New Roman"/>
          <w:sz w:val="24"/>
          <w:szCs w:val="24"/>
        </w:rPr>
        <w:t xml:space="preserve">KRAS tumors, </w:t>
      </w:r>
      <w:r w:rsidR="00415B23" w:rsidRPr="00E352A3">
        <w:rPr>
          <w:rFonts w:ascii="Times New Roman" w:hAnsi="Times New Roman" w:cs="Times New Roman"/>
          <w:sz w:val="24"/>
          <w:szCs w:val="24"/>
          <w:highlight w:val="yellow"/>
        </w:rPr>
        <w:t xml:space="preserve">the overall survival of patients with LS tumors was numerically superior to those with RS disease (median OS: 65.8 vs 56.4 months, respectively). In contrast, among those with </w:t>
      </w:r>
      <w:proofErr w:type="spellStart"/>
      <w:r w:rsidR="00415B23" w:rsidRPr="00E352A3">
        <w:rPr>
          <w:rFonts w:ascii="Times New Roman" w:hAnsi="Times New Roman" w:cs="Times New Roman"/>
          <w:sz w:val="24"/>
          <w:szCs w:val="24"/>
          <w:highlight w:val="yellow"/>
        </w:rPr>
        <w:t>mutKRAS</w:t>
      </w:r>
      <w:proofErr w:type="spellEnd"/>
      <w:r w:rsidR="00415B23" w:rsidRPr="00E352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15B23" w:rsidRPr="00E352A3">
        <w:rPr>
          <w:rFonts w:ascii="Times New Roman" w:hAnsi="Times New Roman" w:cs="Times New Roman"/>
          <w:sz w:val="24"/>
          <w:szCs w:val="24"/>
          <w:highlight w:val="yellow"/>
        </w:rPr>
        <w:t>tumors</w:t>
      </w:r>
      <w:proofErr w:type="spellEnd"/>
      <w:r w:rsidR="00415B23" w:rsidRPr="00E352A3">
        <w:rPr>
          <w:rFonts w:ascii="Times New Roman" w:hAnsi="Times New Roman" w:cs="Times New Roman"/>
          <w:sz w:val="24"/>
          <w:szCs w:val="24"/>
          <w:highlight w:val="yellow"/>
        </w:rPr>
        <w:t xml:space="preserve">, OS was comparable (median OS </w:t>
      </w:r>
      <w:bookmarkStart w:id="244" w:name="_Hlk72320026"/>
      <w:r w:rsidR="00415B23" w:rsidRPr="00E352A3">
        <w:rPr>
          <w:rFonts w:ascii="Times New Roman" w:hAnsi="Times New Roman" w:cs="Times New Roman"/>
          <w:sz w:val="24"/>
          <w:szCs w:val="24"/>
          <w:highlight w:val="yellow"/>
        </w:rPr>
        <w:t>was 46.8 months for those with RS tumors and 44.0 for those with LS tumors</w:t>
      </w:r>
      <w:bookmarkEnd w:id="244"/>
      <w:r w:rsidR="00415B23" w:rsidRPr="00E352A3">
        <w:rPr>
          <w:rFonts w:ascii="Times New Roman" w:hAnsi="Times New Roman" w:cs="Times New Roman"/>
          <w:sz w:val="24"/>
          <w:szCs w:val="24"/>
          <w:highlight w:val="yellow"/>
        </w:rPr>
        <w:t>).</w:t>
      </w:r>
      <w:r w:rsidR="00767C7B">
        <w:rPr>
          <w:rFonts w:ascii="Times New Roman" w:hAnsi="Times New Roman" w:cs="Times New Roman"/>
          <w:sz w:val="24"/>
          <w:szCs w:val="24"/>
        </w:rPr>
        <w:t xml:space="preserve"> These results are in line with those reported by Cavallaro et al</w:t>
      </w:r>
      <w:ins w:id="245" w:author="Wang, Taehyung" w:date="2021-05-20T03:07:00Z">
        <w:r w:rsidR="00706890">
          <w:rPr>
            <w:rFonts w:ascii="Times New Roman" w:hAnsi="Times New Roman" w:cs="Times New Roman"/>
            <w:sz w:val="24"/>
            <w:szCs w:val="24"/>
          </w:rPr>
          <w:t>,</w:t>
        </w:r>
      </w:ins>
      <w:r w:rsidR="00767C7B">
        <w:rPr>
          <w:rFonts w:ascii="Times New Roman" w:hAnsi="Times New Roman" w:cs="Times New Roman"/>
          <w:sz w:val="24"/>
          <w:szCs w:val="24"/>
        </w:rPr>
        <w:t xml:space="preserve"> who investigated the relationship between PTL and KRAS status in a mixed </w:t>
      </w:r>
      <w:ins w:id="246" w:author="Wang, Taehyung" w:date="2021-05-20T03:08:00Z">
        <w:r w:rsidR="00F54E76">
          <w:rPr>
            <w:rFonts w:ascii="Times New Roman" w:hAnsi="Times New Roman" w:cs="Times New Roman"/>
            <w:sz w:val="24"/>
            <w:szCs w:val="24"/>
          </w:rPr>
          <w:t>National Cancer Data Base (</w:t>
        </w:r>
      </w:ins>
      <w:r w:rsidR="00767C7B">
        <w:rPr>
          <w:rFonts w:ascii="Times New Roman" w:hAnsi="Times New Roman" w:cs="Times New Roman"/>
          <w:sz w:val="24"/>
          <w:szCs w:val="24"/>
        </w:rPr>
        <w:t>NCDB</w:t>
      </w:r>
      <w:ins w:id="247" w:author="Wang, Taehyung" w:date="2021-05-20T03:08:00Z">
        <w:r w:rsidR="00F54E76">
          <w:rPr>
            <w:rFonts w:ascii="Times New Roman" w:hAnsi="Times New Roman" w:cs="Times New Roman"/>
            <w:sz w:val="24"/>
            <w:szCs w:val="24"/>
          </w:rPr>
          <w:t>)</w:t>
        </w:r>
      </w:ins>
      <w:r w:rsidR="00767C7B">
        <w:rPr>
          <w:rFonts w:ascii="Times New Roman" w:hAnsi="Times New Roman" w:cs="Times New Roman"/>
          <w:sz w:val="24"/>
          <w:szCs w:val="24"/>
        </w:rPr>
        <w:t xml:space="preserve"> cohort of </w:t>
      </w:r>
      <w:proofErr w:type="spellStart"/>
      <w:r w:rsidR="00767C7B">
        <w:rPr>
          <w:rFonts w:ascii="Times New Roman" w:hAnsi="Times New Roman" w:cs="Times New Roman"/>
          <w:sz w:val="24"/>
          <w:szCs w:val="24"/>
        </w:rPr>
        <w:t>resectable</w:t>
      </w:r>
      <w:proofErr w:type="spellEnd"/>
      <w:r w:rsidR="00767C7B">
        <w:rPr>
          <w:rFonts w:ascii="Times New Roman" w:hAnsi="Times New Roman" w:cs="Times New Roman"/>
          <w:sz w:val="24"/>
          <w:szCs w:val="24"/>
        </w:rPr>
        <w:t xml:space="preserve"> and unresectable patients</w:t>
      </w:r>
      <w:r w:rsidR="00767C7B" w:rsidRPr="00767C7B">
        <w:t xml:space="preserve"> </w:t>
      </w:r>
      <w:r w:rsidR="00767C7B" w:rsidRPr="00767C7B">
        <w:rPr>
          <w:rFonts w:ascii="Times New Roman" w:hAnsi="Times New Roman" w:cs="Times New Roman"/>
          <w:sz w:val="24"/>
          <w:szCs w:val="24"/>
        </w:rPr>
        <w:t xml:space="preserve">with </w:t>
      </w:r>
      <w:r w:rsidR="00767C7B">
        <w:rPr>
          <w:rFonts w:ascii="Times New Roman" w:hAnsi="Times New Roman" w:cs="Times New Roman"/>
          <w:sz w:val="24"/>
          <w:szCs w:val="24"/>
        </w:rPr>
        <w:t xml:space="preserve">CRC and </w:t>
      </w:r>
      <w:r w:rsidR="00767C7B" w:rsidRPr="00767C7B">
        <w:rPr>
          <w:rFonts w:ascii="Times New Roman" w:hAnsi="Times New Roman" w:cs="Times New Roman"/>
          <w:sz w:val="24"/>
          <w:szCs w:val="24"/>
        </w:rPr>
        <w:t>synchronous metastases to the liver</w:t>
      </w:r>
      <w:r w:rsidR="00767C7B">
        <w:rPr>
          <w:rFonts w:ascii="Times New Roman" w:hAnsi="Times New Roman" w:cs="Times New Roman"/>
          <w:sz w:val="24"/>
          <w:szCs w:val="24"/>
        </w:rPr>
        <w:t xml:space="preserve">. </w:t>
      </w:r>
      <w:r w:rsidR="002A6434" w:rsidRPr="002A6434">
        <w:rPr>
          <w:rFonts w:ascii="Times New Roman" w:hAnsi="Times New Roman" w:cs="Times New Roman"/>
          <w:sz w:val="24"/>
          <w:szCs w:val="24"/>
          <w:highlight w:val="yellow"/>
        </w:rPr>
        <w:t>31899147</w:t>
      </w:r>
      <w:r w:rsidR="002A6434">
        <w:rPr>
          <w:rFonts w:ascii="Times New Roman" w:hAnsi="Times New Roman" w:cs="Times New Roman"/>
          <w:sz w:val="24"/>
          <w:szCs w:val="24"/>
        </w:rPr>
        <w:t xml:space="preserve"> </w:t>
      </w:r>
      <w:ins w:id="248" w:author="Wang, Taehyung" w:date="2021-05-20T03:08:00Z">
        <w:r w:rsidR="00D33A1B">
          <w:rPr>
            <w:rFonts w:ascii="Times New Roman" w:hAnsi="Times New Roman" w:cs="Times New Roman"/>
            <w:sz w:val="24"/>
            <w:szCs w:val="24"/>
          </w:rPr>
          <w:t>Specifically, t</w:t>
        </w:r>
      </w:ins>
      <w:del w:id="249" w:author="Wang, Taehyung" w:date="2021-05-20T03:08:00Z">
        <w:r w:rsidR="00767C7B" w:rsidDel="00D33A1B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="00767C7B">
        <w:rPr>
          <w:rFonts w:ascii="Times New Roman" w:hAnsi="Times New Roman" w:cs="Times New Roman"/>
          <w:sz w:val="24"/>
          <w:szCs w:val="24"/>
        </w:rPr>
        <w:t xml:space="preserve">hey found that among those with wild-type tumors, </w:t>
      </w:r>
      <w:r w:rsidR="00767C7B" w:rsidRPr="00767C7B">
        <w:rPr>
          <w:rFonts w:ascii="Times New Roman" w:hAnsi="Times New Roman" w:cs="Times New Roman"/>
          <w:sz w:val="24"/>
          <w:szCs w:val="24"/>
        </w:rPr>
        <w:t xml:space="preserve">the overall </w:t>
      </w:r>
      <w:r w:rsidR="00767C7B" w:rsidRPr="00767C7B">
        <w:rPr>
          <w:rFonts w:ascii="Times New Roman" w:hAnsi="Times New Roman" w:cs="Times New Roman"/>
          <w:sz w:val="24"/>
          <w:szCs w:val="24"/>
        </w:rPr>
        <w:lastRenderedPageBreak/>
        <w:t xml:space="preserve">survival of patients with LS tumors was numerically superior to those with RS disease (median OS: </w:t>
      </w:r>
      <w:r w:rsidR="00767C7B">
        <w:rPr>
          <w:rFonts w:ascii="Times New Roman" w:hAnsi="Times New Roman" w:cs="Times New Roman"/>
          <w:sz w:val="24"/>
          <w:szCs w:val="24"/>
        </w:rPr>
        <w:t>31</w:t>
      </w:r>
      <w:r w:rsidR="00767C7B" w:rsidRPr="00767C7B">
        <w:rPr>
          <w:rFonts w:ascii="Times New Roman" w:hAnsi="Times New Roman" w:cs="Times New Roman"/>
          <w:sz w:val="24"/>
          <w:szCs w:val="24"/>
        </w:rPr>
        <w:t>.</w:t>
      </w:r>
      <w:r w:rsidR="00767C7B">
        <w:rPr>
          <w:rFonts w:ascii="Times New Roman" w:hAnsi="Times New Roman" w:cs="Times New Roman"/>
          <w:sz w:val="24"/>
          <w:szCs w:val="24"/>
        </w:rPr>
        <w:t>5</w:t>
      </w:r>
      <w:r w:rsidR="00767C7B" w:rsidRPr="00767C7B">
        <w:rPr>
          <w:rFonts w:ascii="Times New Roman" w:hAnsi="Times New Roman" w:cs="Times New Roman"/>
          <w:sz w:val="24"/>
          <w:szCs w:val="24"/>
        </w:rPr>
        <w:t xml:space="preserve"> vs </w:t>
      </w:r>
      <w:r w:rsidR="00767C7B">
        <w:rPr>
          <w:rFonts w:ascii="Times New Roman" w:hAnsi="Times New Roman" w:cs="Times New Roman"/>
          <w:sz w:val="24"/>
          <w:szCs w:val="24"/>
        </w:rPr>
        <w:t>16</w:t>
      </w:r>
      <w:r w:rsidR="00767C7B" w:rsidRPr="00767C7B">
        <w:rPr>
          <w:rFonts w:ascii="Times New Roman" w:hAnsi="Times New Roman" w:cs="Times New Roman"/>
          <w:sz w:val="24"/>
          <w:szCs w:val="24"/>
        </w:rPr>
        <w:t>.</w:t>
      </w:r>
      <w:r w:rsidR="00767C7B">
        <w:rPr>
          <w:rFonts w:ascii="Times New Roman" w:hAnsi="Times New Roman" w:cs="Times New Roman"/>
          <w:sz w:val="24"/>
          <w:szCs w:val="24"/>
        </w:rPr>
        <w:t>7</w:t>
      </w:r>
      <w:r w:rsidR="00767C7B" w:rsidRPr="00767C7B">
        <w:rPr>
          <w:rFonts w:ascii="Times New Roman" w:hAnsi="Times New Roman" w:cs="Times New Roman"/>
          <w:sz w:val="24"/>
          <w:szCs w:val="24"/>
        </w:rPr>
        <w:t xml:space="preserve"> months, respectively)</w:t>
      </w:r>
      <w:r w:rsidR="00767C7B">
        <w:rPr>
          <w:rFonts w:ascii="Times New Roman" w:hAnsi="Times New Roman" w:cs="Times New Roman"/>
          <w:sz w:val="24"/>
          <w:szCs w:val="24"/>
        </w:rPr>
        <w:t xml:space="preserve"> while in patients with KRAS mutated tumors OS was comparable (median OS </w:t>
      </w:r>
      <w:r w:rsidR="00767C7B" w:rsidRPr="00767C7B">
        <w:rPr>
          <w:rFonts w:ascii="Times New Roman" w:hAnsi="Times New Roman" w:cs="Times New Roman"/>
          <w:sz w:val="24"/>
          <w:szCs w:val="24"/>
        </w:rPr>
        <w:t xml:space="preserve">was </w:t>
      </w:r>
      <w:r w:rsidR="00767C7B">
        <w:rPr>
          <w:rFonts w:ascii="Times New Roman" w:hAnsi="Times New Roman" w:cs="Times New Roman"/>
          <w:sz w:val="24"/>
          <w:szCs w:val="24"/>
        </w:rPr>
        <w:t>21</w:t>
      </w:r>
      <w:r w:rsidR="00767C7B" w:rsidRPr="00767C7B">
        <w:rPr>
          <w:rFonts w:ascii="Times New Roman" w:hAnsi="Times New Roman" w:cs="Times New Roman"/>
          <w:sz w:val="24"/>
          <w:szCs w:val="24"/>
        </w:rPr>
        <w:t>.</w:t>
      </w:r>
      <w:r w:rsidR="00767C7B">
        <w:rPr>
          <w:rFonts w:ascii="Times New Roman" w:hAnsi="Times New Roman" w:cs="Times New Roman"/>
          <w:sz w:val="24"/>
          <w:szCs w:val="24"/>
        </w:rPr>
        <w:t>1</w:t>
      </w:r>
      <w:r w:rsidR="00767C7B" w:rsidRPr="00767C7B">
        <w:rPr>
          <w:rFonts w:ascii="Times New Roman" w:hAnsi="Times New Roman" w:cs="Times New Roman"/>
          <w:sz w:val="24"/>
          <w:szCs w:val="24"/>
        </w:rPr>
        <w:t xml:space="preserve"> months for those with RS tumors and </w:t>
      </w:r>
      <w:r w:rsidR="00767C7B">
        <w:rPr>
          <w:rFonts w:ascii="Times New Roman" w:hAnsi="Times New Roman" w:cs="Times New Roman"/>
          <w:sz w:val="24"/>
          <w:szCs w:val="24"/>
        </w:rPr>
        <w:t>23</w:t>
      </w:r>
      <w:r w:rsidR="00767C7B" w:rsidRPr="00767C7B">
        <w:rPr>
          <w:rFonts w:ascii="Times New Roman" w:hAnsi="Times New Roman" w:cs="Times New Roman"/>
          <w:sz w:val="24"/>
          <w:szCs w:val="24"/>
        </w:rPr>
        <w:t>.</w:t>
      </w:r>
      <w:r w:rsidR="00767C7B">
        <w:rPr>
          <w:rFonts w:ascii="Times New Roman" w:hAnsi="Times New Roman" w:cs="Times New Roman"/>
          <w:sz w:val="24"/>
          <w:szCs w:val="24"/>
        </w:rPr>
        <w:t>7</w:t>
      </w:r>
      <w:r w:rsidR="00767C7B" w:rsidRPr="00767C7B">
        <w:rPr>
          <w:rFonts w:ascii="Times New Roman" w:hAnsi="Times New Roman" w:cs="Times New Roman"/>
          <w:sz w:val="24"/>
          <w:szCs w:val="24"/>
        </w:rPr>
        <w:t xml:space="preserve"> for those with LS tumors</w:t>
      </w:r>
      <w:r w:rsidR="00767C7B">
        <w:rPr>
          <w:rFonts w:ascii="Times New Roman" w:hAnsi="Times New Roman" w:cs="Times New Roman"/>
          <w:sz w:val="24"/>
          <w:szCs w:val="24"/>
        </w:rPr>
        <w:t xml:space="preserve">). </w:t>
      </w:r>
      <w:r w:rsidR="00767C7B" w:rsidRPr="00767C7B">
        <w:rPr>
          <w:rFonts w:ascii="Times New Roman" w:hAnsi="Times New Roman" w:cs="Times New Roman"/>
          <w:sz w:val="24"/>
          <w:szCs w:val="24"/>
        </w:rPr>
        <w:t>Unfortunately, the NCDB does not provide data on</w:t>
      </w:r>
      <w:r w:rsidR="00767C7B">
        <w:rPr>
          <w:rFonts w:ascii="Times New Roman" w:hAnsi="Times New Roman" w:cs="Times New Roman"/>
          <w:sz w:val="24"/>
          <w:szCs w:val="24"/>
        </w:rPr>
        <w:t xml:space="preserve"> </w:t>
      </w:r>
      <w:r w:rsidR="00767C7B" w:rsidRPr="00767C7B">
        <w:rPr>
          <w:rFonts w:ascii="Times New Roman" w:hAnsi="Times New Roman" w:cs="Times New Roman"/>
          <w:sz w:val="24"/>
          <w:szCs w:val="24"/>
        </w:rPr>
        <w:t>whether curative intent surgery was</w:t>
      </w:r>
      <w:r w:rsidR="00767C7B">
        <w:rPr>
          <w:rFonts w:ascii="Times New Roman" w:hAnsi="Times New Roman" w:cs="Times New Roman"/>
          <w:sz w:val="24"/>
          <w:szCs w:val="24"/>
        </w:rPr>
        <w:t xml:space="preserve"> </w:t>
      </w:r>
      <w:r w:rsidR="00767C7B" w:rsidRPr="00767C7B">
        <w:rPr>
          <w:rFonts w:ascii="Times New Roman" w:hAnsi="Times New Roman" w:cs="Times New Roman"/>
          <w:sz w:val="24"/>
          <w:szCs w:val="24"/>
        </w:rPr>
        <w:t>performed</w:t>
      </w:r>
      <w:r w:rsidR="00767C7B">
        <w:rPr>
          <w:rFonts w:ascii="Times New Roman" w:hAnsi="Times New Roman" w:cs="Times New Roman"/>
          <w:sz w:val="24"/>
          <w:szCs w:val="24"/>
        </w:rPr>
        <w:t xml:space="preserve"> and thus this study could not be include</w:t>
      </w:r>
      <w:r w:rsidR="00FD5D07">
        <w:rPr>
          <w:rFonts w:ascii="Times New Roman" w:hAnsi="Times New Roman" w:cs="Times New Roman"/>
          <w:sz w:val="24"/>
          <w:szCs w:val="24"/>
        </w:rPr>
        <w:t>d</w:t>
      </w:r>
      <w:r w:rsidR="00767C7B">
        <w:rPr>
          <w:rFonts w:ascii="Times New Roman" w:hAnsi="Times New Roman" w:cs="Times New Roman"/>
          <w:sz w:val="24"/>
          <w:szCs w:val="24"/>
        </w:rPr>
        <w:t xml:space="preserve"> in the present meta-analysis. </w:t>
      </w:r>
    </w:p>
    <w:p w14:paraId="72B6FD3E" w14:textId="6A6BEDF4" w:rsidR="00FE2EAA" w:rsidRDefault="00FE2EAA" w:rsidP="00CF41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Importantly, our findings may apply even to patients with</w:t>
      </w:r>
      <w:r w:rsidR="00CB5674">
        <w:rPr>
          <w:rFonts w:ascii="Times New Roman" w:hAnsi="Times New Roman" w:cs="Times New Roman"/>
          <w:sz w:val="24"/>
          <w:szCs w:val="24"/>
        </w:rPr>
        <w:t xml:space="preserve"> non-metastatic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9ED">
        <w:rPr>
          <w:rFonts w:ascii="Times New Roman" w:hAnsi="Times New Roman" w:cs="Times New Roman"/>
          <w:sz w:val="24"/>
          <w:szCs w:val="24"/>
        </w:rPr>
        <w:t>CRC</w:t>
      </w:r>
      <w:r>
        <w:rPr>
          <w:rFonts w:ascii="Times New Roman" w:hAnsi="Times New Roman" w:cs="Times New Roman"/>
          <w:sz w:val="24"/>
          <w:szCs w:val="24"/>
        </w:rPr>
        <w:t>. Specifically, a</w:t>
      </w:r>
      <w:r w:rsidRPr="00FE2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E2EAA">
        <w:rPr>
          <w:rFonts w:ascii="Times New Roman" w:hAnsi="Times New Roman" w:cs="Times New Roman"/>
          <w:sz w:val="24"/>
          <w:szCs w:val="24"/>
        </w:rPr>
        <w:t xml:space="preserve">tudy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Kamphues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eva</w:t>
      </w:r>
      <w:r w:rsidR="0035187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uated</w:t>
      </w:r>
      <w:r w:rsidRPr="00FE2EAA">
        <w:rPr>
          <w:rFonts w:ascii="Times New Roman" w:hAnsi="Times New Roman" w:cs="Times New Roman"/>
          <w:sz w:val="24"/>
          <w:szCs w:val="24"/>
        </w:rPr>
        <w:t xml:space="preserve"> the interplay </w:t>
      </w:r>
      <w:del w:id="250" w:author="Wang, Taehyung" w:date="2021-05-20T03:12:00Z">
        <w:r w:rsidRPr="00FE2EAA" w:rsidDel="002A4190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ins w:id="251" w:author="Wang, Taehyung" w:date="2021-05-20T03:12:00Z">
        <w:r w:rsidR="002A4190">
          <w:rPr>
            <w:rFonts w:ascii="Times New Roman" w:hAnsi="Times New Roman" w:cs="Times New Roman"/>
            <w:sz w:val="24"/>
            <w:szCs w:val="24"/>
          </w:rPr>
          <w:t>between</w:t>
        </w:r>
        <w:r w:rsidR="002A4190" w:rsidRPr="00FE2EA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FE2EAA">
        <w:rPr>
          <w:rFonts w:ascii="Times New Roman" w:hAnsi="Times New Roman" w:cs="Times New Roman"/>
          <w:sz w:val="24"/>
          <w:szCs w:val="24"/>
        </w:rPr>
        <w:t xml:space="preserve">KRAS status and </w:t>
      </w:r>
      <w:r>
        <w:rPr>
          <w:rFonts w:ascii="Times New Roman" w:hAnsi="Times New Roman" w:cs="Times New Roman"/>
          <w:sz w:val="24"/>
          <w:szCs w:val="24"/>
        </w:rPr>
        <w:t xml:space="preserve">PTL </w:t>
      </w:r>
      <w:r w:rsidRPr="00FE2EAA">
        <w:rPr>
          <w:rFonts w:ascii="Times New Roman" w:hAnsi="Times New Roman" w:cs="Times New Roman"/>
          <w:sz w:val="24"/>
          <w:szCs w:val="24"/>
        </w:rPr>
        <w:t xml:space="preserve">in a cohort of patients with non-metastatic CRC treated at six academic </w:t>
      </w:r>
      <w:proofErr w:type="spellStart"/>
      <w:r w:rsidRPr="00FE2EAA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FE2EAA">
        <w:rPr>
          <w:rFonts w:ascii="Times New Roman" w:hAnsi="Times New Roman" w:cs="Times New Roman"/>
          <w:sz w:val="24"/>
          <w:szCs w:val="24"/>
        </w:rPr>
        <w:t xml:space="preserve"> in Europe and Japan. </w:t>
      </w:r>
      <w:r w:rsidRPr="00FE2EAA">
        <w:rPr>
          <w:rFonts w:ascii="Times New Roman" w:hAnsi="Times New Roman" w:cs="Times New Roman"/>
          <w:sz w:val="24"/>
          <w:szCs w:val="24"/>
          <w:highlight w:val="yellow"/>
        </w:rPr>
        <w:t xml:space="preserve">In this cohort, KRAS mutation status was only found to be prognostic among patients with LS disease, </w:t>
      </w:r>
      <w:ins w:id="252" w:author="Wang, Taehyung" w:date="2021-05-20T03:13:00Z">
        <w:r w:rsidR="00190E20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which is </w:t>
        </w:r>
      </w:ins>
      <w:del w:id="253" w:author="Wang, Taehyung" w:date="2021-05-20T03:13:00Z">
        <w:r w:rsidRPr="00FE2EAA" w:rsidDel="00190E20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a finding </w:delText>
        </w:r>
      </w:del>
      <w:r w:rsidRPr="00FE2EAA">
        <w:rPr>
          <w:rFonts w:ascii="Times New Roman" w:hAnsi="Times New Roman" w:cs="Times New Roman"/>
          <w:sz w:val="24"/>
          <w:szCs w:val="24"/>
          <w:highlight w:val="yellow"/>
        </w:rPr>
        <w:t xml:space="preserve">consistent with </w:t>
      </w:r>
      <w:del w:id="254" w:author="Wang, Taehyung" w:date="2021-05-20T03:13:00Z">
        <w:r w:rsidRPr="00FE2EAA" w:rsidDel="00190E20">
          <w:rPr>
            <w:rFonts w:ascii="Times New Roman" w:hAnsi="Times New Roman" w:cs="Times New Roman"/>
            <w:sz w:val="24"/>
            <w:szCs w:val="24"/>
            <w:highlight w:val="yellow"/>
          </w:rPr>
          <w:delText>the general schema above</w:delText>
        </w:r>
      </w:del>
      <w:ins w:id="255" w:author="Wang, Taehyung" w:date="2021-05-20T03:13:00Z">
        <w:r w:rsidR="00190E20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the present study. </w:t>
        </w:r>
      </w:ins>
      <w:r w:rsidRPr="00FE2E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del w:id="256" w:author="Wang, Taehyung" w:date="2021-05-20T03:13:00Z">
        <w:r w:rsidRPr="00FE2EAA" w:rsidDel="00190E20">
          <w:rPr>
            <w:rFonts w:ascii="Times New Roman" w:hAnsi="Times New Roman" w:cs="Times New Roman"/>
            <w:sz w:val="24"/>
            <w:szCs w:val="24"/>
            <w:highlight w:val="yellow"/>
          </w:rPr>
          <w:delText>(i.e., as the LS/wtKRAS group has the best prognosis and LS/mutKRAS is similar to RS/mutKRAS, it follows that LS/wtKRAS-LS/mutKRAS&gt;RS/wtKRAS-RS/mutKRAS).</w:delText>
        </w:r>
      </w:del>
    </w:p>
    <w:p w14:paraId="5CD51C5A" w14:textId="53C123A6" w:rsidR="00415B23" w:rsidRPr="00415B23" w:rsidRDefault="00415B23" w:rsidP="00415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2855">
        <w:rPr>
          <w:rFonts w:ascii="Times New Roman" w:hAnsi="Times New Roman" w:cs="Times New Roman"/>
          <w:sz w:val="24"/>
          <w:szCs w:val="24"/>
          <w:highlight w:val="yellow"/>
        </w:rPr>
        <w:t>Given these</w:t>
      </w:r>
      <w:r w:rsidR="00B72D2D">
        <w:rPr>
          <w:rFonts w:ascii="Times New Roman" w:hAnsi="Times New Roman" w:cs="Times New Roman"/>
          <w:sz w:val="24"/>
          <w:szCs w:val="24"/>
          <w:highlight w:val="yellow"/>
        </w:rPr>
        <w:t xml:space="preserve"> cumu</w:t>
      </w:r>
      <w:r w:rsidR="00954DD9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="00B72D2D">
        <w:rPr>
          <w:rFonts w:ascii="Times New Roman" w:hAnsi="Times New Roman" w:cs="Times New Roman"/>
          <w:sz w:val="24"/>
          <w:szCs w:val="24"/>
          <w:highlight w:val="yellow"/>
        </w:rPr>
        <w:t>ative</w:t>
      </w:r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 findings, it is tempting to speculate on the differences in molecular profiles that provide </w:t>
      </w:r>
      <w:proofErr w:type="spellStart"/>
      <w:r w:rsidRPr="00292855">
        <w:rPr>
          <w:rFonts w:ascii="Times New Roman" w:hAnsi="Times New Roman" w:cs="Times New Roman"/>
          <w:sz w:val="24"/>
          <w:szCs w:val="24"/>
          <w:highlight w:val="yellow"/>
        </w:rPr>
        <w:t>mutKRAS</w:t>
      </w:r>
      <w:proofErr w:type="spellEnd"/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 lesions with a relatively uniform prognosis irrespective of tumor laterality</w:t>
      </w:r>
      <w:del w:id="257" w:author="Wang, Taehyung" w:date="2021-05-20T03:14:00Z">
        <w:r w:rsidRPr="00292855" w:rsidDel="00190E20">
          <w:rPr>
            <w:rFonts w:ascii="Times New Roman" w:hAnsi="Times New Roman" w:cs="Times New Roman"/>
            <w:sz w:val="24"/>
            <w:szCs w:val="24"/>
            <w:highlight w:val="yellow"/>
          </w:rPr>
          <w:delText>, while outcomes among wtKRAS patients differ so significantly for RS vs LS disease</w:delText>
        </w:r>
      </w:del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ins w:id="258" w:author="Wang, Taehyung" w:date="2021-05-20T03:14:00Z">
        <w:r w:rsidR="00A57E39">
          <w:rPr>
            <w:rFonts w:ascii="Times New Roman" w:hAnsi="Times New Roman" w:cs="Times New Roman"/>
            <w:sz w:val="24"/>
            <w:szCs w:val="24"/>
            <w:highlight w:val="yellow"/>
          </w:rPr>
          <w:t>Interestingly, s</w:t>
        </w:r>
      </w:ins>
      <w:del w:id="259" w:author="Wang, Taehyung" w:date="2021-05-20T03:14:00Z">
        <w:r w:rsidRPr="00292855" w:rsidDel="00A57E39">
          <w:rPr>
            <w:rFonts w:ascii="Times New Roman" w:hAnsi="Times New Roman" w:cs="Times New Roman"/>
            <w:sz w:val="24"/>
            <w:szCs w:val="24"/>
            <w:highlight w:val="yellow"/>
          </w:rPr>
          <w:delText>S</w:delText>
        </w:r>
      </w:del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ome reports have suggested that KRAS mutation is not prognostic unless there is a coexisting TP53 or SMAD4 mutation. </w:t>
      </w:r>
      <w:proofErr w:type="gramStart"/>
      <w:r w:rsidR="00954DD9" w:rsidRPr="00954DD9">
        <w:rPr>
          <w:rFonts w:ascii="Times New Roman" w:hAnsi="Times New Roman" w:cs="Times New Roman"/>
          <w:sz w:val="24"/>
          <w:szCs w:val="24"/>
        </w:rPr>
        <w:t>31221662</w:t>
      </w:r>
      <w:r w:rsidR="00954DD9">
        <w:rPr>
          <w:rFonts w:ascii="Times New Roman" w:hAnsi="Times New Roman" w:cs="Times New Roman"/>
          <w:sz w:val="24"/>
          <w:szCs w:val="24"/>
        </w:rPr>
        <w:t xml:space="preserve">  </w:t>
      </w:r>
      <w:r w:rsidR="00954DD9" w:rsidRPr="00954DD9">
        <w:rPr>
          <w:rFonts w:ascii="Times New Roman" w:hAnsi="Times New Roman" w:cs="Times New Roman"/>
          <w:sz w:val="24"/>
          <w:szCs w:val="24"/>
        </w:rPr>
        <w:t>31719050</w:t>
      </w:r>
      <w:proofErr w:type="gramEnd"/>
      <w:r w:rsidR="00954DD9" w:rsidRPr="00954D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92855">
        <w:rPr>
          <w:rFonts w:ascii="Times New Roman" w:hAnsi="Times New Roman" w:cs="Times New Roman"/>
          <w:sz w:val="24"/>
          <w:szCs w:val="24"/>
          <w:highlight w:val="yellow"/>
        </w:rPr>
        <w:t>While this is likely a gross oversimplification, the relatively equal distribution of these two “activating” mutations between RS and LS disease may, to some extent, account for the similar prognosis of RS/</w:t>
      </w:r>
      <w:commentRangeStart w:id="260"/>
      <w:proofErr w:type="spellStart"/>
      <w:r w:rsidRPr="00292855">
        <w:rPr>
          <w:rFonts w:ascii="Times New Roman" w:hAnsi="Times New Roman" w:cs="Times New Roman"/>
          <w:sz w:val="24"/>
          <w:szCs w:val="24"/>
          <w:highlight w:val="yellow"/>
        </w:rPr>
        <w:t>mutKRAS</w:t>
      </w:r>
      <w:proofErr w:type="spellEnd"/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commentRangeEnd w:id="260"/>
      <w:r w:rsidR="003E21A1">
        <w:rPr>
          <w:rStyle w:val="CommentReference"/>
        </w:rPr>
        <w:commentReference w:id="260"/>
      </w:r>
      <w:r w:rsidRPr="00292855">
        <w:rPr>
          <w:rFonts w:ascii="Times New Roman" w:hAnsi="Times New Roman" w:cs="Times New Roman"/>
          <w:sz w:val="24"/>
          <w:szCs w:val="24"/>
          <w:highlight w:val="yellow"/>
        </w:rPr>
        <w:t>and LS/</w:t>
      </w:r>
      <w:proofErr w:type="spellStart"/>
      <w:r w:rsidRPr="00292855">
        <w:rPr>
          <w:rFonts w:ascii="Times New Roman" w:hAnsi="Times New Roman" w:cs="Times New Roman"/>
          <w:sz w:val="24"/>
          <w:szCs w:val="24"/>
          <w:highlight w:val="yellow"/>
        </w:rPr>
        <w:t>mutKRAS</w:t>
      </w:r>
      <w:proofErr w:type="spellEnd"/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855">
        <w:rPr>
          <w:rFonts w:ascii="Times New Roman" w:hAnsi="Times New Roman" w:cs="Times New Roman"/>
          <w:sz w:val="24"/>
          <w:szCs w:val="24"/>
          <w:highlight w:val="yellow"/>
        </w:rPr>
        <w:t>tumors</w:t>
      </w:r>
      <w:proofErr w:type="spellEnd"/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. Among </w:t>
      </w:r>
      <w:proofErr w:type="spellStart"/>
      <w:r w:rsidRPr="00292855">
        <w:rPr>
          <w:rFonts w:ascii="Times New Roman" w:hAnsi="Times New Roman" w:cs="Times New Roman"/>
          <w:sz w:val="24"/>
          <w:szCs w:val="24"/>
          <w:highlight w:val="yellow"/>
        </w:rPr>
        <w:t>wtKRAS</w:t>
      </w:r>
      <w:proofErr w:type="spellEnd"/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 patients, tumor laterality </w:t>
      </w:r>
      <w:ins w:id="261" w:author="Wang, Taehyung" w:date="2021-05-20T03:49:00Z">
        <w:r w:rsidR="00A57E39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likely </w:t>
        </w:r>
      </w:ins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drives outcomes </w:t>
      </w:r>
      <w:del w:id="262" w:author="Wang, Taehyung" w:date="2021-05-20T03:49:00Z">
        <w:r w:rsidRPr="00292855" w:rsidDel="00A57E39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likely </w:delText>
        </w:r>
      </w:del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as a result of other activating mutations that may be </w:t>
      </w:r>
      <w:del w:id="263" w:author="Wang, Taehyung" w:date="2021-05-20T03:50:00Z">
        <w:r w:rsidRPr="00292855" w:rsidDel="00A57E39">
          <w:rPr>
            <w:rFonts w:ascii="Times New Roman" w:hAnsi="Times New Roman" w:cs="Times New Roman"/>
            <w:sz w:val="24"/>
            <w:szCs w:val="24"/>
            <w:highlight w:val="yellow"/>
          </w:rPr>
          <w:delText>(</w:delText>
        </w:r>
      </w:del>
      <w:r w:rsidRPr="00292855">
        <w:rPr>
          <w:rFonts w:ascii="Times New Roman" w:hAnsi="Times New Roman" w:cs="Times New Roman"/>
          <w:sz w:val="24"/>
          <w:szCs w:val="24"/>
          <w:highlight w:val="yellow"/>
        </w:rPr>
        <w:t>largely</w:t>
      </w:r>
      <w:del w:id="264" w:author="Wang, Taehyung" w:date="2021-05-20T03:50:00Z">
        <w:r w:rsidRPr="00292855" w:rsidDel="00A57E39">
          <w:rPr>
            <w:rFonts w:ascii="Times New Roman" w:hAnsi="Times New Roman" w:cs="Times New Roman"/>
            <w:sz w:val="24"/>
            <w:szCs w:val="24"/>
            <w:highlight w:val="yellow"/>
          </w:rPr>
          <w:delText>)</w:delText>
        </w:r>
      </w:del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 mutually exclusive with KRAS</w:t>
      </w:r>
      <w:ins w:id="265" w:author="Wang, Taehyung" w:date="2021-05-20T03:50:00Z">
        <w:r w:rsidR="00016942">
          <w:rPr>
            <w:rFonts w:ascii="Times New Roman" w:hAnsi="Times New Roman" w:cs="Times New Roman"/>
            <w:sz w:val="24"/>
            <w:szCs w:val="24"/>
            <w:highlight w:val="yellow"/>
          </w:rPr>
          <w:t>,</w:t>
        </w:r>
      </w:ins>
      <w:r w:rsidRPr="00292855">
        <w:rPr>
          <w:rFonts w:ascii="Times New Roman" w:hAnsi="Times New Roman" w:cs="Times New Roman"/>
          <w:sz w:val="24"/>
          <w:szCs w:val="24"/>
          <w:highlight w:val="yellow"/>
        </w:rPr>
        <w:t xml:space="preserve"> such as BRAF V600E</w:t>
      </w:r>
      <w:ins w:id="266" w:author="Wang, Taehyung" w:date="2021-05-20T03:50:00Z">
        <w:r w:rsidR="00016942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; it </w:t>
        </w:r>
      </w:ins>
      <w:del w:id="267" w:author="Wang, Taehyung" w:date="2021-05-20T03:50:00Z">
        <w:r w:rsidRPr="00292855" w:rsidDel="00016942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, which </w:delText>
        </w:r>
      </w:del>
      <w:r w:rsidRPr="00292855">
        <w:rPr>
          <w:rFonts w:ascii="Times New Roman" w:hAnsi="Times New Roman" w:cs="Times New Roman"/>
          <w:sz w:val="24"/>
          <w:szCs w:val="24"/>
          <w:highlight w:val="yellow"/>
        </w:rPr>
        <w:t>is associated with poor prognosis and encountered far more frequently in RS disease.</w:t>
      </w:r>
      <w:r w:rsidRPr="00415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A6708" w14:textId="2AAE9855" w:rsidR="00176549" w:rsidDel="00196607" w:rsidRDefault="00E352A3" w:rsidP="00415B23">
      <w:pPr>
        <w:spacing w:line="480" w:lineRule="auto"/>
        <w:rPr>
          <w:del w:id="268" w:author="Michael Belias" w:date="2021-05-25T15:24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Collectively, our findings suggest </w:t>
      </w:r>
      <w:r w:rsidR="00415B23" w:rsidRPr="00415B23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patients with RS or LS </w:t>
      </w:r>
      <w:proofErr w:type="spellStart"/>
      <w:r>
        <w:rPr>
          <w:rFonts w:ascii="Times New Roman" w:hAnsi="Times New Roman" w:cs="Times New Roman"/>
          <w:sz w:val="24"/>
          <w:szCs w:val="24"/>
        </w:rPr>
        <w:t>KRASmut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similarly </w:t>
      </w:r>
      <w:del w:id="269" w:author="Wang, Taehyung" w:date="2021-05-20T03:50:00Z">
        <w:r w:rsidDel="00BC34B2">
          <w:rPr>
            <w:rFonts w:ascii="Times New Roman" w:hAnsi="Times New Roman" w:cs="Times New Roman"/>
            <w:sz w:val="24"/>
            <w:szCs w:val="24"/>
          </w:rPr>
          <w:delText xml:space="preserve">bad </w:delText>
        </w:r>
      </w:del>
      <w:ins w:id="270" w:author="Wang, Taehyung" w:date="2021-05-20T03:50:00Z">
        <w:r w:rsidR="00BC34B2">
          <w:rPr>
            <w:rFonts w:ascii="Times New Roman" w:hAnsi="Times New Roman" w:cs="Times New Roman"/>
            <w:sz w:val="24"/>
            <w:szCs w:val="24"/>
          </w:rPr>
          <w:t xml:space="preserve">poor </w:t>
        </w:r>
      </w:ins>
      <w:r>
        <w:rPr>
          <w:rFonts w:ascii="Times New Roman" w:hAnsi="Times New Roman" w:cs="Times New Roman"/>
          <w:sz w:val="24"/>
          <w:szCs w:val="24"/>
        </w:rPr>
        <w:t>prognos</w:t>
      </w:r>
      <w:ins w:id="271" w:author="Wang, Taehyung" w:date="2021-05-20T03:50:00Z">
        <w:r w:rsidR="003E21A1">
          <w:rPr>
            <w:rFonts w:ascii="Times New Roman" w:hAnsi="Times New Roman" w:cs="Times New Roman"/>
            <w:sz w:val="24"/>
            <w:szCs w:val="24"/>
          </w:rPr>
          <w:t>e</w:t>
        </w:r>
      </w:ins>
      <w:del w:id="272" w:author="Wang, Taehyung" w:date="2021-05-20T03:50:00Z">
        <w:r w:rsidDel="003E21A1">
          <w:rPr>
            <w:rFonts w:ascii="Times New Roman" w:hAnsi="Times New Roman" w:cs="Times New Roman"/>
            <w:sz w:val="24"/>
            <w:szCs w:val="24"/>
          </w:rPr>
          <w:delText>i</w:delText>
        </w:r>
      </w:del>
      <w:r>
        <w:rPr>
          <w:rFonts w:ascii="Times New Roman" w:hAnsi="Times New Roman" w:cs="Times New Roman"/>
          <w:sz w:val="24"/>
          <w:szCs w:val="24"/>
        </w:rPr>
        <w:t>s</w:t>
      </w:r>
      <w:ins w:id="273" w:author="Wang, Taehyung" w:date="2021-05-20T03:51:00Z">
        <w:r w:rsidR="002E1522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while those with RS wild type </w:t>
      </w:r>
      <w:ins w:id="274" w:author="Wang, Taehyung" w:date="2021-05-20T03:51:00Z">
        <w:r w:rsidR="002E1522">
          <w:rPr>
            <w:rFonts w:ascii="Times New Roman" w:hAnsi="Times New Roman" w:cs="Times New Roman"/>
            <w:sz w:val="24"/>
            <w:szCs w:val="24"/>
          </w:rPr>
          <w:t xml:space="preserve">tumors </w:t>
        </w:r>
      </w:ins>
      <w:r>
        <w:rPr>
          <w:rFonts w:ascii="Times New Roman" w:hAnsi="Times New Roman" w:cs="Times New Roman"/>
          <w:sz w:val="24"/>
          <w:szCs w:val="24"/>
        </w:rPr>
        <w:t>have a</w:t>
      </w:r>
      <w:r w:rsidR="00597D4A">
        <w:rPr>
          <w:rFonts w:ascii="Times New Roman" w:hAnsi="Times New Roman" w:cs="Times New Roman"/>
          <w:sz w:val="24"/>
          <w:szCs w:val="24"/>
        </w:rPr>
        <w:t xml:space="preserve"> 26</w:t>
      </w:r>
      <w:r>
        <w:rPr>
          <w:rFonts w:ascii="Times New Roman" w:hAnsi="Times New Roman" w:cs="Times New Roman"/>
          <w:sz w:val="24"/>
          <w:szCs w:val="24"/>
        </w:rPr>
        <w:t xml:space="preserve">% increased risk of death compared to their LS counterparts. </w:t>
      </w:r>
      <w:r w:rsidR="00B72D2D">
        <w:rPr>
          <w:rFonts w:ascii="Times New Roman" w:hAnsi="Times New Roman" w:cs="Times New Roman"/>
          <w:sz w:val="24"/>
          <w:szCs w:val="24"/>
        </w:rPr>
        <w:t>This finding may help resolve the current debate on the effect of PTL on survival</w:t>
      </w:r>
      <w:ins w:id="275" w:author="Wang, Taehyung" w:date="2021-05-20T03:51:00Z">
        <w:r w:rsidR="002E1522">
          <w:rPr>
            <w:rFonts w:ascii="Times New Roman" w:hAnsi="Times New Roman" w:cs="Times New Roman"/>
            <w:sz w:val="24"/>
            <w:szCs w:val="24"/>
          </w:rPr>
          <w:t>,</w:t>
        </w:r>
      </w:ins>
      <w:r w:rsidR="00B72D2D">
        <w:rPr>
          <w:rFonts w:ascii="Times New Roman" w:hAnsi="Times New Roman" w:cs="Times New Roman"/>
          <w:sz w:val="24"/>
          <w:szCs w:val="24"/>
        </w:rPr>
        <w:t xml:space="preserve"> as it suggests that the relative frequency of KRAS mutated tumors may determine if PTL will be prognostic in a given cohort.</w:t>
      </w:r>
      <w:ins w:id="276" w:author="Wang, Taehyung" w:date="2021-05-20T03:51:00Z">
        <w:r w:rsidR="002E1522">
          <w:rPr>
            <w:rFonts w:ascii="Times New Roman" w:hAnsi="Times New Roman" w:cs="Times New Roman"/>
            <w:sz w:val="24"/>
            <w:szCs w:val="24"/>
          </w:rPr>
          <w:t xml:space="preserve"> A</w:t>
        </w:r>
      </w:ins>
      <w:del w:id="277" w:author="Wang, Taehyung" w:date="2021-05-20T03:51:00Z">
        <w:r w:rsidR="00B72D2D" w:rsidDel="002E152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A4DBA" w:rsidDel="002E1522">
          <w:rPr>
            <w:rFonts w:ascii="Times New Roman" w:hAnsi="Times New Roman" w:cs="Times New Roman"/>
            <w:sz w:val="24"/>
            <w:szCs w:val="24"/>
          </w:rPr>
          <w:delText>In a</w:delText>
        </w:r>
      </w:del>
      <w:r w:rsidR="001A4DBA">
        <w:rPr>
          <w:rFonts w:ascii="Times New Roman" w:hAnsi="Times New Roman" w:cs="Times New Roman"/>
          <w:sz w:val="24"/>
          <w:szCs w:val="24"/>
        </w:rPr>
        <w:t xml:space="preserve"> recent editorial</w:t>
      </w:r>
      <w:del w:id="278" w:author="Wang, Taehyung" w:date="2021-05-20T03:51:00Z">
        <w:r w:rsidR="001A4DBA" w:rsidDel="002E152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76549" w:rsidDel="002E1522">
          <w:rPr>
            <w:rFonts w:ascii="Times New Roman" w:hAnsi="Times New Roman" w:cs="Times New Roman"/>
            <w:sz w:val="24"/>
            <w:szCs w:val="24"/>
          </w:rPr>
          <w:delText>it was</w:delText>
        </w:r>
      </w:del>
      <w:r w:rsidR="00176549">
        <w:rPr>
          <w:rFonts w:ascii="Times New Roman" w:hAnsi="Times New Roman" w:cs="Times New Roman"/>
          <w:sz w:val="24"/>
          <w:szCs w:val="24"/>
        </w:rPr>
        <w:t xml:space="preserve"> </w:t>
      </w:r>
      <w:r w:rsidR="001A4DBA">
        <w:rPr>
          <w:rFonts w:ascii="Times New Roman" w:hAnsi="Times New Roman" w:cs="Times New Roman"/>
          <w:sz w:val="24"/>
          <w:szCs w:val="24"/>
        </w:rPr>
        <w:t>suggested that a</w:t>
      </w:r>
      <w:r w:rsidR="006017FC">
        <w:rPr>
          <w:rFonts w:ascii="Times New Roman" w:hAnsi="Times New Roman" w:cs="Times New Roman"/>
          <w:sz w:val="24"/>
          <w:szCs w:val="24"/>
        </w:rPr>
        <w:t xml:space="preserve">n open </w:t>
      </w:r>
      <w:ins w:id="279" w:author="Margonis, Georgios Antonios/Sloan Kettering Institute" w:date="2021-05-20T10:57:00Z">
        <w:r w:rsidR="006E3490">
          <w:rPr>
            <w:rFonts w:ascii="Times New Roman" w:hAnsi="Times New Roman" w:cs="Times New Roman"/>
            <w:sz w:val="24"/>
            <w:szCs w:val="24"/>
          </w:rPr>
          <w:t xml:space="preserve">question </w:t>
        </w:r>
      </w:ins>
      <w:r w:rsidR="001A4DBA">
        <w:rPr>
          <w:rFonts w:ascii="Times New Roman" w:hAnsi="Times New Roman" w:cs="Times New Roman"/>
          <w:sz w:val="24"/>
          <w:szCs w:val="24"/>
        </w:rPr>
        <w:t xml:space="preserve">is if </w:t>
      </w:r>
      <w:r w:rsidR="00176549">
        <w:rPr>
          <w:rFonts w:ascii="Times New Roman" w:hAnsi="Times New Roman" w:cs="Times New Roman"/>
          <w:sz w:val="24"/>
          <w:szCs w:val="24"/>
        </w:rPr>
        <w:t xml:space="preserve">such </w:t>
      </w:r>
      <w:r w:rsidR="001A4DBA" w:rsidRPr="001A4DBA">
        <w:rPr>
          <w:rFonts w:ascii="Times New Roman" w:hAnsi="Times New Roman" w:cs="Times New Roman"/>
          <w:sz w:val="24"/>
          <w:szCs w:val="24"/>
        </w:rPr>
        <w:t xml:space="preserve">results stem from true interactions between </w:t>
      </w:r>
      <w:r w:rsidR="001A4DBA">
        <w:rPr>
          <w:rFonts w:ascii="Times New Roman" w:hAnsi="Times New Roman" w:cs="Times New Roman"/>
          <w:sz w:val="24"/>
          <w:szCs w:val="24"/>
        </w:rPr>
        <w:t xml:space="preserve">PTL </w:t>
      </w:r>
      <w:r w:rsidR="001A4DBA" w:rsidRPr="001A4DBA">
        <w:rPr>
          <w:rFonts w:ascii="Times New Roman" w:hAnsi="Times New Roman" w:cs="Times New Roman"/>
          <w:sz w:val="24"/>
          <w:szCs w:val="24"/>
        </w:rPr>
        <w:t xml:space="preserve">and KRAS status </w:t>
      </w:r>
      <w:r w:rsidR="00176549">
        <w:rPr>
          <w:rFonts w:ascii="Times New Roman" w:hAnsi="Times New Roman" w:cs="Times New Roman"/>
          <w:sz w:val="24"/>
          <w:szCs w:val="24"/>
        </w:rPr>
        <w:t xml:space="preserve">or </w:t>
      </w:r>
      <w:r w:rsidR="001A4DBA">
        <w:rPr>
          <w:rFonts w:ascii="Times New Roman" w:hAnsi="Times New Roman" w:cs="Times New Roman"/>
          <w:sz w:val="24"/>
          <w:szCs w:val="24"/>
        </w:rPr>
        <w:t>by</w:t>
      </w:r>
      <w:r w:rsidR="001A4DBA" w:rsidRPr="001A4DBA">
        <w:rPr>
          <w:rFonts w:ascii="Times New Roman" w:hAnsi="Times New Roman" w:cs="Times New Roman"/>
          <w:sz w:val="24"/>
          <w:szCs w:val="24"/>
        </w:rPr>
        <w:t xml:space="preserve"> a simple superimposition of distinct effects</w:t>
      </w:r>
      <w:r w:rsidR="001A4D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C6C45" w:rsidRPr="009C6C45">
        <w:rPr>
          <w:rFonts w:ascii="Times New Roman" w:hAnsi="Times New Roman" w:cs="Times New Roman"/>
          <w:sz w:val="24"/>
          <w:szCs w:val="24"/>
          <w:highlight w:val="yellow"/>
        </w:rPr>
        <w:t>32959141</w:t>
      </w:r>
      <w:r w:rsidR="009C6C45" w:rsidRPr="009C6C45">
        <w:rPr>
          <w:rFonts w:ascii="Times New Roman" w:hAnsi="Times New Roman" w:cs="Times New Roman"/>
          <w:sz w:val="24"/>
          <w:szCs w:val="24"/>
        </w:rPr>
        <w:t xml:space="preserve"> </w:t>
      </w:r>
      <w:r w:rsidR="009C6C45">
        <w:rPr>
          <w:rFonts w:ascii="Times New Roman" w:hAnsi="Times New Roman" w:cs="Times New Roman"/>
          <w:sz w:val="24"/>
          <w:szCs w:val="24"/>
        </w:rPr>
        <w:t xml:space="preserve"> </w:t>
      </w:r>
      <w:r w:rsidR="001A4DB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1A4DBA">
        <w:rPr>
          <w:rFonts w:ascii="Times New Roman" w:hAnsi="Times New Roman" w:cs="Times New Roman"/>
          <w:sz w:val="24"/>
          <w:szCs w:val="24"/>
        </w:rPr>
        <w:t xml:space="preserve"> meta-analysis was able</w:t>
      </w:r>
      <w:ins w:id="280" w:author="Wang, Taehyung" w:date="2021-05-20T03:56:00Z">
        <w:r w:rsidR="002E152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81" w:author="Wang, Taehyung" w:date="2021-05-20T03:56:00Z">
        <w:r w:rsidR="001A4DBA" w:rsidDel="002E1522">
          <w:rPr>
            <w:rFonts w:ascii="Times New Roman" w:hAnsi="Times New Roman" w:cs="Times New Roman"/>
            <w:sz w:val="24"/>
            <w:szCs w:val="24"/>
          </w:rPr>
          <w:delText xml:space="preserve">, for the first time, </w:delText>
        </w:r>
      </w:del>
      <w:r w:rsidR="001A4DBA">
        <w:rPr>
          <w:rFonts w:ascii="Times New Roman" w:hAnsi="Times New Roman" w:cs="Times New Roman"/>
          <w:sz w:val="24"/>
          <w:szCs w:val="24"/>
        </w:rPr>
        <w:t xml:space="preserve">to answer this question </w:t>
      </w:r>
      <w:ins w:id="282" w:author="Wang, Taehyung" w:date="2021-05-20T03:56:00Z">
        <w:r w:rsidR="002E1522">
          <w:rPr>
            <w:rFonts w:ascii="Times New Roman" w:hAnsi="Times New Roman" w:cs="Times New Roman"/>
            <w:sz w:val="24"/>
            <w:szCs w:val="24"/>
          </w:rPr>
          <w:t xml:space="preserve">for the first time </w:t>
        </w:r>
      </w:ins>
      <w:r w:rsidR="001A4DBA">
        <w:rPr>
          <w:rFonts w:ascii="Times New Roman" w:hAnsi="Times New Roman" w:cs="Times New Roman"/>
          <w:sz w:val="24"/>
          <w:szCs w:val="24"/>
        </w:rPr>
        <w:t xml:space="preserve">by detecting </w:t>
      </w:r>
      <w:r w:rsidR="00176549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1A4DBA">
        <w:rPr>
          <w:rFonts w:ascii="Times New Roman" w:hAnsi="Times New Roman" w:cs="Times New Roman"/>
          <w:sz w:val="24"/>
          <w:szCs w:val="24"/>
        </w:rPr>
        <w:t xml:space="preserve">interaction between PTL and KRAS status. </w:t>
      </w:r>
      <w:del w:id="283" w:author="Wang, Taehyung" w:date="2021-05-20T03:52:00Z">
        <w:r w:rsidR="00176549" w:rsidDel="002E1522">
          <w:rPr>
            <w:rFonts w:ascii="Times New Roman" w:hAnsi="Times New Roman" w:cs="Times New Roman"/>
            <w:sz w:val="24"/>
            <w:szCs w:val="24"/>
          </w:rPr>
          <w:delText>The results of this meta-analysis</w:delText>
        </w:r>
      </w:del>
      <w:ins w:id="284" w:author="Wang, Taehyung" w:date="2021-05-20T03:52:00Z">
        <w:r w:rsidR="002E1522">
          <w:rPr>
            <w:rFonts w:ascii="Times New Roman" w:hAnsi="Times New Roman" w:cs="Times New Roman"/>
            <w:sz w:val="24"/>
            <w:szCs w:val="24"/>
          </w:rPr>
          <w:t>T</w:t>
        </w:r>
      </w:ins>
      <w:del w:id="285" w:author="Wang, Taehyung" w:date="2021-05-20T03:52:00Z">
        <w:r w:rsidR="00597D4A" w:rsidDel="002E1522">
          <w:rPr>
            <w:rFonts w:ascii="Times New Roman" w:hAnsi="Times New Roman" w:cs="Times New Roman"/>
            <w:sz w:val="24"/>
            <w:szCs w:val="24"/>
          </w:rPr>
          <w:delText>,</w:delText>
        </w:r>
        <w:r w:rsidR="00176549" w:rsidDel="002E1522">
          <w:rPr>
            <w:rFonts w:ascii="Times New Roman" w:hAnsi="Times New Roman" w:cs="Times New Roman"/>
            <w:sz w:val="24"/>
            <w:szCs w:val="24"/>
          </w:rPr>
          <w:delText xml:space="preserve"> t</w:delText>
        </w:r>
      </w:del>
      <w:r w:rsidR="00176549">
        <w:rPr>
          <w:rFonts w:ascii="Times New Roman" w:hAnsi="Times New Roman" w:cs="Times New Roman"/>
          <w:sz w:val="24"/>
          <w:szCs w:val="24"/>
        </w:rPr>
        <w:t xml:space="preserve">aken together with </w:t>
      </w:r>
      <w:ins w:id="286" w:author="Wang, Taehyung" w:date="2021-05-20T03:56:00Z">
        <w:r w:rsidR="002E1522">
          <w:rPr>
            <w:rFonts w:ascii="Times New Roman" w:hAnsi="Times New Roman" w:cs="Times New Roman"/>
            <w:sz w:val="24"/>
            <w:szCs w:val="24"/>
          </w:rPr>
          <w:t xml:space="preserve">existing </w:t>
        </w:r>
      </w:ins>
      <w:r w:rsidR="00176549">
        <w:rPr>
          <w:rFonts w:ascii="Times New Roman" w:hAnsi="Times New Roman" w:cs="Times New Roman"/>
          <w:sz w:val="24"/>
          <w:szCs w:val="24"/>
        </w:rPr>
        <w:t xml:space="preserve">evidence </w:t>
      </w:r>
      <w:r w:rsidR="00B72D2D">
        <w:rPr>
          <w:rFonts w:ascii="Times New Roman" w:hAnsi="Times New Roman" w:cs="Times New Roman"/>
          <w:sz w:val="24"/>
          <w:szCs w:val="24"/>
        </w:rPr>
        <w:t xml:space="preserve">on nonmetastatic and unresectable metastatic CRC </w:t>
      </w:r>
      <w:ins w:id="287" w:author="Wang, Taehyung" w:date="2021-05-20T03:56:00Z">
        <w:r w:rsidR="002E1522">
          <w:rPr>
            <w:rFonts w:ascii="Times New Roman" w:hAnsi="Times New Roman" w:cs="Times New Roman"/>
            <w:sz w:val="24"/>
            <w:szCs w:val="24"/>
          </w:rPr>
          <w:t xml:space="preserve">as </w:t>
        </w:r>
      </w:ins>
      <w:r w:rsidR="00176549">
        <w:rPr>
          <w:rFonts w:ascii="Times New Roman" w:hAnsi="Times New Roman" w:cs="Times New Roman"/>
          <w:sz w:val="24"/>
          <w:szCs w:val="24"/>
        </w:rPr>
        <w:t>discussed in this manuscript</w:t>
      </w:r>
      <w:r w:rsidR="00597D4A">
        <w:rPr>
          <w:rFonts w:ascii="Times New Roman" w:hAnsi="Times New Roman" w:cs="Times New Roman"/>
          <w:sz w:val="24"/>
          <w:szCs w:val="24"/>
        </w:rPr>
        <w:t>,</w:t>
      </w:r>
      <w:r w:rsidR="00176549">
        <w:rPr>
          <w:rFonts w:ascii="Times New Roman" w:hAnsi="Times New Roman" w:cs="Times New Roman"/>
          <w:sz w:val="24"/>
          <w:szCs w:val="24"/>
        </w:rPr>
        <w:t xml:space="preserve"> </w:t>
      </w:r>
      <w:ins w:id="288" w:author="Wang, Taehyung" w:date="2021-05-20T03:52:00Z">
        <w:r w:rsidR="002E1522">
          <w:rPr>
            <w:rFonts w:ascii="Times New Roman" w:hAnsi="Times New Roman" w:cs="Times New Roman"/>
            <w:sz w:val="24"/>
            <w:szCs w:val="24"/>
          </w:rPr>
          <w:t xml:space="preserve">our findings </w:t>
        </w:r>
      </w:ins>
      <w:r w:rsidR="00176549">
        <w:rPr>
          <w:rFonts w:ascii="Times New Roman" w:hAnsi="Times New Roman" w:cs="Times New Roman"/>
          <w:sz w:val="24"/>
          <w:szCs w:val="24"/>
        </w:rPr>
        <w:t xml:space="preserve">suggest that </w:t>
      </w:r>
      <w:del w:id="289" w:author="Wang, Taehyung" w:date="2021-05-20T03:57:00Z">
        <w:r w:rsidR="00176549" w:rsidDel="000F4FD7">
          <w:rPr>
            <w:rFonts w:ascii="Times New Roman" w:hAnsi="Times New Roman" w:cs="Times New Roman"/>
            <w:sz w:val="24"/>
            <w:szCs w:val="24"/>
          </w:rPr>
          <w:delText>there is a continuum of</w:delText>
        </w:r>
      </w:del>
      <w:ins w:id="290" w:author="Wang, Taehyung" w:date="2021-05-20T03:57:00Z">
        <w:r w:rsidR="000F4FD7">
          <w:rPr>
            <w:rFonts w:ascii="Times New Roman" w:hAnsi="Times New Roman" w:cs="Times New Roman"/>
            <w:sz w:val="24"/>
            <w:szCs w:val="24"/>
          </w:rPr>
          <w:t>the</w:t>
        </w:r>
      </w:ins>
      <w:r w:rsidR="00176549">
        <w:rPr>
          <w:rFonts w:ascii="Times New Roman" w:hAnsi="Times New Roman" w:cs="Times New Roman"/>
          <w:sz w:val="24"/>
          <w:szCs w:val="24"/>
        </w:rPr>
        <w:t xml:space="preserve"> </w:t>
      </w:r>
      <w:ins w:id="291" w:author="Wang, Taehyung" w:date="2021-05-20T03:57:00Z">
        <w:r w:rsidR="002E1522">
          <w:rPr>
            <w:rFonts w:ascii="Times New Roman" w:hAnsi="Times New Roman" w:cs="Times New Roman"/>
            <w:sz w:val="24"/>
            <w:szCs w:val="24"/>
          </w:rPr>
          <w:t xml:space="preserve">interactions between </w:t>
        </w:r>
      </w:ins>
      <w:r w:rsidR="00176549">
        <w:rPr>
          <w:rFonts w:ascii="Times New Roman" w:hAnsi="Times New Roman" w:cs="Times New Roman"/>
          <w:sz w:val="24"/>
          <w:szCs w:val="24"/>
        </w:rPr>
        <w:t xml:space="preserve">KRAS and PTL </w:t>
      </w:r>
      <w:ins w:id="292" w:author="Wang, Taehyung" w:date="2021-05-20T03:57:00Z">
        <w:r w:rsidR="000F4FD7">
          <w:rPr>
            <w:rFonts w:ascii="Times New Roman" w:hAnsi="Times New Roman" w:cs="Times New Roman"/>
            <w:sz w:val="24"/>
            <w:szCs w:val="24"/>
          </w:rPr>
          <w:t xml:space="preserve">exist across multiple stages of disease, </w:t>
        </w:r>
      </w:ins>
      <w:del w:id="293" w:author="Wang, Taehyung" w:date="2021-05-20T03:57:00Z">
        <w:r w:rsidR="00176549" w:rsidDel="002E1522">
          <w:rPr>
            <w:rFonts w:ascii="Times New Roman" w:hAnsi="Times New Roman" w:cs="Times New Roman"/>
            <w:sz w:val="24"/>
            <w:szCs w:val="24"/>
          </w:rPr>
          <w:delText xml:space="preserve">interaction </w:delText>
        </w:r>
        <w:r w:rsidR="00176549" w:rsidDel="000F4FD7"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  <w:r w:rsidR="00176549" w:rsidDel="002E1522">
          <w:rPr>
            <w:rFonts w:ascii="Times New Roman" w:hAnsi="Times New Roman" w:cs="Times New Roman"/>
            <w:sz w:val="24"/>
            <w:szCs w:val="24"/>
          </w:rPr>
          <w:delText xml:space="preserve">extends </w:delText>
        </w:r>
      </w:del>
      <w:ins w:id="294" w:author="Wang, Taehyung" w:date="2021-05-20T03:57:00Z">
        <w:r w:rsidR="002E1522">
          <w:rPr>
            <w:rFonts w:ascii="Times New Roman" w:hAnsi="Times New Roman" w:cs="Times New Roman"/>
            <w:sz w:val="24"/>
            <w:szCs w:val="24"/>
          </w:rPr>
          <w:t>rang</w:t>
        </w:r>
        <w:r w:rsidR="000F4FD7">
          <w:rPr>
            <w:rFonts w:ascii="Times New Roman" w:hAnsi="Times New Roman" w:cs="Times New Roman"/>
            <w:sz w:val="24"/>
            <w:szCs w:val="24"/>
          </w:rPr>
          <w:t>ing</w:t>
        </w:r>
        <w:r w:rsidR="002E152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76549">
        <w:rPr>
          <w:rFonts w:ascii="Times New Roman" w:hAnsi="Times New Roman" w:cs="Times New Roman"/>
          <w:sz w:val="24"/>
          <w:szCs w:val="24"/>
        </w:rPr>
        <w:t xml:space="preserve">from non-metastatic CRC to </w:t>
      </w:r>
      <w:del w:id="295" w:author="Wang, Taehyung" w:date="2021-05-20T03:57:00Z">
        <w:r w:rsidR="00597D4A" w:rsidDel="002E1522">
          <w:rPr>
            <w:rFonts w:ascii="Times New Roman" w:hAnsi="Times New Roman" w:cs="Times New Roman"/>
            <w:sz w:val="24"/>
            <w:szCs w:val="24"/>
          </w:rPr>
          <w:delText>(</w:delText>
        </w:r>
        <w:r w:rsidR="00176549" w:rsidDel="002E1522">
          <w:rPr>
            <w:rFonts w:ascii="Times New Roman" w:hAnsi="Times New Roman" w:cs="Times New Roman"/>
            <w:sz w:val="24"/>
            <w:szCs w:val="24"/>
          </w:rPr>
          <w:delText>at least</w:delText>
        </w:r>
        <w:r w:rsidR="00597D4A" w:rsidDel="002E1522">
          <w:rPr>
            <w:rFonts w:ascii="Times New Roman" w:hAnsi="Times New Roman" w:cs="Times New Roman"/>
            <w:sz w:val="24"/>
            <w:szCs w:val="24"/>
          </w:rPr>
          <w:delText>)</w:delText>
        </w:r>
        <w:r w:rsidR="00176549" w:rsidDel="002E152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="00176549">
        <w:rPr>
          <w:rFonts w:ascii="Times New Roman" w:hAnsi="Times New Roman" w:cs="Times New Roman"/>
          <w:sz w:val="24"/>
          <w:szCs w:val="24"/>
        </w:rPr>
        <w:t>resectable</w:t>
      </w:r>
      <w:proofErr w:type="spellEnd"/>
      <w:r w:rsidR="00176549">
        <w:rPr>
          <w:rFonts w:ascii="Times New Roman" w:hAnsi="Times New Roman" w:cs="Times New Roman"/>
          <w:sz w:val="24"/>
          <w:szCs w:val="24"/>
        </w:rPr>
        <w:t xml:space="preserve"> and unresectable </w:t>
      </w:r>
      <w:ins w:id="296" w:author="Wang, Taehyung" w:date="2021-05-20T03:57:00Z">
        <w:r w:rsidR="002E1522">
          <w:rPr>
            <w:rFonts w:ascii="Times New Roman" w:hAnsi="Times New Roman" w:cs="Times New Roman"/>
            <w:sz w:val="24"/>
            <w:szCs w:val="24"/>
          </w:rPr>
          <w:t xml:space="preserve">metastatic </w:t>
        </w:r>
      </w:ins>
      <w:r w:rsidR="00176549">
        <w:rPr>
          <w:rFonts w:ascii="Times New Roman" w:hAnsi="Times New Roman" w:cs="Times New Roman"/>
          <w:sz w:val="24"/>
          <w:szCs w:val="24"/>
        </w:rPr>
        <w:t xml:space="preserve">liver </w:t>
      </w:r>
      <w:del w:id="297" w:author="Wang, Taehyung" w:date="2021-05-20T03:57:00Z">
        <w:r w:rsidR="00176549" w:rsidDel="002E1522">
          <w:rPr>
            <w:rFonts w:ascii="Times New Roman" w:hAnsi="Times New Roman" w:cs="Times New Roman"/>
            <w:sz w:val="24"/>
            <w:szCs w:val="24"/>
          </w:rPr>
          <w:delText xml:space="preserve">metastatic </w:delText>
        </w:r>
      </w:del>
      <w:r w:rsidR="00176549">
        <w:rPr>
          <w:rFonts w:ascii="Times New Roman" w:hAnsi="Times New Roman" w:cs="Times New Roman"/>
          <w:sz w:val="24"/>
          <w:szCs w:val="24"/>
        </w:rPr>
        <w:t xml:space="preserve">disease. </w:t>
      </w:r>
      <w:ins w:id="298" w:author="Wang, Taehyung" w:date="2021-05-20T03:58:00Z">
        <w:r w:rsidR="000F4FD7">
          <w:rPr>
            <w:rFonts w:ascii="Times New Roman" w:hAnsi="Times New Roman" w:cs="Times New Roman"/>
            <w:sz w:val="24"/>
            <w:szCs w:val="24"/>
          </w:rPr>
          <w:t>Ultimately, g</w:t>
        </w:r>
      </w:ins>
      <w:del w:id="299" w:author="Wang, Taehyung" w:date="2021-05-20T03:58:00Z">
        <w:r w:rsidR="00176549" w:rsidDel="000F4FD7">
          <w:rPr>
            <w:rFonts w:ascii="Times New Roman" w:hAnsi="Times New Roman" w:cs="Times New Roman"/>
            <w:sz w:val="24"/>
            <w:szCs w:val="24"/>
          </w:rPr>
          <w:delText>G</w:delText>
        </w:r>
      </w:del>
      <w:r w:rsidR="00176549">
        <w:rPr>
          <w:rFonts w:ascii="Times New Roman" w:hAnsi="Times New Roman" w:cs="Times New Roman"/>
          <w:sz w:val="24"/>
          <w:szCs w:val="24"/>
        </w:rPr>
        <w:t xml:space="preserve">iven the wide application of KRAS status as </w:t>
      </w:r>
      <w:ins w:id="300" w:author="Wang, Taehyung" w:date="2021-05-20T03:58:00Z">
        <w:r w:rsidR="000F4FD7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176549">
        <w:rPr>
          <w:rFonts w:ascii="Times New Roman" w:hAnsi="Times New Roman" w:cs="Times New Roman"/>
          <w:sz w:val="24"/>
          <w:szCs w:val="24"/>
        </w:rPr>
        <w:t xml:space="preserve">marker of tumor biology and PTL as a predictive and prognostic factor, </w:t>
      </w:r>
      <w:del w:id="301" w:author="Wang, Taehyung" w:date="2021-05-20T03:58:00Z">
        <w:r w:rsidR="00176549" w:rsidDel="000F4FD7">
          <w:rPr>
            <w:rFonts w:ascii="Times New Roman" w:hAnsi="Times New Roman" w:cs="Times New Roman"/>
            <w:sz w:val="24"/>
            <w:szCs w:val="24"/>
          </w:rPr>
          <w:delText>it follows that the evidence</w:delText>
        </w:r>
      </w:del>
      <w:ins w:id="302" w:author="Wang, Taehyung" w:date="2021-05-20T03:58:00Z">
        <w:r w:rsidR="000F4FD7">
          <w:rPr>
            <w:rFonts w:ascii="Times New Roman" w:hAnsi="Times New Roman" w:cs="Times New Roman"/>
            <w:sz w:val="24"/>
            <w:szCs w:val="24"/>
          </w:rPr>
          <w:t>our findings</w:t>
        </w:r>
      </w:ins>
      <w:r w:rsidR="00176549">
        <w:rPr>
          <w:rFonts w:ascii="Times New Roman" w:hAnsi="Times New Roman" w:cs="Times New Roman"/>
          <w:sz w:val="24"/>
          <w:szCs w:val="24"/>
        </w:rPr>
        <w:t xml:space="preserve"> </w:t>
      </w:r>
      <w:del w:id="303" w:author="Wang, Taehyung" w:date="2021-05-20T03:58:00Z">
        <w:r w:rsidR="00176549" w:rsidDel="000F4FD7">
          <w:rPr>
            <w:rFonts w:ascii="Times New Roman" w:hAnsi="Times New Roman" w:cs="Times New Roman"/>
            <w:sz w:val="24"/>
            <w:szCs w:val="24"/>
          </w:rPr>
          <w:delText xml:space="preserve">presented herein </w:delText>
        </w:r>
      </w:del>
      <w:r w:rsidR="00176549">
        <w:rPr>
          <w:rFonts w:ascii="Times New Roman" w:hAnsi="Times New Roman" w:cs="Times New Roman"/>
          <w:sz w:val="24"/>
          <w:szCs w:val="24"/>
        </w:rPr>
        <w:t xml:space="preserve">suggests a major change in how we </w:t>
      </w:r>
      <w:ins w:id="304" w:author="Wang, Taehyung" w:date="2021-05-20T03:58:00Z">
        <w:r w:rsidR="000F4FD7">
          <w:rPr>
            <w:rFonts w:ascii="Times New Roman" w:hAnsi="Times New Roman" w:cs="Times New Roman"/>
            <w:sz w:val="24"/>
            <w:szCs w:val="24"/>
          </w:rPr>
          <w:t xml:space="preserve">can utilize </w:t>
        </w:r>
      </w:ins>
      <w:del w:id="305" w:author="Wang, Taehyung" w:date="2021-05-20T03:58:00Z">
        <w:r w:rsidR="00176549" w:rsidDel="000F4FD7">
          <w:rPr>
            <w:rFonts w:ascii="Times New Roman" w:hAnsi="Times New Roman" w:cs="Times New Roman"/>
            <w:sz w:val="24"/>
            <w:szCs w:val="24"/>
          </w:rPr>
          <w:delText xml:space="preserve">use </w:delText>
        </w:r>
      </w:del>
      <w:r w:rsidR="00176549">
        <w:rPr>
          <w:rFonts w:ascii="Times New Roman" w:hAnsi="Times New Roman" w:cs="Times New Roman"/>
          <w:sz w:val="24"/>
          <w:szCs w:val="24"/>
        </w:rPr>
        <w:t>th</w:t>
      </w:r>
      <w:ins w:id="306" w:author="Wang, Taehyung" w:date="2021-05-20T03:58:00Z">
        <w:r w:rsidR="000F4FD7">
          <w:rPr>
            <w:rFonts w:ascii="Times New Roman" w:hAnsi="Times New Roman" w:cs="Times New Roman"/>
            <w:sz w:val="24"/>
            <w:szCs w:val="24"/>
          </w:rPr>
          <w:t xml:space="preserve">ese </w:t>
        </w:r>
      </w:ins>
      <w:del w:id="307" w:author="Wang, Taehyung" w:date="2021-05-20T03:58:00Z">
        <w:r w:rsidR="00176549" w:rsidDel="000F4FD7">
          <w:rPr>
            <w:rFonts w:ascii="Times New Roman" w:hAnsi="Times New Roman" w:cs="Times New Roman"/>
            <w:sz w:val="24"/>
            <w:szCs w:val="24"/>
          </w:rPr>
          <w:delText xml:space="preserve">ose </w:delText>
        </w:r>
      </w:del>
      <w:r w:rsidR="00176549">
        <w:rPr>
          <w:rFonts w:ascii="Times New Roman" w:hAnsi="Times New Roman" w:cs="Times New Roman"/>
          <w:sz w:val="24"/>
          <w:szCs w:val="24"/>
        </w:rPr>
        <w:t xml:space="preserve">two variables. </w:t>
      </w:r>
    </w:p>
    <w:p w14:paraId="41FC6C5E" w14:textId="1ACE274D" w:rsidR="00071AC7" w:rsidRPr="00B444ED" w:rsidRDefault="00071AC7" w:rsidP="00196607">
      <w:pPr>
        <w:spacing w:line="480" w:lineRule="auto"/>
      </w:pPr>
    </w:p>
    <w:sectPr w:rsidR="00071AC7" w:rsidRPr="00B4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Michael Belias" w:date="2021-05-26T01:39:00Z" w:initials="MB">
    <w:p w14:paraId="5B5B07AC" w14:textId="60BF6872" w:rsidR="00A4392B" w:rsidRPr="00A4392B" w:rsidRDefault="00A4392B">
      <w:pPr>
        <w:pStyle w:val="CommentText"/>
        <w:rPr>
          <w:lang w:val="el-GR"/>
        </w:rPr>
      </w:pPr>
      <w:r>
        <w:rPr>
          <w:rStyle w:val="CommentReference"/>
        </w:rPr>
        <w:annotationRef/>
      </w:r>
      <w:r>
        <w:rPr>
          <w:lang w:val="el-GR"/>
        </w:rPr>
        <w:t>Μια πρόταση μπορεί να λείπει εδώ.</w:t>
      </w:r>
    </w:p>
  </w:comment>
  <w:comment w:id="85" w:author="Michael Belias" w:date="2021-05-25T14:33:00Z" w:initials="MB">
    <w:p w14:paraId="61C4A325" w14:textId="107669AB" w:rsidR="00755B01" w:rsidRDefault="00755B01">
      <w:pPr>
        <w:pStyle w:val="CommentText"/>
      </w:pPr>
      <w:r>
        <w:rPr>
          <w:rStyle w:val="CommentReference"/>
        </w:rPr>
        <w:annotationRef/>
      </w:r>
      <w:r w:rsidR="00D83DF8">
        <w:t xml:space="preserve">This goes to the </w:t>
      </w:r>
      <w:r w:rsidR="003E405A">
        <w:t>discussion</w:t>
      </w:r>
      <w:r w:rsidR="00D83DF8">
        <w:t xml:space="preserve">. </w:t>
      </w:r>
      <w:r w:rsidR="00D83DF8">
        <w:br/>
        <w:t>It is the justification for a new meta-analysis without the rectal patients.</w:t>
      </w:r>
      <w:r w:rsidR="001D31DF">
        <w:t xml:space="preserve"> It is not a sensitivity analysis.</w:t>
      </w:r>
    </w:p>
  </w:comment>
  <w:comment w:id="123" w:author="Michael Belias" w:date="2021-05-25T14:49:00Z" w:initials="MB">
    <w:p w14:paraId="33285B20" w14:textId="379CD9DC" w:rsidR="00F17A76" w:rsidRDefault="00F17A76">
      <w:pPr>
        <w:pStyle w:val="CommentText"/>
      </w:pPr>
      <w:r>
        <w:rPr>
          <w:rStyle w:val="CommentReference"/>
        </w:rPr>
        <w:annotationRef/>
      </w:r>
      <w:r>
        <w:t>Repetitive?</w:t>
      </w:r>
      <w:r>
        <w:br/>
        <w:t xml:space="preserve">We show </w:t>
      </w:r>
      <w:r w:rsidR="00BA5CC8">
        <w:t xml:space="preserve">them in </w:t>
      </w:r>
      <w:r>
        <w:t xml:space="preserve">the </w:t>
      </w:r>
      <w:proofErr w:type="spellStart"/>
      <w:r>
        <w:t>eTable</w:t>
      </w:r>
      <w:proofErr w:type="spellEnd"/>
    </w:p>
  </w:comment>
  <w:comment w:id="172" w:author="Michael Belias" w:date="2021-05-25T15:21:00Z" w:initials="MB">
    <w:p w14:paraId="58CC774C" w14:textId="01DAB91C" w:rsidR="00EB2C39" w:rsidRDefault="00EB2C39">
      <w:pPr>
        <w:pStyle w:val="CommentText"/>
      </w:pPr>
      <w:r>
        <w:rPr>
          <w:rStyle w:val="CommentReference"/>
        </w:rPr>
        <w:annotationRef/>
      </w:r>
      <w:r>
        <w:t xml:space="preserve">They are different meta-analyses with some studies common. </w:t>
      </w:r>
      <w:r w:rsidR="00954A45">
        <w:t>We need to clarify.</w:t>
      </w:r>
    </w:p>
    <w:p w14:paraId="04AE9F4D" w14:textId="77777777" w:rsidR="00EB2C39" w:rsidRDefault="00EB2C39">
      <w:pPr>
        <w:pStyle w:val="CommentText"/>
      </w:pPr>
    </w:p>
    <w:p w14:paraId="64213A64" w14:textId="37098E8E" w:rsidR="00EB2C39" w:rsidRDefault="00EB2C39">
      <w:pPr>
        <w:pStyle w:val="CommentText"/>
      </w:pPr>
    </w:p>
  </w:comment>
  <w:comment w:id="173" w:author="Michael Belias" w:date="2021-05-25T15:23:00Z" w:initials="MB">
    <w:p w14:paraId="47E47209" w14:textId="0B44B956" w:rsidR="0043134B" w:rsidRDefault="0043134B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228" w:author="Wang, Taehyung" w:date="2021-05-20T02:58:00Z" w:initials="WT">
    <w:p w14:paraId="2B3FFD5E" w14:textId="4A7C31EB" w:rsidR="008503F6" w:rsidRDefault="008503F6">
      <w:pPr>
        <w:pStyle w:val="CommentText"/>
      </w:pPr>
      <w:r>
        <w:rPr>
          <w:rStyle w:val="CommentReference"/>
        </w:rPr>
        <w:annotationRef/>
      </w:r>
      <w:r>
        <w:t>Unclear what this is referring to</w:t>
      </w:r>
    </w:p>
  </w:comment>
  <w:comment w:id="260" w:author="Wang, Taehyung" w:date="2021-05-20T03:50:00Z" w:initials="WT">
    <w:p w14:paraId="173B836A" w14:textId="0C0985C3" w:rsidR="003E21A1" w:rsidRDefault="003E21A1">
      <w:pPr>
        <w:pStyle w:val="CommentText"/>
      </w:pPr>
      <w:r>
        <w:rPr>
          <w:rStyle w:val="CommentReference"/>
        </w:rPr>
        <w:annotationRef/>
      </w:r>
      <w:r>
        <w:t xml:space="preserve">Would try to keep this consistent (either </w:t>
      </w:r>
      <w:proofErr w:type="spellStart"/>
      <w:r>
        <w:t>mutKRAS</w:t>
      </w:r>
      <w:proofErr w:type="spellEnd"/>
      <w:r>
        <w:t xml:space="preserve"> or KRAS mutated) throughout manuscript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B07AC" w15:done="0"/>
  <w15:commentEx w15:paraId="61C4A325" w15:done="0"/>
  <w15:commentEx w15:paraId="33285B20" w15:done="0"/>
  <w15:commentEx w15:paraId="64213A64" w15:done="0"/>
  <w15:commentEx w15:paraId="47E47209" w15:done="0"/>
  <w15:commentEx w15:paraId="2B3FFD5E" w15:done="0"/>
  <w15:commentEx w15:paraId="173B83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8255A" w16cex:dateUtc="2021-05-25T22:39:00Z"/>
  <w16cex:commentExtensible w16cex:durableId="2457893F" w16cex:dateUtc="2021-05-25T11:33:00Z"/>
  <w16cex:commentExtensible w16cex:durableId="24578D14" w16cex:dateUtc="2021-05-25T11:49:00Z"/>
  <w16cex:commentExtensible w16cex:durableId="2457946D" w16cex:dateUtc="2021-05-25T12:21:00Z"/>
  <w16cex:commentExtensible w16cex:durableId="245794EA" w16cex:dateUtc="2021-05-25T12:23:00Z"/>
  <w16cex:commentExtensible w16cex:durableId="24504EE1" w16cex:dateUtc="2021-05-20T09:58:00Z"/>
  <w16cex:commentExtensible w16cex:durableId="24505B1A" w16cex:dateUtc="2021-05-20T1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B07AC" w16cid:durableId="2458255A"/>
  <w16cid:commentId w16cid:paraId="61C4A325" w16cid:durableId="2457893F"/>
  <w16cid:commentId w16cid:paraId="33285B20" w16cid:durableId="24578D14"/>
  <w16cid:commentId w16cid:paraId="64213A64" w16cid:durableId="2457946D"/>
  <w16cid:commentId w16cid:paraId="47E47209" w16cid:durableId="245794EA"/>
  <w16cid:commentId w16cid:paraId="2B3FFD5E" w16cid:durableId="24504EE1"/>
  <w16cid:commentId w16cid:paraId="173B836A" w16cid:durableId="24505B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522B"/>
    <w:multiLevelType w:val="multilevel"/>
    <w:tmpl w:val="109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Belias">
    <w15:presenceInfo w15:providerId="Windows Live" w15:userId="6980422c86c3994f"/>
  </w15:person>
  <w15:person w15:author="Wang, Taehyung">
    <w15:presenceInfo w15:providerId="AD" w15:userId="S::twang@csun.edu::1fb30f9d-3efe-4bf2-adc4-d4944d41d2eb"/>
  </w15:person>
  <w15:person w15:author="Margonis, Georgios Antonios/Sloan Kettering Institute">
    <w15:presenceInfo w15:providerId="AD" w15:userId="S::MargoniG@mskcc.org::1461529f-7b30-4f34-a2cb-ef9ee74ef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BF"/>
    <w:rsid w:val="000027C4"/>
    <w:rsid w:val="000032EF"/>
    <w:rsid w:val="000034A0"/>
    <w:rsid w:val="0000491A"/>
    <w:rsid w:val="00005770"/>
    <w:rsid w:val="00006492"/>
    <w:rsid w:val="00012A0F"/>
    <w:rsid w:val="00012A85"/>
    <w:rsid w:val="00015095"/>
    <w:rsid w:val="0001582C"/>
    <w:rsid w:val="00016942"/>
    <w:rsid w:val="00016D4E"/>
    <w:rsid w:val="000204D2"/>
    <w:rsid w:val="00020957"/>
    <w:rsid w:val="000216DA"/>
    <w:rsid w:val="00025705"/>
    <w:rsid w:val="00030370"/>
    <w:rsid w:val="00030508"/>
    <w:rsid w:val="00030B70"/>
    <w:rsid w:val="00042F72"/>
    <w:rsid w:val="000433CC"/>
    <w:rsid w:val="00045FDE"/>
    <w:rsid w:val="00050B66"/>
    <w:rsid w:val="00051552"/>
    <w:rsid w:val="00053BC1"/>
    <w:rsid w:val="0005490E"/>
    <w:rsid w:val="00056B2D"/>
    <w:rsid w:val="00056D99"/>
    <w:rsid w:val="00060814"/>
    <w:rsid w:val="00060861"/>
    <w:rsid w:val="00061016"/>
    <w:rsid w:val="00064AA1"/>
    <w:rsid w:val="000668FF"/>
    <w:rsid w:val="00067673"/>
    <w:rsid w:val="00070151"/>
    <w:rsid w:val="00070E41"/>
    <w:rsid w:val="0007146B"/>
    <w:rsid w:val="00071AC7"/>
    <w:rsid w:val="00075343"/>
    <w:rsid w:val="00075DD9"/>
    <w:rsid w:val="0007717E"/>
    <w:rsid w:val="00080F3E"/>
    <w:rsid w:val="00081167"/>
    <w:rsid w:val="00087362"/>
    <w:rsid w:val="00096D81"/>
    <w:rsid w:val="00097CFD"/>
    <w:rsid w:val="000A3308"/>
    <w:rsid w:val="000A3DAB"/>
    <w:rsid w:val="000A4381"/>
    <w:rsid w:val="000A5291"/>
    <w:rsid w:val="000B4C34"/>
    <w:rsid w:val="000B591F"/>
    <w:rsid w:val="000B69D5"/>
    <w:rsid w:val="000B6A85"/>
    <w:rsid w:val="000B7D71"/>
    <w:rsid w:val="000C0D0A"/>
    <w:rsid w:val="000C1AB1"/>
    <w:rsid w:val="000C3783"/>
    <w:rsid w:val="000C4B9C"/>
    <w:rsid w:val="000C5E5B"/>
    <w:rsid w:val="000D1311"/>
    <w:rsid w:val="000D1DA2"/>
    <w:rsid w:val="000D6861"/>
    <w:rsid w:val="000D77C0"/>
    <w:rsid w:val="000E0F0E"/>
    <w:rsid w:val="000E1805"/>
    <w:rsid w:val="000E2775"/>
    <w:rsid w:val="000E3BF0"/>
    <w:rsid w:val="000E643D"/>
    <w:rsid w:val="000E654A"/>
    <w:rsid w:val="000E6F4F"/>
    <w:rsid w:val="000F147C"/>
    <w:rsid w:val="000F2C80"/>
    <w:rsid w:val="000F4E60"/>
    <w:rsid w:val="000F4FD7"/>
    <w:rsid w:val="000F6CC5"/>
    <w:rsid w:val="001007AD"/>
    <w:rsid w:val="00104295"/>
    <w:rsid w:val="001109FA"/>
    <w:rsid w:val="00112BBD"/>
    <w:rsid w:val="001136D6"/>
    <w:rsid w:val="00115899"/>
    <w:rsid w:val="00115C27"/>
    <w:rsid w:val="0011791B"/>
    <w:rsid w:val="00122A61"/>
    <w:rsid w:val="00122B08"/>
    <w:rsid w:val="0012335A"/>
    <w:rsid w:val="00124ED5"/>
    <w:rsid w:val="0012578B"/>
    <w:rsid w:val="00127F23"/>
    <w:rsid w:val="0013100B"/>
    <w:rsid w:val="0013103B"/>
    <w:rsid w:val="00131643"/>
    <w:rsid w:val="00135A9A"/>
    <w:rsid w:val="001371C2"/>
    <w:rsid w:val="001408BA"/>
    <w:rsid w:val="0014204C"/>
    <w:rsid w:val="00145C95"/>
    <w:rsid w:val="00147E34"/>
    <w:rsid w:val="0015648D"/>
    <w:rsid w:val="00156A1C"/>
    <w:rsid w:val="00161518"/>
    <w:rsid w:val="001626E6"/>
    <w:rsid w:val="00162CEC"/>
    <w:rsid w:val="001648B8"/>
    <w:rsid w:val="00165667"/>
    <w:rsid w:val="00172D4C"/>
    <w:rsid w:val="00174658"/>
    <w:rsid w:val="00176549"/>
    <w:rsid w:val="00183359"/>
    <w:rsid w:val="00183699"/>
    <w:rsid w:val="001837D9"/>
    <w:rsid w:val="00183C49"/>
    <w:rsid w:val="001874C6"/>
    <w:rsid w:val="00190A90"/>
    <w:rsid w:val="00190E20"/>
    <w:rsid w:val="00193AFA"/>
    <w:rsid w:val="00195D16"/>
    <w:rsid w:val="00196607"/>
    <w:rsid w:val="00196915"/>
    <w:rsid w:val="00196947"/>
    <w:rsid w:val="001A0577"/>
    <w:rsid w:val="001A3072"/>
    <w:rsid w:val="001A4174"/>
    <w:rsid w:val="001A4DBA"/>
    <w:rsid w:val="001A4E99"/>
    <w:rsid w:val="001A54B8"/>
    <w:rsid w:val="001A63C8"/>
    <w:rsid w:val="001A650B"/>
    <w:rsid w:val="001A7007"/>
    <w:rsid w:val="001B0988"/>
    <w:rsid w:val="001B1464"/>
    <w:rsid w:val="001B538D"/>
    <w:rsid w:val="001C0E9F"/>
    <w:rsid w:val="001C2D32"/>
    <w:rsid w:val="001C6BE4"/>
    <w:rsid w:val="001C784E"/>
    <w:rsid w:val="001D31DF"/>
    <w:rsid w:val="001D448C"/>
    <w:rsid w:val="001D4702"/>
    <w:rsid w:val="001D6B00"/>
    <w:rsid w:val="001E04B5"/>
    <w:rsid w:val="001E3763"/>
    <w:rsid w:val="001E3F6F"/>
    <w:rsid w:val="001E4BE6"/>
    <w:rsid w:val="001E5A4C"/>
    <w:rsid w:val="001F1B01"/>
    <w:rsid w:val="001F6147"/>
    <w:rsid w:val="001F6F21"/>
    <w:rsid w:val="00200C38"/>
    <w:rsid w:val="00200D66"/>
    <w:rsid w:val="00201D13"/>
    <w:rsid w:val="00206E66"/>
    <w:rsid w:val="00206F15"/>
    <w:rsid w:val="002134C7"/>
    <w:rsid w:val="00214DC1"/>
    <w:rsid w:val="002162C3"/>
    <w:rsid w:val="002174F1"/>
    <w:rsid w:val="00217563"/>
    <w:rsid w:val="002233B7"/>
    <w:rsid w:val="00223ADB"/>
    <w:rsid w:val="00227C89"/>
    <w:rsid w:val="00227DEC"/>
    <w:rsid w:val="0023061A"/>
    <w:rsid w:val="00230B74"/>
    <w:rsid w:val="002326C3"/>
    <w:rsid w:val="00235B30"/>
    <w:rsid w:val="00245DAF"/>
    <w:rsid w:val="00250240"/>
    <w:rsid w:val="00250690"/>
    <w:rsid w:val="002576D6"/>
    <w:rsid w:val="00260EE9"/>
    <w:rsid w:val="00260FED"/>
    <w:rsid w:val="002670B2"/>
    <w:rsid w:val="00267977"/>
    <w:rsid w:val="0027036D"/>
    <w:rsid w:val="00271269"/>
    <w:rsid w:val="00272064"/>
    <w:rsid w:val="002730A9"/>
    <w:rsid w:val="00274ACB"/>
    <w:rsid w:val="00275A54"/>
    <w:rsid w:val="002762C3"/>
    <w:rsid w:val="00280D54"/>
    <w:rsid w:val="00282986"/>
    <w:rsid w:val="00282EAA"/>
    <w:rsid w:val="00283137"/>
    <w:rsid w:val="00285EE6"/>
    <w:rsid w:val="0029000D"/>
    <w:rsid w:val="00292855"/>
    <w:rsid w:val="00294D92"/>
    <w:rsid w:val="002956E2"/>
    <w:rsid w:val="00295FC0"/>
    <w:rsid w:val="0029755F"/>
    <w:rsid w:val="00297876"/>
    <w:rsid w:val="002A0102"/>
    <w:rsid w:val="002A29E9"/>
    <w:rsid w:val="002A3A3F"/>
    <w:rsid w:val="002A4190"/>
    <w:rsid w:val="002A5DEB"/>
    <w:rsid w:val="002A6434"/>
    <w:rsid w:val="002A66D4"/>
    <w:rsid w:val="002B4EAD"/>
    <w:rsid w:val="002B5DCC"/>
    <w:rsid w:val="002B6227"/>
    <w:rsid w:val="002B7D68"/>
    <w:rsid w:val="002C00CC"/>
    <w:rsid w:val="002C06F2"/>
    <w:rsid w:val="002C0F0B"/>
    <w:rsid w:val="002C1791"/>
    <w:rsid w:val="002C20EA"/>
    <w:rsid w:val="002C27BC"/>
    <w:rsid w:val="002C4154"/>
    <w:rsid w:val="002C5061"/>
    <w:rsid w:val="002C59C3"/>
    <w:rsid w:val="002C65A8"/>
    <w:rsid w:val="002C719F"/>
    <w:rsid w:val="002C791D"/>
    <w:rsid w:val="002D0017"/>
    <w:rsid w:val="002D0E81"/>
    <w:rsid w:val="002D3322"/>
    <w:rsid w:val="002D44CF"/>
    <w:rsid w:val="002D6A26"/>
    <w:rsid w:val="002D6B2D"/>
    <w:rsid w:val="002D77A7"/>
    <w:rsid w:val="002D7CFC"/>
    <w:rsid w:val="002E1522"/>
    <w:rsid w:val="002E2AD2"/>
    <w:rsid w:val="002E5CBF"/>
    <w:rsid w:val="002E6378"/>
    <w:rsid w:val="002F11B8"/>
    <w:rsid w:val="002F1589"/>
    <w:rsid w:val="002F1CBE"/>
    <w:rsid w:val="00301198"/>
    <w:rsid w:val="00301979"/>
    <w:rsid w:val="003100FD"/>
    <w:rsid w:val="00310DC3"/>
    <w:rsid w:val="00312B67"/>
    <w:rsid w:val="00312DD7"/>
    <w:rsid w:val="003135E4"/>
    <w:rsid w:val="003147CB"/>
    <w:rsid w:val="0031577C"/>
    <w:rsid w:val="0032155B"/>
    <w:rsid w:val="00324E3D"/>
    <w:rsid w:val="00324E4E"/>
    <w:rsid w:val="00326AF3"/>
    <w:rsid w:val="0033007E"/>
    <w:rsid w:val="00330341"/>
    <w:rsid w:val="00331095"/>
    <w:rsid w:val="00332EAC"/>
    <w:rsid w:val="00333F72"/>
    <w:rsid w:val="00334983"/>
    <w:rsid w:val="00334F9E"/>
    <w:rsid w:val="0033730E"/>
    <w:rsid w:val="00337E3A"/>
    <w:rsid w:val="00344624"/>
    <w:rsid w:val="00345171"/>
    <w:rsid w:val="003467F9"/>
    <w:rsid w:val="00351873"/>
    <w:rsid w:val="0035312E"/>
    <w:rsid w:val="00362DC6"/>
    <w:rsid w:val="00367750"/>
    <w:rsid w:val="00371ED2"/>
    <w:rsid w:val="00373A0F"/>
    <w:rsid w:val="00374BC0"/>
    <w:rsid w:val="003758C7"/>
    <w:rsid w:val="0037654D"/>
    <w:rsid w:val="00377A8D"/>
    <w:rsid w:val="00381F0C"/>
    <w:rsid w:val="003829A8"/>
    <w:rsid w:val="003870D6"/>
    <w:rsid w:val="00387F5A"/>
    <w:rsid w:val="0039025E"/>
    <w:rsid w:val="0039103E"/>
    <w:rsid w:val="00394603"/>
    <w:rsid w:val="003A1F30"/>
    <w:rsid w:val="003A3742"/>
    <w:rsid w:val="003A5C0F"/>
    <w:rsid w:val="003A6560"/>
    <w:rsid w:val="003A7E4F"/>
    <w:rsid w:val="003B19A7"/>
    <w:rsid w:val="003B230E"/>
    <w:rsid w:val="003B35B7"/>
    <w:rsid w:val="003B3EF2"/>
    <w:rsid w:val="003B60EA"/>
    <w:rsid w:val="003C18A6"/>
    <w:rsid w:val="003C3A8C"/>
    <w:rsid w:val="003C79C1"/>
    <w:rsid w:val="003D137D"/>
    <w:rsid w:val="003E21A1"/>
    <w:rsid w:val="003E3B76"/>
    <w:rsid w:val="003E405A"/>
    <w:rsid w:val="003E55DD"/>
    <w:rsid w:val="003E5AAD"/>
    <w:rsid w:val="003E71B2"/>
    <w:rsid w:val="003F031E"/>
    <w:rsid w:val="003F09DC"/>
    <w:rsid w:val="003F1439"/>
    <w:rsid w:val="003F20CE"/>
    <w:rsid w:val="0040141A"/>
    <w:rsid w:val="004019D9"/>
    <w:rsid w:val="00402734"/>
    <w:rsid w:val="004038F7"/>
    <w:rsid w:val="00403C94"/>
    <w:rsid w:val="00404603"/>
    <w:rsid w:val="00404F31"/>
    <w:rsid w:val="0040528C"/>
    <w:rsid w:val="00405B99"/>
    <w:rsid w:val="00413736"/>
    <w:rsid w:val="00415B23"/>
    <w:rsid w:val="00422E21"/>
    <w:rsid w:val="00422F04"/>
    <w:rsid w:val="004240DA"/>
    <w:rsid w:val="00427EDF"/>
    <w:rsid w:val="0043134B"/>
    <w:rsid w:val="00431773"/>
    <w:rsid w:val="00436199"/>
    <w:rsid w:val="0044270A"/>
    <w:rsid w:val="00442B58"/>
    <w:rsid w:val="00445D1B"/>
    <w:rsid w:val="004462EE"/>
    <w:rsid w:val="00446CFC"/>
    <w:rsid w:val="00450800"/>
    <w:rsid w:val="00450E46"/>
    <w:rsid w:val="00452BC6"/>
    <w:rsid w:val="0045317D"/>
    <w:rsid w:val="00453ED4"/>
    <w:rsid w:val="004610BB"/>
    <w:rsid w:val="0046233E"/>
    <w:rsid w:val="0046339B"/>
    <w:rsid w:val="00471C6B"/>
    <w:rsid w:val="004749C3"/>
    <w:rsid w:val="004769B5"/>
    <w:rsid w:val="004907EC"/>
    <w:rsid w:val="00490B35"/>
    <w:rsid w:val="00491BEF"/>
    <w:rsid w:val="004944BA"/>
    <w:rsid w:val="00497DCE"/>
    <w:rsid w:val="004A2118"/>
    <w:rsid w:val="004A2264"/>
    <w:rsid w:val="004A30AA"/>
    <w:rsid w:val="004A69BA"/>
    <w:rsid w:val="004B4917"/>
    <w:rsid w:val="004B64C9"/>
    <w:rsid w:val="004B6DF1"/>
    <w:rsid w:val="004C2E4A"/>
    <w:rsid w:val="004D10BD"/>
    <w:rsid w:val="004D2C25"/>
    <w:rsid w:val="004D35E8"/>
    <w:rsid w:val="004D4B38"/>
    <w:rsid w:val="004D643B"/>
    <w:rsid w:val="004D6E32"/>
    <w:rsid w:val="004E44BB"/>
    <w:rsid w:val="004E46AB"/>
    <w:rsid w:val="004E7218"/>
    <w:rsid w:val="004E74B9"/>
    <w:rsid w:val="004E7665"/>
    <w:rsid w:val="004F4A5C"/>
    <w:rsid w:val="004F773E"/>
    <w:rsid w:val="00506E30"/>
    <w:rsid w:val="0051130F"/>
    <w:rsid w:val="005139F3"/>
    <w:rsid w:val="005152A7"/>
    <w:rsid w:val="00516742"/>
    <w:rsid w:val="005202D9"/>
    <w:rsid w:val="005205FE"/>
    <w:rsid w:val="0052275D"/>
    <w:rsid w:val="005261E8"/>
    <w:rsid w:val="005279AC"/>
    <w:rsid w:val="00527CA3"/>
    <w:rsid w:val="005308FA"/>
    <w:rsid w:val="00532796"/>
    <w:rsid w:val="00533A21"/>
    <w:rsid w:val="00535A3A"/>
    <w:rsid w:val="005361D3"/>
    <w:rsid w:val="00541D22"/>
    <w:rsid w:val="005428CB"/>
    <w:rsid w:val="00545BDE"/>
    <w:rsid w:val="0054628D"/>
    <w:rsid w:val="005473CF"/>
    <w:rsid w:val="00547BB5"/>
    <w:rsid w:val="0055130B"/>
    <w:rsid w:val="00551528"/>
    <w:rsid w:val="00551B01"/>
    <w:rsid w:val="00552F54"/>
    <w:rsid w:val="00553852"/>
    <w:rsid w:val="00553C88"/>
    <w:rsid w:val="005541A7"/>
    <w:rsid w:val="0055445B"/>
    <w:rsid w:val="005556B6"/>
    <w:rsid w:val="00556048"/>
    <w:rsid w:val="0055606D"/>
    <w:rsid w:val="00557273"/>
    <w:rsid w:val="00557E1C"/>
    <w:rsid w:val="00560392"/>
    <w:rsid w:val="00560930"/>
    <w:rsid w:val="00560E43"/>
    <w:rsid w:val="005615FA"/>
    <w:rsid w:val="00571C34"/>
    <w:rsid w:val="005749BA"/>
    <w:rsid w:val="00577A9A"/>
    <w:rsid w:val="00577CC7"/>
    <w:rsid w:val="005829BC"/>
    <w:rsid w:val="00585069"/>
    <w:rsid w:val="005858E2"/>
    <w:rsid w:val="005877C8"/>
    <w:rsid w:val="005935F4"/>
    <w:rsid w:val="00593C13"/>
    <w:rsid w:val="005945C5"/>
    <w:rsid w:val="005947EB"/>
    <w:rsid w:val="00594B27"/>
    <w:rsid w:val="005963FB"/>
    <w:rsid w:val="00596D20"/>
    <w:rsid w:val="00597A19"/>
    <w:rsid w:val="00597D3D"/>
    <w:rsid w:val="00597D4A"/>
    <w:rsid w:val="005A082B"/>
    <w:rsid w:val="005A0A1A"/>
    <w:rsid w:val="005A0E1A"/>
    <w:rsid w:val="005A1496"/>
    <w:rsid w:val="005A2F45"/>
    <w:rsid w:val="005A3E92"/>
    <w:rsid w:val="005A4463"/>
    <w:rsid w:val="005A7132"/>
    <w:rsid w:val="005B019A"/>
    <w:rsid w:val="005B0B50"/>
    <w:rsid w:val="005B0E77"/>
    <w:rsid w:val="005B267E"/>
    <w:rsid w:val="005B4227"/>
    <w:rsid w:val="005B5C0E"/>
    <w:rsid w:val="005B5DBB"/>
    <w:rsid w:val="005B6006"/>
    <w:rsid w:val="005B768E"/>
    <w:rsid w:val="005B7765"/>
    <w:rsid w:val="005C0A69"/>
    <w:rsid w:val="005C2574"/>
    <w:rsid w:val="005C25E5"/>
    <w:rsid w:val="005C53F9"/>
    <w:rsid w:val="005D088A"/>
    <w:rsid w:val="005D1352"/>
    <w:rsid w:val="005D1D70"/>
    <w:rsid w:val="005D4205"/>
    <w:rsid w:val="005D6419"/>
    <w:rsid w:val="005E4C2A"/>
    <w:rsid w:val="005E5ADB"/>
    <w:rsid w:val="005E760D"/>
    <w:rsid w:val="005E77E1"/>
    <w:rsid w:val="005F1379"/>
    <w:rsid w:val="005F14FA"/>
    <w:rsid w:val="005F29AF"/>
    <w:rsid w:val="005F388F"/>
    <w:rsid w:val="005F5C92"/>
    <w:rsid w:val="005F6914"/>
    <w:rsid w:val="006017FC"/>
    <w:rsid w:val="00601F55"/>
    <w:rsid w:val="00603FD7"/>
    <w:rsid w:val="00612A21"/>
    <w:rsid w:val="00615942"/>
    <w:rsid w:val="006171AD"/>
    <w:rsid w:val="00620EA7"/>
    <w:rsid w:val="006278F4"/>
    <w:rsid w:val="00632A82"/>
    <w:rsid w:val="00633048"/>
    <w:rsid w:val="00634D1A"/>
    <w:rsid w:val="0063720E"/>
    <w:rsid w:val="00640131"/>
    <w:rsid w:val="00641218"/>
    <w:rsid w:val="0064309B"/>
    <w:rsid w:val="006447B3"/>
    <w:rsid w:val="00644EC8"/>
    <w:rsid w:val="00651769"/>
    <w:rsid w:val="00652047"/>
    <w:rsid w:val="00652AA3"/>
    <w:rsid w:val="00653A11"/>
    <w:rsid w:val="00654E16"/>
    <w:rsid w:val="006565C5"/>
    <w:rsid w:val="0065798F"/>
    <w:rsid w:val="00661726"/>
    <w:rsid w:val="006622AD"/>
    <w:rsid w:val="00664368"/>
    <w:rsid w:val="00664A88"/>
    <w:rsid w:val="0066510E"/>
    <w:rsid w:val="00666834"/>
    <w:rsid w:val="00671BEB"/>
    <w:rsid w:val="006767E5"/>
    <w:rsid w:val="00676D74"/>
    <w:rsid w:val="006804A8"/>
    <w:rsid w:val="00680728"/>
    <w:rsid w:val="00681F79"/>
    <w:rsid w:val="006829F7"/>
    <w:rsid w:val="006841AE"/>
    <w:rsid w:val="00690BB2"/>
    <w:rsid w:val="0069144F"/>
    <w:rsid w:val="00693899"/>
    <w:rsid w:val="0069557A"/>
    <w:rsid w:val="006A0B86"/>
    <w:rsid w:val="006A16DA"/>
    <w:rsid w:val="006A1A0E"/>
    <w:rsid w:val="006A2316"/>
    <w:rsid w:val="006A367E"/>
    <w:rsid w:val="006A66B9"/>
    <w:rsid w:val="006B0E56"/>
    <w:rsid w:val="006B132F"/>
    <w:rsid w:val="006B2F9D"/>
    <w:rsid w:val="006B398B"/>
    <w:rsid w:val="006B3E8A"/>
    <w:rsid w:val="006B490A"/>
    <w:rsid w:val="006B60A8"/>
    <w:rsid w:val="006B7A18"/>
    <w:rsid w:val="006C2885"/>
    <w:rsid w:val="006C2985"/>
    <w:rsid w:val="006C5AEB"/>
    <w:rsid w:val="006C5FB4"/>
    <w:rsid w:val="006C6099"/>
    <w:rsid w:val="006C6DB3"/>
    <w:rsid w:val="006D42D2"/>
    <w:rsid w:val="006D4707"/>
    <w:rsid w:val="006D4A08"/>
    <w:rsid w:val="006D76EC"/>
    <w:rsid w:val="006E02FA"/>
    <w:rsid w:val="006E3490"/>
    <w:rsid w:val="006E45E0"/>
    <w:rsid w:val="006E54B3"/>
    <w:rsid w:val="006E5A10"/>
    <w:rsid w:val="006E6A7F"/>
    <w:rsid w:val="006F0EB2"/>
    <w:rsid w:val="006F16DE"/>
    <w:rsid w:val="006F26C6"/>
    <w:rsid w:val="006F4542"/>
    <w:rsid w:val="006F604E"/>
    <w:rsid w:val="006F7430"/>
    <w:rsid w:val="00701176"/>
    <w:rsid w:val="00703A5E"/>
    <w:rsid w:val="00706890"/>
    <w:rsid w:val="00711E65"/>
    <w:rsid w:val="007128CE"/>
    <w:rsid w:val="0071502F"/>
    <w:rsid w:val="00717D35"/>
    <w:rsid w:val="007208A7"/>
    <w:rsid w:val="00723150"/>
    <w:rsid w:val="0072353E"/>
    <w:rsid w:val="00724920"/>
    <w:rsid w:val="00727BEC"/>
    <w:rsid w:val="007315B4"/>
    <w:rsid w:val="00740DFB"/>
    <w:rsid w:val="00741D0E"/>
    <w:rsid w:val="0074263B"/>
    <w:rsid w:val="007427D5"/>
    <w:rsid w:val="00743717"/>
    <w:rsid w:val="00743A6E"/>
    <w:rsid w:val="007451A6"/>
    <w:rsid w:val="007507B6"/>
    <w:rsid w:val="0075202F"/>
    <w:rsid w:val="00752796"/>
    <w:rsid w:val="00755234"/>
    <w:rsid w:val="00755B01"/>
    <w:rsid w:val="0075679E"/>
    <w:rsid w:val="00756F3C"/>
    <w:rsid w:val="007616C7"/>
    <w:rsid w:val="00763592"/>
    <w:rsid w:val="00765A9B"/>
    <w:rsid w:val="00767C4C"/>
    <w:rsid w:val="00767C7B"/>
    <w:rsid w:val="0077302B"/>
    <w:rsid w:val="00775271"/>
    <w:rsid w:val="00775E80"/>
    <w:rsid w:val="0077750D"/>
    <w:rsid w:val="00777903"/>
    <w:rsid w:val="00777AED"/>
    <w:rsid w:val="00780522"/>
    <w:rsid w:val="007824EA"/>
    <w:rsid w:val="00783815"/>
    <w:rsid w:val="00784009"/>
    <w:rsid w:val="00786312"/>
    <w:rsid w:val="007867DA"/>
    <w:rsid w:val="007909F7"/>
    <w:rsid w:val="00791901"/>
    <w:rsid w:val="00792517"/>
    <w:rsid w:val="00794D86"/>
    <w:rsid w:val="007950AB"/>
    <w:rsid w:val="00796107"/>
    <w:rsid w:val="00796AEB"/>
    <w:rsid w:val="007A034B"/>
    <w:rsid w:val="007A0358"/>
    <w:rsid w:val="007A07DF"/>
    <w:rsid w:val="007A23E8"/>
    <w:rsid w:val="007A4835"/>
    <w:rsid w:val="007A7347"/>
    <w:rsid w:val="007B10A6"/>
    <w:rsid w:val="007B2393"/>
    <w:rsid w:val="007B26F9"/>
    <w:rsid w:val="007B3065"/>
    <w:rsid w:val="007B38DE"/>
    <w:rsid w:val="007B439D"/>
    <w:rsid w:val="007B696C"/>
    <w:rsid w:val="007C28E1"/>
    <w:rsid w:val="007C3793"/>
    <w:rsid w:val="007C436E"/>
    <w:rsid w:val="007C6138"/>
    <w:rsid w:val="007C69F9"/>
    <w:rsid w:val="007D06A7"/>
    <w:rsid w:val="007D0E62"/>
    <w:rsid w:val="007D0F91"/>
    <w:rsid w:val="007D3D04"/>
    <w:rsid w:val="007D6855"/>
    <w:rsid w:val="007E134E"/>
    <w:rsid w:val="007E22B5"/>
    <w:rsid w:val="007E28EE"/>
    <w:rsid w:val="007E5E32"/>
    <w:rsid w:val="007F1EF4"/>
    <w:rsid w:val="007F3027"/>
    <w:rsid w:val="007F5D9F"/>
    <w:rsid w:val="007F6FB3"/>
    <w:rsid w:val="00800245"/>
    <w:rsid w:val="00800D5D"/>
    <w:rsid w:val="00802575"/>
    <w:rsid w:val="008041B9"/>
    <w:rsid w:val="00804434"/>
    <w:rsid w:val="008100E9"/>
    <w:rsid w:val="00816FAF"/>
    <w:rsid w:val="00825163"/>
    <w:rsid w:val="00825F0A"/>
    <w:rsid w:val="00826DFC"/>
    <w:rsid w:val="0082723F"/>
    <w:rsid w:val="008331BB"/>
    <w:rsid w:val="0083373E"/>
    <w:rsid w:val="00834EA7"/>
    <w:rsid w:val="00835DE5"/>
    <w:rsid w:val="00836347"/>
    <w:rsid w:val="00837AB8"/>
    <w:rsid w:val="0084166D"/>
    <w:rsid w:val="0084410D"/>
    <w:rsid w:val="008466F2"/>
    <w:rsid w:val="008503F6"/>
    <w:rsid w:val="00852A0A"/>
    <w:rsid w:val="008533DB"/>
    <w:rsid w:val="00857CD6"/>
    <w:rsid w:val="00860E1F"/>
    <w:rsid w:val="00862256"/>
    <w:rsid w:val="0086568F"/>
    <w:rsid w:val="00867EF4"/>
    <w:rsid w:val="00871073"/>
    <w:rsid w:val="00873233"/>
    <w:rsid w:val="00873675"/>
    <w:rsid w:val="008753FA"/>
    <w:rsid w:val="00877687"/>
    <w:rsid w:val="008778A7"/>
    <w:rsid w:val="008800D7"/>
    <w:rsid w:val="008819DF"/>
    <w:rsid w:val="00881F6A"/>
    <w:rsid w:val="00882D5E"/>
    <w:rsid w:val="008848E3"/>
    <w:rsid w:val="0088535C"/>
    <w:rsid w:val="00885807"/>
    <w:rsid w:val="00886D3A"/>
    <w:rsid w:val="00887398"/>
    <w:rsid w:val="00890A47"/>
    <w:rsid w:val="008948FF"/>
    <w:rsid w:val="008959D7"/>
    <w:rsid w:val="00897296"/>
    <w:rsid w:val="00897922"/>
    <w:rsid w:val="00897C9A"/>
    <w:rsid w:val="008A0562"/>
    <w:rsid w:val="008A085B"/>
    <w:rsid w:val="008A2074"/>
    <w:rsid w:val="008A2A51"/>
    <w:rsid w:val="008A31A8"/>
    <w:rsid w:val="008A510B"/>
    <w:rsid w:val="008A5AAC"/>
    <w:rsid w:val="008A72C8"/>
    <w:rsid w:val="008A7ECD"/>
    <w:rsid w:val="008B2657"/>
    <w:rsid w:val="008B2710"/>
    <w:rsid w:val="008B3136"/>
    <w:rsid w:val="008B676A"/>
    <w:rsid w:val="008B6E5B"/>
    <w:rsid w:val="008B79AB"/>
    <w:rsid w:val="008C17C4"/>
    <w:rsid w:val="008C2146"/>
    <w:rsid w:val="008C5032"/>
    <w:rsid w:val="008C5857"/>
    <w:rsid w:val="008C5F55"/>
    <w:rsid w:val="008C6F41"/>
    <w:rsid w:val="008C7015"/>
    <w:rsid w:val="008D2ADB"/>
    <w:rsid w:val="008D3FCF"/>
    <w:rsid w:val="008D4FFC"/>
    <w:rsid w:val="008D7EA3"/>
    <w:rsid w:val="008E2708"/>
    <w:rsid w:val="008E2AA0"/>
    <w:rsid w:val="008E32B5"/>
    <w:rsid w:val="008E3B9A"/>
    <w:rsid w:val="008E4C9A"/>
    <w:rsid w:val="008E6E1C"/>
    <w:rsid w:val="008E745D"/>
    <w:rsid w:val="00901F41"/>
    <w:rsid w:val="0090292D"/>
    <w:rsid w:val="00907163"/>
    <w:rsid w:val="0090772D"/>
    <w:rsid w:val="00911E47"/>
    <w:rsid w:val="00913985"/>
    <w:rsid w:val="00913E70"/>
    <w:rsid w:val="00914645"/>
    <w:rsid w:val="0091506D"/>
    <w:rsid w:val="00915CB1"/>
    <w:rsid w:val="00921D63"/>
    <w:rsid w:val="00922F52"/>
    <w:rsid w:val="009242BE"/>
    <w:rsid w:val="00924505"/>
    <w:rsid w:val="00926D28"/>
    <w:rsid w:val="00927E79"/>
    <w:rsid w:val="009323E7"/>
    <w:rsid w:val="0093301C"/>
    <w:rsid w:val="00933B12"/>
    <w:rsid w:val="00933BE4"/>
    <w:rsid w:val="00934710"/>
    <w:rsid w:val="00937354"/>
    <w:rsid w:val="009402AD"/>
    <w:rsid w:val="0094564C"/>
    <w:rsid w:val="00945FB5"/>
    <w:rsid w:val="009468EA"/>
    <w:rsid w:val="0095030D"/>
    <w:rsid w:val="009512E5"/>
    <w:rsid w:val="00953B29"/>
    <w:rsid w:val="00954703"/>
    <w:rsid w:val="00954A45"/>
    <w:rsid w:val="00954DD9"/>
    <w:rsid w:val="00954E03"/>
    <w:rsid w:val="00956079"/>
    <w:rsid w:val="00956D2F"/>
    <w:rsid w:val="009571D9"/>
    <w:rsid w:val="00957953"/>
    <w:rsid w:val="00960472"/>
    <w:rsid w:val="009606D2"/>
    <w:rsid w:val="00960A03"/>
    <w:rsid w:val="00961970"/>
    <w:rsid w:val="009623E8"/>
    <w:rsid w:val="00965246"/>
    <w:rsid w:val="009661C5"/>
    <w:rsid w:val="00970696"/>
    <w:rsid w:val="00971044"/>
    <w:rsid w:val="00971061"/>
    <w:rsid w:val="00972671"/>
    <w:rsid w:val="0097403A"/>
    <w:rsid w:val="0097471E"/>
    <w:rsid w:val="009778AA"/>
    <w:rsid w:val="00977D3A"/>
    <w:rsid w:val="00977E96"/>
    <w:rsid w:val="00982BAF"/>
    <w:rsid w:val="009833F2"/>
    <w:rsid w:val="00984798"/>
    <w:rsid w:val="00991072"/>
    <w:rsid w:val="0099423D"/>
    <w:rsid w:val="0099461C"/>
    <w:rsid w:val="0099674A"/>
    <w:rsid w:val="009A0880"/>
    <w:rsid w:val="009A1DFD"/>
    <w:rsid w:val="009A27B7"/>
    <w:rsid w:val="009A3D94"/>
    <w:rsid w:val="009B0BB1"/>
    <w:rsid w:val="009B1C6C"/>
    <w:rsid w:val="009B274C"/>
    <w:rsid w:val="009B2D65"/>
    <w:rsid w:val="009B724B"/>
    <w:rsid w:val="009C1C5C"/>
    <w:rsid w:val="009C3F6D"/>
    <w:rsid w:val="009C5CA7"/>
    <w:rsid w:val="009C6C45"/>
    <w:rsid w:val="009D03A9"/>
    <w:rsid w:val="009D0B01"/>
    <w:rsid w:val="009D1EC4"/>
    <w:rsid w:val="009D1F2C"/>
    <w:rsid w:val="009D2858"/>
    <w:rsid w:val="009D2D07"/>
    <w:rsid w:val="009D4DA4"/>
    <w:rsid w:val="009D4DB1"/>
    <w:rsid w:val="009D5201"/>
    <w:rsid w:val="009D5D6E"/>
    <w:rsid w:val="009E0380"/>
    <w:rsid w:val="009E1FEA"/>
    <w:rsid w:val="009E3D88"/>
    <w:rsid w:val="009E48DA"/>
    <w:rsid w:val="009E7C01"/>
    <w:rsid w:val="009F1C14"/>
    <w:rsid w:val="009F2492"/>
    <w:rsid w:val="009F2BBE"/>
    <w:rsid w:val="009F473A"/>
    <w:rsid w:val="009F4939"/>
    <w:rsid w:val="009F4A20"/>
    <w:rsid w:val="009F4A75"/>
    <w:rsid w:val="009F5164"/>
    <w:rsid w:val="009F794C"/>
    <w:rsid w:val="00A00B38"/>
    <w:rsid w:val="00A01971"/>
    <w:rsid w:val="00A0334F"/>
    <w:rsid w:val="00A0378A"/>
    <w:rsid w:val="00A04E2D"/>
    <w:rsid w:val="00A100FA"/>
    <w:rsid w:val="00A10A23"/>
    <w:rsid w:val="00A147CC"/>
    <w:rsid w:val="00A14F12"/>
    <w:rsid w:val="00A15177"/>
    <w:rsid w:val="00A20513"/>
    <w:rsid w:val="00A22151"/>
    <w:rsid w:val="00A22C1C"/>
    <w:rsid w:val="00A24216"/>
    <w:rsid w:val="00A2570E"/>
    <w:rsid w:val="00A31F84"/>
    <w:rsid w:val="00A33B4F"/>
    <w:rsid w:val="00A435E4"/>
    <w:rsid w:val="00A4392B"/>
    <w:rsid w:val="00A444BD"/>
    <w:rsid w:val="00A44D9C"/>
    <w:rsid w:val="00A44E49"/>
    <w:rsid w:val="00A4552E"/>
    <w:rsid w:val="00A4792A"/>
    <w:rsid w:val="00A52482"/>
    <w:rsid w:val="00A55D4A"/>
    <w:rsid w:val="00A56134"/>
    <w:rsid w:val="00A56BC5"/>
    <w:rsid w:val="00A57E39"/>
    <w:rsid w:val="00A60C59"/>
    <w:rsid w:val="00A624EF"/>
    <w:rsid w:val="00A62FDB"/>
    <w:rsid w:val="00A6438E"/>
    <w:rsid w:val="00A67770"/>
    <w:rsid w:val="00A72575"/>
    <w:rsid w:val="00A74FB5"/>
    <w:rsid w:val="00A76B7C"/>
    <w:rsid w:val="00A771D4"/>
    <w:rsid w:val="00A83D02"/>
    <w:rsid w:val="00A850B3"/>
    <w:rsid w:val="00AA0E17"/>
    <w:rsid w:val="00AA0E88"/>
    <w:rsid w:val="00AA0F46"/>
    <w:rsid w:val="00AA2710"/>
    <w:rsid w:val="00AA5ED0"/>
    <w:rsid w:val="00AA6107"/>
    <w:rsid w:val="00AB0E49"/>
    <w:rsid w:val="00AB4BB6"/>
    <w:rsid w:val="00AB76B2"/>
    <w:rsid w:val="00AC01A4"/>
    <w:rsid w:val="00AC0770"/>
    <w:rsid w:val="00AC3C50"/>
    <w:rsid w:val="00AC5D5A"/>
    <w:rsid w:val="00AC5F38"/>
    <w:rsid w:val="00AD1B39"/>
    <w:rsid w:val="00AD3B27"/>
    <w:rsid w:val="00AD411B"/>
    <w:rsid w:val="00AD4DA1"/>
    <w:rsid w:val="00AD5C92"/>
    <w:rsid w:val="00AD7364"/>
    <w:rsid w:val="00AE0707"/>
    <w:rsid w:val="00AE1F73"/>
    <w:rsid w:val="00AE40B3"/>
    <w:rsid w:val="00AE6A5E"/>
    <w:rsid w:val="00AE7016"/>
    <w:rsid w:val="00AF1288"/>
    <w:rsid w:val="00AF13AB"/>
    <w:rsid w:val="00AF2A80"/>
    <w:rsid w:val="00B01635"/>
    <w:rsid w:val="00B01D15"/>
    <w:rsid w:val="00B02D79"/>
    <w:rsid w:val="00B04F61"/>
    <w:rsid w:val="00B106DA"/>
    <w:rsid w:val="00B10B1C"/>
    <w:rsid w:val="00B10FCA"/>
    <w:rsid w:val="00B11541"/>
    <w:rsid w:val="00B1409F"/>
    <w:rsid w:val="00B16D54"/>
    <w:rsid w:val="00B20597"/>
    <w:rsid w:val="00B2517D"/>
    <w:rsid w:val="00B25195"/>
    <w:rsid w:val="00B26131"/>
    <w:rsid w:val="00B26979"/>
    <w:rsid w:val="00B3367C"/>
    <w:rsid w:val="00B34742"/>
    <w:rsid w:val="00B3511D"/>
    <w:rsid w:val="00B37CF4"/>
    <w:rsid w:val="00B37FCD"/>
    <w:rsid w:val="00B408E6"/>
    <w:rsid w:val="00B444ED"/>
    <w:rsid w:val="00B45718"/>
    <w:rsid w:val="00B458D3"/>
    <w:rsid w:val="00B46E89"/>
    <w:rsid w:val="00B47B10"/>
    <w:rsid w:val="00B47DDC"/>
    <w:rsid w:val="00B51301"/>
    <w:rsid w:val="00B51B88"/>
    <w:rsid w:val="00B52ADA"/>
    <w:rsid w:val="00B55F2B"/>
    <w:rsid w:val="00B562D1"/>
    <w:rsid w:val="00B5740B"/>
    <w:rsid w:val="00B5792E"/>
    <w:rsid w:val="00B608F5"/>
    <w:rsid w:val="00B60AC7"/>
    <w:rsid w:val="00B60ED8"/>
    <w:rsid w:val="00B61DE3"/>
    <w:rsid w:val="00B6360E"/>
    <w:rsid w:val="00B64B39"/>
    <w:rsid w:val="00B65550"/>
    <w:rsid w:val="00B71F6E"/>
    <w:rsid w:val="00B71FF5"/>
    <w:rsid w:val="00B72AF6"/>
    <w:rsid w:val="00B72D2D"/>
    <w:rsid w:val="00B732CF"/>
    <w:rsid w:val="00B76CEF"/>
    <w:rsid w:val="00B80AD4"/>
    <w:rsid w:val="00B83697"/>
    <w:rsid w:val="00B8793F"/>
    <w:rsid w:val="00B916E3"/>
    <w:rsid w:val="00B93675"/>
    <w:rsid w:val="00B9367D"/>
    <w:rsid w:val="00B940EE"/>
    <w:rsid w:val="00B947AC"/>
    <w:rsid w:val="00B96FA3"/>
    <w:rsid w:val="00B97B01"/>
    <w:rsid w:val="00BA0350"/>
    <w:rsid w:val="00BA5CC8"/>
    <w:rsid w:val="00BB1CFB"/>
    <w:rsid w:val="00BB242D"/>
    <w:rsid w:val="00BB6761"/>
    <w:rsid w:val="00BB6D97"/>
    <w:rsid w:val="00BB76EA"/>
    <w:rsid w:val="00BC15DF"/>
    <w:rsid w:val="00BC2EAA"/>
    <w:rsid w:val="00BC34B2"/>
    <w:rsid w:val="00BC4F2D"/>
    <w:rsid w:val="00BC54A2"/>
    <w:rsid w:val="00BC5A5A"/>
    <w:rsid w:val="00BC6D16"/>
    <w:rsid w:val="00BC77E3"/>
    <w:rsid w:val="00BD00C9"/>
    <w:rsid w:val="00BD0D0D"/>
    <w:rsid w:val="00BD1F4A"/>
    <w:rsid w:val="00BD2EEE"/>
    <w:rsid w:val="00BD4EDC"/>
    <w:rsid w:val="00BD75DE"/>
    <w:rsid w:val="00BE024A"/>
    <w:rsid w:val="00BE0535"/>
    <w:rsid w:val="00BE2FF0"/>
    <w:rsid w:val="00BE3829"/>
    <w:rsid w:val="00BE466F"/>
    <w:rsid w:val="00BE7D2E"/>
    <w:rsid w:val="00BF5D82"/>
    <w:rsid w:val="00BF5D9B"/>
    <w:rsid w:val="00BF63E9"/>
    <w:rsid w:val="00C05538"/>
    <w:rsid w:val="00C05F75"/>
    <w:rsid w:val="00C07775"/>
    <w:rsid w:val="00C138E9"/>
    <w:rsid w:val="00C15B1E"/>
    <w:rsid w:val="00C16697"/>
    <w:rsid w:val="00C17F72"/>
    <w:rsid w:val="00C24905"/>
    <w:rsid w:val="00C25320"/>
    <w:rsid w:val="00C25B97"/>
    <w:rsid w:val="00C2743C"/>
    <w:rsid w:val="00C30B4D"/>
    <w:rsid w:val="00C3714E"/>
    <w:rsid w:val="00C41950"/>
    <w:rsid w:val="00C4313E"/>
    <w:rsid w:val="00C43396"/>
    <w:rsid w:val="00C43F52"/>
    <w:rsid w:val="00C44E3E"/>
    <w:rsid w:val="00C4517D"/>
    <w:rsid w:val="00C46C27"/>
    <w:rsid w:val="00C521EF"/>
    <w:rsid w:val="00C52787"/>
    <w:rsid w:val="00C52809"/>
    <w:rsid w:val="00C52F73"/>
    <w:rsid w:val="00C54423"/>
    <w:rsid w:val="00C54AEF"/>
    <w:rsid w:val="00C55096"/>
    <w:rsid w:val="00C574A2"/>
    <w:rsid w:val="00C6168C"/>
    <w:rsid w:val="00C620C6"/>
    <w:rsid w:val="00C624FF"/>
    <w:rsid w:val="00C640B4"/>
    <w:rsid w:val="00C65745"/>
    <w:rsid w:val="00C66404"/>
    <w:rsid w:val="00C70F02"/>
    <w:rsid w:val="00C7240B"/>
    <w:rsid w:val="00C73641"/>
    <w:rsid w:val="00C748BC"/>
    <w:rsid w:val="00C76CDB"/>
    <w:rsid w:val="00C76E5C"/>
    <w:rsid w:val="00C80794"/>
    <w:rsid w:val="00C823E4"/>
    <w:rsid w:val="00C83E9B"/>
    <w:rsid w:val="00C9064B"/>
    <w:rsid w:val="00C93F39"/>
    <w:rsid w:val="00C964AF"/>
    <w:rsid w:val="00CA264D"/>
    <w:rsid w:val="00CA5C21"/>
    <w:rsid w:val="00CA5D4C"/>
    <w:rsid w:val="00CA7BA8"/>
    <w:rsid w:val="00CB3645"/>
    <w:rsid w:val="00CB45EC"/>
    <w:rsid w:val="00CB5674"/>
    <w:rsid w:val="00CB6038"/>
    <w:rsid w:val="00CB61D4"/>
    <w:rsid w:val="00CB72E0"/>
    <w:rsid w:val="00CB763F"/>
    <w:rsid w:val="00CC215D"/>
    <w:rsid w:val="00CC4725"/>
    <w:rsid w:val="00CC4F74"/>
    <w:rsid w:val="00CC7576"/>
    <w:rsid w:val="00CD03F0"/>
    <w:rsid w:val="00CD0451"/>
    <w:rsid w:val="00CD5244"/>
    <w:rsid w:val="00CD6BCB"/>
    <w:rsid w:val="00CD701A"/>
    <w:rsid w:val="00CD734E"/>
    <w:rsid w:val="00CE0140"/>
    <w:rsid w:val="00CE3B1B"/>
    <w:rsid w:val="00CE5B54"/>
    <w:rsid w:val="00CE68EE"/>
    <w:rsid w:val="00CF1513"/>
    <w:rsid w:val="00CF2C04"/>
    <w:rsid w:val="00CF2C30"/>
    <w:rsid w:val="00CF3811"/>
    <w:rsid w:val="00CF3CBB"/>
    <w:rsid w:val="00CF4105"/>
    <w:rsid w:val="00CF51A8"/>
    <w:rsid w:val="00CF56E7"/>
    <w:rsid w:val="00CF575D"/>
    <w:rsid w:val="00CF59E5"/>
    <w:rsid w:val="00CF5DA4"/>
    <w:rsid w:val="00CF61F1"/>
    <w:rsid w:val="00D00E84"/>
    <w:rsid w:val="00D00EA0"/>
    <w:rsid w:val="00D05DD7"/>
    <w:rsid w:val="00D05EA5"/>
    <w:rsid w:val="00D06FD1"/>
    <w:rsid w:val="00D07391"/>
    <w:rsid w:val="00D11B4C"/>
    <w:rsid w:val="00D11FC0"/>
    <w:rsid w:val="00D142D4"/>
    <w:rsid w:val="00D1455B"/>
    <w:rsid w:val="00D14B1B"/>
    <w:rsid w:val="00D1701E"/>
    <w:rsid w:val="00D2143B"/>
    <w:rsid w:val="00D22F77"/>
    <w:rsid w:val="00D24F26"/>
    <w:rsid w:val="00D26B4E"/>
    <w:rsid w:val="00D31AA8"/>
    <w:rsid w:val="00D33A1B"/>
    <w:rsid w:val="00D35256"/>
    <w:rsid w:val="00D35511"/>
    <w:rsid w:val="00D361DE"/>
    <w:rsid w:val="00D416B2"/>
    <w:rsid w:val="00D424FD"/>
    <w:rsid w:val="00D45DFD"/>
    <w:rsid w:val="00D46350"/>
    <w:rsid w:val="00D505D5"/>
    <w:rsid w:val="00D50FBD"/>
    <w:rsid w:val="00D5347E"/>
    <w:rsid w:val="00D545D3"/>
    <w:rsid w:val="00D54620"/>
    <w:rsid w:val="00D55AEE"/>
    <w:rsid w:val="00D5739D"/>
    <w:rsid w:val="00D61B56"/>
    <w:rsid w:val="00D624D7"/>
    <w:rsid w:val="00D627A4"/>
    <w:rsid w:val="00D63FC9"/>
    <w:rsid w:val="00D66E2B"/>
    <w:rsid w:val="00D724C5"/>
    <w:rsid w:val="00D73ACC"/>
    <w:rsid w:val="00D74F76"/>
    <w:rsid w:val="00D7732D"/>
    <w:rsid w:val="00D80072"/>
    <w:rsid w:val="00D80357"/>
    <w:rsid w:val="00D82CB2"/>
    <w:rsid w:val="00D83419"/>
    <w:rsid w:val="00D83DF8"/>
    <w:rsid w:val="00D862BF"/>
    <w:rsid w:val="00D94C14"/>
    <w:rsid w:val="00D9540C"/>
    <w:rsid w:val="00DA2453"/>
    <w:rsid w:val="00DA4C84"/>
    <w:rsid w:val="00DA6391"/>
    <w:rsid w:val="00DB02AD"/>
    <w:rsid w:val="00DB17E9"/>
    <w:rsid w:val="00DB2720"/>
    <w:rsid w:val="00DB6114"/>
    <w:rsid w:val="00DB62FF"/>
    <w:rsid w:val="00DB6B78"/>
    <w:rsid w:val="00DB7324"/>
    <w:rsid w:val="00DC167B"/>
    <w:rsid w:val="00DC32F3"/>
    <w:rsid w:val="00DC3F14"/>
    <w:rsid w:val="00DC5158"/>
    <w:rsid w:val="00DC656C"/>
    <w:rsid w:val="00DC67B0"/>
    <w:rsid w:val="00DC77C5"/>
    <w:rsid w:val="00DD0ACA"/>
    <w:rsid w:val="00DD2967"/>
    <w:rsid w:val="00DD7383"/>
    <w:rsid w:val="00DD7C61"/>
    <w:rsid w:val="00DE1EC9"/>
    <w:rsid w:val="00DE48BD"/>
    <w:rsid w:val="00DE5792"/>
    <w:rsid w:val="00DE6291"/>
    <w:rsid w:val="00DF0CFB"/>
    <w:rsid w:val="00DF1A26"/>
    <w:rsid w:val="00DF2C54"/>
    <w:rsid w:val="00DF3ABF"/>
    <w:rsid w:val="00DF5AD7"/>
    <w:rsid w:val="00DF71F1"/>
    <w:rsid w:val="00DF7C6D"/>
    <w:rsid w:val="00E005C8"/>
    <w:rsid w:val="00E00D13"/>
    <w:rsid w:val="00E01B18"/>
    <w:rsid w:val="00E02F41"/>
    <w:rsid w:val="00E06622"/>
    <w:rsid w:val="00E0677D"/>
    <w:rsid w:val="00E068D2"/>
    <w:rsid w:val="00E07527"/>
    <w:rsid w:val="00E076CE"/>
    <w:rsid w:val="00E10748"/>
    <w:rsid w:val="00E122D3"/>
    <w:rsid w:val="00E12C93"/>
    <w:rsid w:val="00E15565"/>
    <w:rsid w:val="00E15F3C"/>
    <w:rsid w:val="00E20698"/>
    <w:rsid w:val="00E21ABA"/>
    <w:rsid w:val="00E24384"/>
    <w:rsid w:val="00E27029"/>
    <w:rsid w:val="00E27845"/>
    <w:rsid w:val="00E27CE6"/>
    <w:rsid w:val="00E30586"/>
    <w:rsid w:val="00E3104A"/>
    <w:rsid w:val="00E323AD"/>
    <w:rsid w:val="00E32471"/>
    <w:rsid w:val="00E32691"/>
    <w:rsid w:val="00E352A3"/>
    <w:rsid w:val="00E40B71"/>
    <w:rsid w:val="00E42681"/>
    <w:rsid w:val="00E42971"/>
    <w:rsid w:val="00E429ED"/>
    <w:rsid w:val="00E432BC"/>
    <w:rsid w:val="00E43529"/>
    <w:rsid w:val="00E43630"/>
    <w:rsid w:val="00E461D8"/>
    <w:rsid w:val="00E47289"/>
    <w:rsid w:val="00E47F43"/>
    <w:rsid w:val="00E55262"/>
    <w:rsid w:val="00E55ADE"/>
    <w:rsid w:val="00E5695F"/>
    <w:rsid w:val="00E57919"/>
    <w:rsid w:val="00E5798D"/>
    <w:rsid w:val="00E60FB0"/>
    <w:rsid w:val="00E61C7A"/>
    <w:rsid w:val="00E73180"/>
    <w:rsid w:val="00E74E87"/>
    <w:rsid w:val="00E7619E"/>
    <w:rsid w:val="00E76EBB"/>
    <w:rsid w:val="00E7789A"/>
    <w:rsid w:val="00E80A9F"/>
    <w:rsid w:val="00E80B66"/>
    <w:rsid w:val="00E839D5"/>
    <w:rsid w:val="00E84B83"/>
    <w:rsid w:val="00E85827"/>
    <w:rsid w:val="00E90EF8"/>
    <w:rsid w:val="00E90F3F"/>
    <w:rsid w:val="00E91835"/>
    <w:rsid w:val="00E92843"/>
    <w:rsid w:val="00E928B3"/>
    <w:rsid w:val="00E93430"/>
    <w:rsid w:val="00E93AC5"/>
    <w:rsid w:val="00E93BAC"/>
    <w:rsid w:val="00E9461D"/>
    <w:rsid w:val="00E946DB"/>
    <w:rsid w:val="00E96BF6"/>
    <w:rsid w:val="00E96C27"/>
    <w:rsid w:val="00EA303D"/>
    <w:rsid w:val="00EA6550"/>
    <w:rsid w:val="00EB0717"/>
    <w:rsid w:val="00EB2C39"/>
    <w:rsid w:val="00EB74EE"/>
    <w:rsid w:val="00EB7642"/>
    <w:rsid w:val="00EC2904"/>
    <w:rsid w:val="00EC4B8D"/>
    <w:rsid w:val="00EC5D38"/>
    <w:rsid w:val="00EC6AD5"/>
    <w:rsid w:val="00ED013E"/>
    <w:rsid w:val="00ED21A5"/>
    <w:rsid w:val="00ED25A8"/>
    <w:rsid w:val="00ED3B4B"/>
    <w:rsid w:val="00ED5A3C"/>
    <w:rsid w:val="00EE1644"/>
    <w:rsid w:val="00EE21EB"/>
    <w:rsid w:val="00EE4B4F"/>
    <w:rsid w:val="00EE522D"/>
    <w:rsid w:val="00EE5942"/>
    <w:rsid w:val="00EE6C0D"/>
    <w:rsid w:val="00EE7A5A"/>
    <w:rsid w:val="00EF1431"/>
    <w:rsid w:val="00EF1EBD"/>
    <w:rsid w:val="00F024C6"/>
    <w:rsid w:val="00F035A1"/>
    <w:rsid w:val="00F117F6"/>
    <w:rsid w:val="00F14BFB"/>
    <w:rsid w:val="00F14FEE"/>
    <w:rsid w:val="00F16C7A"/>
    <w:rsid w:val="00F16C9F"/>
    <w:rsid w:val="00F17A76"/>
    <w:rsid w:val="00F2463F"/>
    <w:rsid w:val="00F2480A"/>
    <w:rsid w:val="00F25055"/>
    <w:rsid w:val="00F26831"/>
    <w:rsid w:val="00F27A67"/>
    <w:rsid w:val="00F30425"/>
    <w:rsid w:val="00F306C1"/>
    <w:rsid w:val="00F318FE"/>
    <w:rsid w:val="00F31A25"/>
    <w:rsid w:val="00F32EA2"/>
    <w:rsid w:val="00F3311D"/>
    <w:rsid w:val="00F35CA0"/>
    <w:rsid w:val="00F376C3"/>
    <w:rsid w:val="00F4007A"/>
    <w:rsid w:val="00F4083D"/>
    <w:rsid w:val="00F4083F"/>
    <w:rsid w:val="00F44400"/>
    <w:rsid w:val="00F4474F"/>
    <w:rsid w:val="00F45FEA"/>
    <w:rsid w:val="00F53EB1"/>
    <w:rsid w:val="00F54494"/>
    <w:rsid w:val="00F54E76"/>
    <w:rsid w:val="00F55EA1"/>
    <w:rsid w:val="00F56022"/>
    <w:rsid w:val="00F56447"/>
    <w:rsid w:val="00F56ECA"/>
    <w:rsid w:val="00F576AA"/>
    <w:rsid w:val="00F603F2"/>
    <w:rsid w:val="00F60504"/>
    <w:rsid w:val="00F62277"/>
    <w:rsid w:val="00F65AE8"/>
    <w:rsid w:val="00F6620C"/>
    <w:rsid w:val="00F66F28"/>
    <w:rsid w:val="00F676F7"/>
    <w:rsid w:val="00F72516"/>
    <w:rsid w:val="00F74D32"/>
    <w:rsid w:val="00F764A7"/>
    <w:rsid w:val="00F8119C"/>
    <w:rsid w:val="00F81622"/>
    <w:rsid w:val="00F817C1"/>
    <w:rsid w:val="00F82FE5"/>
    <w:rsid w:val="00F84EAA"/>
    <w:rsid w:val="00F8676D"/>
    <w:rsid w:val="00F867FC"/>
    <w:rsid w:val="00F90BAF"/>
    <w:rsid w:val="00F91942"/>
    <w:rsid w:val="00F92FF1"/>
    <w:rsid w:val="00F94106"/>
    <w:rsid w:val="00F96A14"/>
    <w:rsid w:val="00FA16B6"/>
    <w:rsid w:val="00FA4FA3"/>
    <w:rsid w:val="00FA5120"/>
    <w:rsid w:val="00FA5220"/>
    <w:rsid w:val="00FA72F3"/>
    <w:rsid w:val="00FB0A75"/>
    <w:rsid w:val="00FB1097"/>
    <w:rsid w:val="00FB15C4"/>
    <w:rsid w:val="00FB1EEB"/>
    <w:rsid w:val="00FB3EFE"/>
    <w:rsid w:val="00FB6FFA"/>
    <w:rsid w:val="00FB7FA7"/>
    <w:rsid w:val="00FC24A2"/>
    <w:rsid w:val="00FC7DBB"/>
    <w:rsid w:val="00FD0E61"/>
    <w:rsid w:val="00FD2EC5"/>
    <w:rsid w:val="00FD4200"/>
    <w:rsid w:val="00FD4FF1"/>
    <w:rsid w:val="00FD5D07"/>
    <w:rsid w:val="00FD61D2"/>
    <w:rsid w:val="00FD74D0"/>
    <w:rsid w:val="00FE0CAE"/>
    <w:rsid w:val="00FE0FA0"/>
    <w:rsid w:val="00FE25B8"/>
    <w:rsid w:val="00FE2EAA"/>
    <w:rsid w:val="00FE3008"/>
    <w:rsid w:val="00FE3DC0"/>
    <w:rsid w:val="00FE49F7"/>
    <w:rsid w:val="00FE4FA2"/>
    <w:rsid w:val="00FE516A"/>
    <w:rsid w:val="00FE5E9F"/>
    <w:rsid w:val="00FE5EDB"/>
    <w:rsid w:val="00FF0B1C"/>
    <w:rsid w:val="00FF2FF8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3468"/>
  <w15:chartTrackingRefBased/>
  <w15:docId w15:val="{950995F0-3A41-408F-9519-EE3C1DFA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30"/>
  </w:style>
  <w:style w:type="paragraph" w:styleId="Heading1">
    <w:name w:val="heading 1"/>
    <w:basedOn w:val="Normal"/>
    <w:next w:val="Normal"/>
    <w:link w:val="Heading1Char"/>
    <w:uiPriority w:val="9"/>
    <w:qFormat/>
    <w:rsid w:val="00B44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">
    <w:name w:val="para"/>
    <w:basedOn w:val="Normal"/>
    <w:rsid w:val="0038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02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4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4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4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C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46E8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82CB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27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1465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61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7680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831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868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496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25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C2779-6E84-4729-9A20-5382DB52F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Belias</dc:creator>
  <cp:keywords/>
  <dc:description/>
  <cp:lastModifiedBy>Michael Belias</cp:lastModifiedBy>
  <cp:revision>460</cp:revision>
  <dcterms:created xsi:type="dcterms:W3CDTF">2021-05-20T08:40:00Z</dcterms:created>
  <dcterms:modified xsi:type="dcterms:W3CDTF">2021-05-25T23:11:00Z</dcterms:modified>
</cp:coreProperties>
</file>