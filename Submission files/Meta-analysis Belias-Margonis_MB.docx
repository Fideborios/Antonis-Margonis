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0CAC" w14:textId="0CAD8062" w:rsidR="001837D9" w:rsidRPr="00DC77C5" w:rsidRDefault="001837D9" w:rsidP="00DC77C5">
      <w:pPr>
        <w:pStyle w:val="Heading1"/>
        <w:spacing w:line="480" w:lineRule="auto"/>
        <w:rPr>
          <w:rFonts w:ascii="Times New Roman" w:hAnsi="Times New Roman" w:cs="Times New Roman"/>
          <w:sz w:val="24"/>
          <w:szCs w:val="24"/>
        </w:rPr>
      </w:pPr>
      <w:r w:rsidRPr="00DC77C5">
        <w:rPr>
          <w:rFonts w:ascii="Times New Roman" w:hAnsi="Times New Roman" w:cs="Times New Roman"/>
          <w:sz w:val="24"/>
          <w:szCs w:val="24"/>
        </w:rPr>
        <w:t>Introduction</w:t>
      </w:r>
    </w:p>
    <w:p w14:paraId="6D4BB6B7" w14:textId="1A5AA68E" w:rsidR="000C4B9C" w:rsidRDefault="00DC77C5" w:rsidP="00DC77C5">
      <w:pPr>
        <w:spacing w:line="480" w:lineRule="auto"/>
        <w:rPr>
          <w:ins w:id="0" w:author="Michael Belias" w:date="2021-05-17T22:57:00Z"/>
          <w:rFonts w:ascii="Times New Roman" w:hAnsi="Times New Roman" w:cs="Times New Roman"/>
          <w:sz w:val="24"/>
          <w:szCs w:val="24"/>
        </w:rPr>
      </w:pPr>
      <w:r w:rsidRPr="00DC77C5">
        <w:rPr>
          <w:rFonts w:ascii="Times New Roman" w:hAnsi="Times New Roman" w:cs="Times New Roman"/>
          <w:sz w:val="24"/>
          <w:szCs w:val="24"/>
        </w:rPr>
        <w:t xml:space="preserve">Primary tumor laterality (PTL) has been </w:t>
      </w:r>
      <w:del w:id="1" w:author="Michael Belias" w:date="2021-05-17T22:21:00Z">
        <w:r w:rsidRPr="00DC77C5" w:rsidDel="006B132F">
          <w:rPr>
            <w:rFonts w:ascii="Times New Roman" w:hAnsi="Times New Roman" w:cs="Times New Roman"/>
            <w:sz w:val="24"/>
            <w:szCs w:val="24"/>
          </w:rPr>
          <w:delText xml:space="preserve">recently </w:delText>
        </w:r>
      </w:del>
      <w:r w:rsidRPr="00DC77C5">
        <w:rPr>
          <w:rFonts w:ascii="Times New Roman" w:hAnsi="Times New Roman" w:cs="Times New Roman"/>
          <w:sz w:val="24"/>
          <w:szCs w:val="24"/>
        </w:rPr>
        <w:t>identified as a</w:t>
      </w:r>
      <w:ins w:id="2" w:author="Michael Belias" w:date="2021-05-17T22:18:00Z">
        <w:r w:rsidR="00115C27">
          <w:rPr>
            <w:rFonts w:ascii="Times New Roman" w:hAnsi="Times New Roman" w:cs="Times New Roman"/>
            <w:sz w:val="24"/>
            <w:szCs w:val="24"/>
          </w:rPr>
          <w:t xml:space="preserve"> </w:t>
        </w:r>
      </w:ins>
      <w:del w:id="3" w:author="Michael Belias" w:date="2021-05-17T22:18:00Z">
        <w:r w:rsidRPr="00DC77C5" w:rsidDel="00115C27">
          <w:rPr>
            <w:rFonts w:ascii="Times New Roman" w:hAnsi="Times New Roman" w:cs="Times New Roman"/>
            <w:sz w:val="24"/>
            <w:szCs w:val="24"/>
          </w:rPr>
          <w:delText xml:space="preserve">n important </w:delText>
        </w:r>
      </w:del>
      <w:r w:rsidRPr="00DC77C5">
        <w:rPr>
          <w:rFonts w:ascii="Times New Roman" w:hAnsi="Times New Roman" w:cs="Times New Roman"/>
          <w:sz w:val="24"/>
          <w:szCs w:val="24"/>
        </w:rPr>
        <w:t xml:space="preserve">prognostic factor </w:t>
      </w:r>
      <w:ins w:id="4" w:author="Michael Belias" w:date="2021-05-17T22:19:00Z">
        <w:r w:rsidR="00115C27">
          <w:rPr>
            <w:rFonts w:ascii="Times New Roman" w:hAnsi="Times New Roman" w:cs="Times New Roman"/>
            <w:sz w:val="24"/>
            <w:szCs w:val="24"/>
          </w:rPr>
          <w:t xml:space="preserve">associated </w:t>
        </w:r>
        <w:r w:rsidR="0013103B">
          <w:rPr>
            <w:rFonts w:ascii="Times New Roman" w:hAnsi="Times New Roman" w:cs="Times New Roman"/>
            <w:sz w:val="24"/>
            <w:szCs w:val="24"/>
          </w:rPr>
          <w:t xml:space="preserve">with mortality </w:t>
        </w:r>
      </w:ins>
      <w:r w:rsidRPr="00DC77C5">
        <w:rPr>
          <w:rFonts w:ascii="Times New Roman" w:hAnsi="Times New Roman" w:cs="Times New Roman"/>
          <w:sz w:val="24"/>
          <w:szCs w:val="24"/>
        </w:rPr>
        <w:t>in</w:t>
      </w:r>
      <w:ins w:id="5" w:author="Michael Belias" w:date="2021-05-17T22:19:00Z">
        <w:r w:rsidR="00D80072">
          <w:rPr>
            <w:rFonts w:ascii="Times New Roman" w:hAnsi="Times New Roman" w:cs="Times New Roman"/>
            <w:sz w:val="24"/>
            <w:szCs w:val="24"/>
          </w:rPr>
          <w:t xml:space="preserve"> patient</w:t>
        </w:r>
        <w:r w:rsidR="006B132F">
          <w:rPr>
            <w:rFonts w:ascii="Times New Roman" w:hAnsi="Times New Roman" w:cs="Times New Roman"/>
            <w:sz w:val="24"/>
            <w:szCs w:val="24"/>
          </w:rPr>
          <w:t>s</w:t>
        </w:r>
        <w:r w:rsidR="00D80072">
          <w:rPr>
            <w:rFonts w:ascii="Times New Roman" w:hAnsi="Times New Roman" w:cs="Times New Roman"/>
            <w:sz w:val="24"/>
            <w:szCs w:val="24"/>
          </w:rPr>
          <w:t xml:space="preserve"> with</w:t>
        </w:r>
      </w:ins>
      <w:r w:rsidRPr="00DC77C5">
        <w:rPr>
          <w:rFonts w:ascii="Times New Roman" w:hAnsi="Times New Roman" w:cs="Times New Roman"/>
          <w:sz w:val="24"/>
          <w:szCs w:val="24"/>
        </w:rPr>
        <w:t xml:space="preserve"> resectable colorectal cancer liver metastases (CRLM)</w:t>
      </w:r>
      <w:ins w:id="6" w:author="Michael Belias" w:date="2021-05-17T21:56:00Z">
        <w:r w:rsidR="008C5F55">
          <w:rPr>
            <w:rFonts w:ascii="Times New Roman" w:hAnsi="Times New Roman" w:cs="Times New Roman"/>
            <w:sz w:val="24"/>
            <w:szCs w:val="24"/>
          </w:rPr>
          <w:t>[citation]</w:t>
        </w:r>
      </w:ins>
      <w:r w:rsidRPr="00DC77C5">
        <w:rPr>
          <w:rFonts w:ascii="Times New Roman" w:hAnsi="Times New Roman" w:cs="Times New Roman"/>
          <w:sz w:val="24"/>
          <w:szCs w:val="24"/>
        </w:rPr>
        <w:t xml:space="preserve">. </w:t>
      </w:r>
      <w:ins w:id="7" w:author="Michael Belias" w:date="2021-05-17T21:58:00Z">
        <w:r w:rsidR="005D6419">
          <w:rPr>
            <w:rFonts w:ascii="Times New Roman" w:hAnsi="Times New Roman" w:cs="Times New Roman"/>
            <w:sz w:val="24"/>
            <w:szCs w:val="24"/>
          </w:rPr>
          <w:t>In</w:t>
        </w:r>
        <w:r w:rsidR="005D6419" w:rsidRPr="00971061">
          <w:rPr>
            <w:rFonts w:ascii="Times New Roman" w:hAnsi="Times New Roman" w:cs="Times New Roman"/>
            <w:sz w:val="24"/>
            <w:szCs w:val="24"/>
          </w:rPr>
          <w:t xml:space="preserve"> 2016</w:t>
        </w:r>
      </w:ins>
      <w:ins w:id="8" w:author="Michael Belias" w:date="2021-05-18T01:16:00Z">
        <w:r w:rsidR="001E04B5">
          <w:rPr>
            <w:rFonts w:ascii="Times New Roman" w:hAnsi="Times New Roman" w:cs="Times New Roman"/>
            <w:sz w:val="24"/>
            <w:szCs w:val="24"/>
          </w:rPr>
          <w:t>,</w:t>
        </w:r>
      </w:ins>
      <w:ins w:id="9" w:author="Michael Belias" w:date="2021-05-17T21:58:00Z">
        <w:r w:rsidR="005D6419" w:rsidRPr="00971061">
          <w:rPr>
            <w:rFonts w:ascii="Times New Roman" w:hAnsi="Times New Roman" w:cs="Times New Roman"/>
            <w:sz w:val="24"/>
            <w:szCs w:val="24"/>
          </w:rPr>
          <w:t xml:space="preserve"> </w:t>
        </w:r>
      </w:ins>
      <w:ins w:id="10" w:author="Michael Belias" w:date="2021-05-18T01:15:00Z">
        <w:r w:rsidR="000D77C0">
          <w:rPr>
            <w:rFonts w:ascii="Times New Roman" w:hAnsi="Times New Roman" w:cs="Times New Roman"/>
            <w:sz w:val="24"/>
            <w:szCs w:val="24"/>
          </w:rPr>
          <w:t>Sasaki</w:t>
        </w:r>
      </w:ins>
      <w:ins w:id="11" w:author="Michael Belias" w:date="2021-05-17T21:58:00Z">
        <w:r w:rsidR="005D6419" w:rsidRPr="00971061">
          <w:rPr>
            <w:rFonts w:ascii="Times New Roman" w:hAnsi="Times New Roman" w:cs="Times New Roman"/>
            <w:sz w:val="24"/>
            <w:szCs w:val="24"/>
          </w:rPr>
          <w:t xml:space="preserve"> </w:t>
        </w:r>
        <w:r w:rsidR="005D6419">
          <w:rPr>
            <w:rFonts w:ascii="Times New Roman" w:hAnsi="Times New Roman" w:cs="Times New Roman"/>
            <w:sz w:val="24"/>
            <w:szCs w:val="24"/>
          </w:rPr>
          <w:t>et</w:t>
        </w:r>
        <w:r w:rsidR="005D6419" w:rsidRPr="00971061">
          <w:rPr>
            <w:rFonts w:ascii="Times New Roman" w:hAnsi="Times New Roman" w:cs="Times New Roman"/>
            <w:sz w:val="24"/>
            <w:szCs w:val="24"/>
          </w:rPr>
          <w:t xml:space="preserve"> </w:t>
        </w:r>
        <w:r w:rsidR="005D6419">
          <w:rPr>
            <w:rFonts w:ascii="Times New Roman" w:hAnsi="Times New Roman" w:cs="Times New Roman"/>
            <w:sz w:val="24"/>
            <w:szCs w:val="24"/>
          </w:rPr>
          <w:t>al</w:t>
        </w:r>
      </w:ins>
      <w:ins w:id="12" w:author="Michael Belias" w:date="2021-05-17T21:59:00Z">
        <w:r w:rsidR="00E32471" w:rsidRPr="00971061">
          <w:rPr>
            <w:rFonts w:ascii="Times New Roman" w:hAnsi="Times New Roman" w:cs="Times New Roman"/>
            <w:sz w:val="24"/>
            <w:szCs w:val="24"/>
          </w:rPr>
          <w:t xml:space="preserve"> </w:t>
        </w:r>
      </w:ins>
      <w:del w:id="13" w:author="Michael Belias" w:date="2021-05-17T21:58:00Z">
        <w:r w:rsidRPr="00DC77C5" w:rsidDel="005D6419">
          <w:rPr>
            <w:rFonts w:ascii="Times New Roman" w:hAnsi="Times New Roman" w:cs="Times New Roman"/>
            <w:sz w:val="24"/>
            <w:szCs w:val="24"/>
          </w:rPr>
          <w:delText>Specifically</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a</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study</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from</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our</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group</w:delText>
        </w:r>
        <w:r w:rsidRPr="00B46E89" w:rsidDel="005D6419">
          <w:rPr>
            <w:rFonts w:ascii="Times New Roman" w:hAnsi="Times New Roman" w:cs="Times New Roman"/>
            <w:sz w:val="24"/>
            <w:szCs w:val="24"/>
          </w:rPr>
          <w:delText xml:space="preserve"> </w:delText>
        </w:r>
        <w:r w:rsidRPr="00DC77C5" w:rsidDel="005D6419">
          <w:rPr>
            <w:rFonts w:ascii="Times New Roman" w:hAnsi="Times New Roman" w:cs="Times New Roman"/>
            <w:sz w:val="24"/>
            <w:szCs w:val="24"/>
          </w:rPr>
          <w:delText>in</w:delText>
        </w:r>
        <w:r w:rsidRPr="00B46E89" w:rsidDel="005D6419">
          <w:rPr>
            <w:rFonts w:ascii="Times New Roman" w:hAnsi="Times New Roman" w:cs="Times New Roman"/>
            <w:sz w:val="24"/>
            <w:szCs w:val="24"/>
          </w:rPr>
          <w:delText xml:space="preserve"> 2016 </w:delText>
        </w:r>
      </w:del>
      <w:r w:rsidRPr="00DC77C5">
        <w:rPr>
          <w:rFonts w:ascii="Times New Roman" w:hAnsi="Times New Roman" w:cs="Times New Roman"/>
          <w:sz w:val="24"/>
          <w:szCs w:val="24"/>
        </w:rPr>
        <w:t>was</w:t>
      </w:r>
      <w:r w:rsidRPr="00971061">
        <w:rPr>
          <w:rFonts w:ascii="Times New Roman" w:hAnsi="Times New Roman" w:cs="Times New Roman"/>
          <w:sz w:val="24"/>
          <w:szCs w:val="24"/>
        </w:rPr>
        <w:t xml:space="preserve"> </w:t>
      </w:r>
      <w:r w:rsidRPr="00DC77C5">
        <w:rPr>
          <w:rFonts w:ascii="Times New Roman" w:hAnsi="Times New Roman" w:cs="Times New Roman"/>
          <w:sz w:val="24"/>
          <w:szCs w:val="24"/>
        </w:rPr>
        <w:t>the</w:t>
      </w:r>
      <w:r w:rsidRPr="00971061">
        <w:rPr>
          <w:rFonts w:ascii="Times New Roman" w:hAnsi="Times New Roman" w:cs="Times New Roman"/>
          <w:sz w:val="24"/>
          <w:szCs w:val="24"/>
        </w:rPr>
        <w:t xml:space="preserve"> </w:t>
      </w:r>
      <w:r w:rsidRPr="00DC77C5">
        <w:rPr>
          <w:rFonts w:ascii="Times New Roman" w:hAnsi="Times New Roman" w:cs="Times New Roman"/>
          <w:sz w:val="24"/>
          <w:szCs w:val="24"/>
        </w:rPr>
        <w:t>first</w:t>
      </w:r>
      <w:r w:rsidRPr="00971061">
        <w:rPr>
          <w:rFonts w:ascii="Times New Roman" w:hAnsi="Times New Roman" w:cs="Times New Roman"/>
          <w:sz w:val="24"/>
          <w:szCs w:val="24"/>
        </w:rPr>
        <w:t xml:space="preserve"> </w:t>
      </w:r>
      <w:r w:rsidRPr="00DC77C5">
        <w:rPr>
          <w:rFonts w:ascii="Times New Roman" w:hAnsi="Times New Roman" w:cs="Times New Roman"/>
          <w:sz w:val="24"/>
          <w:szCs w:val="24"/>
        </w:rPr>
        <w:t>to</w:t>
      </w:r>
      <w:r w:rsidRPr="00971061">
        <w:rPr>
          <w:rFonts w:ascii="Times New Roman" w:hAnsi="Times New Roman" w:cs="Times New Roman"/>
          <w:sz w:val="24"/>
          <w:szCs w:val="24"/>
        </w:rPr>
        <w:t xml:space="preserve"> </w:t>
      </w:r>
      <w:del w:id="14" w:author="Michael Belias" w:date="2021-05-17T22:06:00Z">
        <w:r w:rsidRPr="00DC77C5" w:rsidDel="00374BC0">
          <w:rPr>
            <w:rFonts w:ascii="Times New Roman" w:hAnsi="Times New Roman" w:cs="Times New Roman"/>
            <w:sz w:val="24"/>
            <w:szCs w:val="24"/>
          </w:rPr>
          <w:delText>report</w:delText>
        </w:r>
        <w:r w:rsidRPr="00B46E89" w:rsidDel="00374BC0">
          <w:rPr>
            <w:rFonts w:ascii="Times New Roman" w:hAnsi="Times New Roman" w:cs="Times New Roman"/>
            <w:sz w:val="24"/>
            <w:szCs w:val="24"/>
          </w:rPr>
          <w:delText xml:space="preserve"> </w:delText>
        </w:r>
      </w:del>
      <w:ins w:id="15" w:author="Michael Belias" w:date="2021-05-17T22:06:00Z">
        <w:r w:rsidR="00374BC0">
          <w:rPr>
            <w:rFonts w:ascii="Times New Roman" w:hAnsi="Times New Roman" w:cs="Times New Roman"/>
            <w:sz w:val="24"/>
            <w:szCs w:val="24"/>
          </w:rPr>
          <w:t>suggest that</w:t>
        </w:r>
        <w:r w:rsidR="00374BC0" w:rsidRPr="00971061">
          <w:rPr>
            <w:rFonts w:ascii="Times New Roman" w:hAnsi="Times New Roman" w:cs="Times New Roman"/>
            <w:sz w:val="24"/>
            <w:szCs w:val="24"/>
          </w:rPr>
          <w:t xml:space="preserve"> </w:t>
        </w:r>
      </w:ins>
      <w:del w:id="16" w:author="Michael Belias" w:date="2021-05-17T22:06:00Z">
        <w:r w:rsidRPr="00DC77C5" w:rsidDel="00374BC0">
          <w:rPr>
            <w:rFonts w:ascii="Times New Roman" w:hAnsi="Times New Roman" w:cs="Times New Roman"/>
            <w:sz w:val="24"/>
            <w:szCs w:val="24"/>
          </w:rPr>
          <w:delText>on</w:delText>
        </w:r>
        <w:r w:rsidRPr="00B46E89" w:rsidDel="00374BC0">
          <w:rPr>
            <w:rFonts w:ascii="Times New Roman" w:hAnsi="Times New Roman" w:cs="Times New Roman"/>
            <w:sz w:val="24"/>
            <w:szCs w:val="24"/>
          </w:rPr>
          <w:delText xml:space="preserve"> </w:delText>
        </w:r>
      </w:del>
      <w:r w:rsidRPr="00DC77C5">
        <w:rPr>
          <w:rFonts w:ascii="Times New Roman" w:hAnsi="Times New Roman" w:cs="Times New Roman"/>
          <w:sz w:val="24"/>
          <w:szCs w:val="24"/>
        </w:rPr>
        <w:t>PTL</w:t>
      </w:r>
      <w:ins w:id="17" w:author="Michael Belias" w:date="2021-05-17T22:05:00Z">
        <w:r w:rsidR="00A56BC5" w:rsidRPr="00971061">
          <w:rPr>
            <w:rFonts w:ascii="Times New Roman" w:hAnsi="Times New Roman" w:cs="Times New Roman"/>
            <w:sz w:val="24"/>
            <w:szCs w:val="24"/>
          </w:rPr>
          <w:t xml:space="preserve"> </w:t>
        </w:r>
      </w:ins>
      <w:ins w:id="18" w:author="Michael Belias" w:date="2021-05-17T22:08:00Z">
        <w:r w:rsidR="009242BE">
          <w:rPr>
            <w:rFonts w:ascii="Times New Roman" w:hAnsi="Times New Roman" w:cs="Times New Roman"/>
            <w:sz w:val="24"/>
            <w:szCs w:val="24"/>
          </w:rPr>
          <w:t>may be</w:t>
        </w:r>
      </w:ins>
      <w:ins w:id="19" w:author="Michael Belias" w:date="2021-05-17T22:07:00Z">
        <w:r w:rsidR="00374BC0">
          <w:rPr>
            <w:rFonts w:ascii="Times New Roman" w:hAnsi="Times New Roman" w:cs="Times New Roman"/>
            <w:sz w:val="24"/>
            <w:szCs w:val="24"/>
          </w:rPr>
          <w:t xml:space="preserve"> associated with </w:t>
        </w:r>
        <w:r w:rsidR="009242BE">
          <w:rPr>
            <w:rFonts w:ascii="Times New Roman" w:hAnsi="Times New Roman" w:cs="Times New Roman"/>
            <w:sz w:val="24"/>
            <w:szCs w:val="24"/>
          </w:rPr>
          <w:t xml:space="preserve">worse </w:t>
        </w:r>
      </w:ins>
      <w:ins w:id="20" w:author="Michael Belias" w:date="2021-05-17T22:12:00Z">
        <w:r w:rsidR="00971061">
          <w:rPr>
            <w:rFonts w:ascii="Times New Roman" w:hAnsi="Times New Roman" w:cs="Times New Roman"/>
            <w:sz w:val="24"/>
            <w:szCs w:val="24"/>
          </w:rPr>
          <w:t xml:space="preserve">overall </w:t>
        </w:r>
      </w:ins>
      <w:ins w:id="21" w:author="Michael Belias" w:date="2021-05-17T22:07:00Z">
        <w:r w:rsidR="009242BE">
          <w:rPr>
            <w:rFonts w:ascii="Times New Roman" w:hAnsi="Times New Roman" w:cs="Times New Roman"/>
            <w:sz w:val="24"/>
            <w:szCs w:val="24"/>
          </w:rPr>
          <w:t>survival</w:t>
        </w:r>
      </w:ins>
      <w:ins w:id="22" w:author="Michael Belias" w:date="2021-05-17T21:59:00Z">
        <w:r w:rsidR="00E32471" w:rsidRPr="00971061">
          <w:rPr>
            <w:rFonts w:ascii="Times New Roman" w:hAnsi="Times New Roman" w:cs="Times New Roman"/>
            <w:sz w:val="24"/>
            <w:szCs w:val="24"/>
          </w:rPr>
          <w:t xml:space="preserve"> </w:t>
        </w:r>
        <w:r w:rsidR="00E32471">
          <w:rPr>
            <w:rFonts w:ascii="Times New Roman" w:hAnsi="Times New Roman" w:cs="Times New Roman"/>
            <w:sz w:val="24"/>
            <w:szCs w:val="24"/>
          </w:rPr>
          <w:t>[citation]</w:t>
        </w:r>
      </w:ins>
      <w:ins w:id="23" w:author="Michael Belias" w:date="2021-05-17T22:08:00Z">
        <w:r w:rsidR="005541A7">
          <w:rPr>
            <w:rFonts w:ascii="Times New Roman" w:hAnsi="Times New Roman" w:cs="Times New Roman"/>
            <w:sz w:val="24"/>
            <w:szCs w:val="24"/>
          </w:rPr>
          <w:t xml:space="preserve">. </w:t>
        </w:r>
        <w:r w:rsidR="00045FDE">
          <w:rPr>
            <w:rFonts w:ascii="Times New Roman" w:hAnsi="Times New Roman" w:cs="Times New Roman"/>
            <w:sz w:val="24"/>
            <w:szCs w:val="24"/>
          </w:rPr>
          <w:t>S</w:t>
        </w:r>
      </w:ins>
      <w:ins w:id="24" w:author="Michael Belias" w:date="2021-05-17T22:10:00Z">
        <w:r w:rsidR="00AC5F38">
          <w:rPr>
            <w:rFonts w:ascii="Times New Roman" w:hAnsi="Times New Roman" w:cs="Times New Roman"/>
            <w:sz w:val="24"/>
            <w:szCs w:val="24"/>
          </w:rPr>
          <w:t xml:space="preserve">ince </w:t>
        </w:r>
      </w:ins>
      <w:ins w:id="25" w:author="Michael Belias" w:date="2021-05-17T22:12:00Z">
        <w:r w:rsidR="00B2517D">
          <w:rPr>
            <w:rFonts w:ascii="Times New Roman" w:hAnsi="Times New Roman" w:cs="Times New Roman"/>
            <w:sz w:val="24"/>
            <w:szCs w:val="24"/>
          </w:rPr>
          <w:t xml:space="preserve">then, </w:t>
        </w:r>
      </w:ins>
      <w:ins w:id="26" w:author="Michael Belias" w:date="2021-05-17T22:10:00Z">
        <w:r w:rsidR="00AC5F38">
          <w:rPr>
            <w:rFonts w:ascii="Times New Roman" w:hAnsi="Times New Roman" w:cs="Times New Roman"/>
            <w:sz w:val="24"/>
            <w:szCs w:val="24"/>
          </w:rPr>
          <w:t>s</w:t>
        </w:r>
      </w:ins>
      <w:ins w:id="27" w:author="Michael Belias" w:date="2021-05-17T22:08:00Z">
        <w:r w:rsidR="00045FDE">
          <w:rPr>
            <w:rFonts w:ascii="Times New Roman" w:hAnsi="Times New Roman" w:cs="Times New Roman"/>
            <w:sz w:val="24"/>
            <w:szCs w:val="24"/>
          </w:rPr>
          <w:t xml:space="preserve">everal </w:t>
        </w:r>
      </w:ins>
      <w:ins w:id="28" w:author="Michael Belias" w:date="2021-05-17T22:09:00Z">
        <w:r w:rsidR="00045FDE">
          <w:rPr>
            <w:rFonts w:ascii="Times New Roman" w:hAnsi="Times New Roman" w:cs="Times New Roman"/>
            <w:sz w:val="24"/>
            <w:szCs w:val="24"/>
          </w:rPr>
          <w:t>subsequent studies ha</w:t>
        </w:r>
        <w:r w:rsidR="004240DA">
          <w:rPr>
            <w:rFonts w:ascii="Times New Roman" w:hAnsi="Times New Roman" w:cs="Times New Roman"/>
            <w:sz w:val="24"/>
            <w:szCs w:val="24"/>
          </w:rPr>
          <w:t>d s</w:t>
        </w:r>
      </w:ins>
      <w:ins w:id="29" w:author="Michael Belias" w:date="2021-05-17T22:10:00Z">
        <w:r w:rsidR="00312B67">
          <w:rPr>
            <w:rFonts w:ascii="Times New Roman" w:hAnsi="Times New Roman" w:cs="Times New Roman"/>
            <w:sz w:val="24"/>
            <w:szCs w:val="24"/>
          </w:rPr>
          <w:t>howed</w:t>
        </w:r>
      </w:ins>
      <w:ins w:id="30" w:author="Michael Belias" w:date="2021-05-17T22:12:00Z">
        <w:r w:rsidR="00CC215D">
          <w:rPr>
            <w:rFonts w:ascii="Times New Roman" w:hAnsi="Times New Roman" w:cs="Times New Roman"/>
            <w:sz w:val="24"/>
            <w:szCs w:val="24"/>
          </w:rPr>
          <w:t xml:space="preserve"> </w:t>
        </w:r>
      </w:ins>
      <w:ins w:id="31" w:author="Michael Belias" w:date="2021-05-18T01:18:00Z">
        <w:r w:rsidR="006A16DA">
          <w:rPr>
            <w:rFonts w:ascii="Times New Roman" w:hAnsi="Times New Roman" w:cs="Times New Roman"/>
            <w:sz w:val="24"/>
            <w:szCs w:val="24"/>
          </w:rPr>
          <w:t>unclear</w:t>
        </w:r>
      </w:ins>
      <w:ins w:id="32" w:author="Michael Belias" w:date="2021-05-17T22:12:00Z">
        <w:r w:rsidR="00CC215D">
          <w:rPr>
            <w:rFonts w:ascii="Times New Roman" w:hAnsi="Times New Roman" w:cs="Times New Roman"/>
            <w:sz w:val="24"/>
            <w:szCs w:val="24"/>
          </w:rPr>
          <w:t xml:space="preserve"> </w:t>
        </w:r>
      </w:ins>
      <w:del w:id="33" w:author="Michael Belias" w:date="2021-05-17T22:09:00Z">
        <w:r w:rsidRPr="00DC77C5" w:rsidDel="004240DA">
          <w:rPr>
            <w:rFonts w:ascii="Times New Roman" w:hAnsi="Times New Roman" w:cs="Times New Roman"/>
            <w:sz w:val="24"/>
            <w:szCs w:val="24"/>
          </w:rPr>
          <w:delText xml:space="preserve"> </w:delText>
        </w:r>
      </w:del>
      <w:del w:id="34" w:author="Michael Belias" w:date="2021-05-17T21:59:00Z">
        <w:r w:rsidRPr="00DC77C5" w:rsidDel="00F603F2">
          <w:rPr>
            <w:rFonts w:ascii="Times New Roman" w:hAnsi="Times New Roman" w:cs="Times New Roman"/>
            <w:sz w:val="24"/>
            <w:szCs w:val="24"/>
          </w:rPr>
          <w:delText xml:space="preserve">and was soon </w:delText>
        </w:r>
      </w:del>
      <w:del w:id="35" w:author="Michael Belias" w:date="2021-05-17T22:09:00Z">
        <w:r w:rsidRPr="00DC77C5" w:rsidDel="004240DA">
          <w:rPr>
            <w:rFonts w:ascii="Times New Roman" w:hAnsi="Times New Roman" w:cs="Times New Roman"/>
            <w:sz w:val="24"/>
            <w:szCs w:val="24"/>
          </w:rPr>
          <w:delText xml:space="preserve">followed by several reports that corroborated </w:delText>
        </w:r>
      </w:del>
      <w:del w:id="36" w:author="Michael Belias" w:date="2021-05-17T21:59:00Z">
        <w:r w:rsidRPr="00DC77C5" w:rsidDel="00F603F2">
          <w:rPr>
            <w:rFonts w:ascii="Times New Roman" w:hAnsi="Times New Roman" w:cs="Times New Roman"/>
            <w:sz w:val="24"/>
            <w:szCs w:val="24"/>
          </w:rPr>
          <w:delText xml:space="preserve">our </w:delText>
        </w:r>
      </w:del>
      <w:del w:id="37" w:author="Michael Belias" w:date="2021-05-17T22:12:00Z">
        <w:r w:rsidRPr="00DC77C5" w:rsidDel="00CC215D">
          <w:rPr>
            <w:rFonts w:ascii="Times New Roman" w:hAnsi="Times New Roman" w:cs="Times New Roman"/>
            <w:sz w:val="24"/>
            <w:szCs w:val="24"/>
          </w:rPr>
          <w:delText>findings</w:delText>
        </w:r>
      </w:del>
      <w:ins w:id="38" w:author="Michael Belias" w:date="2021-05-17T22:12:00Z">
        <w:r w:rsidR="00CC215D">
          <w:rPr>
            <w:rFonts w:ascii="Times New Roman" w:hAnsi="Times New Roman" w:cs="Times New Roman"/>
            <w:sz w:val="24"/>
            <w:szCs w:val="24"/>
          </w:rPr>
          <w:t xml:space="preserve">results </w:t>
        </w:r>
      </w:ins>
      <w:ins w:id="39" w:author="Michael Belias" w:date="2021-05-17T22:09:00Z">
        <w:r w:rsidR="00CF3CBB">
          <w:rPr>
            <w:rFonts w:ascii="Times New Roman" w:hAnsi="Times New Roman" w:cs="Times New Roman"/>
            <w:sz w:val="24"/>
            <w:szCs w:val="24"/>
          </w:rPr>
          <w:t>[citation</w:t>
        </w:r>
        <w:r w:rsidR="00775271">
          <w:rPr>
            <w:rFonts w:ascii="Times New Roman" w:hAnsi="Times New Roman" w:cs="Times New Roman"/>
            <w:sz w:val="24"/>
            <w:szCs w:val="24"/>
          </w:rPr>
          <w:t>s</w:t>
        </w:r>
        <w:r w:rsidR="00CF3CBB">
          <w:rPr>
            <w:rFonts w:ascii="Times New Roman" w:hAnsi="Times New Roman" w:cs="Times New Roman"/>
            <w:sz w:val="24"/>
            <w:szCs w:val="24"/>
          </w:rPr>
          <w:t>]</w:t>
        </w:r>
      </w:ins>
      <w:r w:rsidRPr="00DC77C5">
        <w:rPr>
          <w:rFonts w:ascii="Times New Roman" w:hAnsi="Times New Roman" w:cs="Times New Roman"/>
          <w:sz w:val="24"/>
          <w:szCs w:val="24"/>
        </w:rPr>
        <w:t xml:space="preserve">. </w:t>
      </w:r>
      <w:del w:id="40" w:author="Michael Belias" w:date="2021-05-17T21:59:00Z">
        <w:r w:rsidRPr="00DC77C5" w:rsidDel="00DF2C54">
          <w:rPr>
            <w:rFonts w:ascii="Times New Roman" w:hAnsi="Times New Roman" w:cs="Times New Roman"/>
            <w:sz w:val="24"/>
            <w:szCs w:val="24"/>
          </w:rPr>
          <w:delText>Although some subsequent studies contradicted these findings, a</w:delText>
        </w:r>
      </w:del>
      <w:del w:id="41" w:author="Michael Belias" w:date="2021-05-17T22:23:00Z">
        <w:r w:rsidRPr="00DC77C5" w:rsidDel="00D61B56">
          <w:rPr>
            <w:rFonts w:ascii="Times New Roman" w:hAnsi="Times New Roman" w:cs="Times New Roman"/>
            <w:sz w:val="24"/>
            <w:szCs w:val="24"/>
          </w:rPr>
          <w:delText xml:space="preserve"> 2019</w:delText>
        </w:r>
      </w:del>
      <w:ins w:id="42" w:author="Michael Belias" w:date="2021-05-18T01:19:00Z">
        <w:r w:rsidR="006A16DA">
          <w:rPr>
            <w:rFonts w:ascii="Times New Roman" w:hAnsi="Times New Roman" w:cs="Times New Roman"/>
            <w:sz w:val="24"/>
            <w:szCs w:val="24"/>
          </w:rPr>
          <w:t>Wang</w:t>
        </w:r>
      </w:ins>
      <w:ins w:id="43" w:author="Michael Belias" w:date="2021-05-17T22:00:00Z">
        <w:r w:rsidR="00D94C14">
          <w:rPr>
            <w:rFonts w:ascii="Times New Roman" w:hAnsi="Times New Roman" w:cs="Times New Roman"/>
            <w:sz w:val="24"/>
            <w:szCs w:val="24"/>
          </w:rPr>
          <w:t xml:space="preserve"> et al. </w:t>
        </w:r>
      </w:ins>
      <w:ins w:id="44" w:author="Michael Belias" w:date="2021-05-17T22:24:00Z">
        <w:r w:rsidR="001A7007">
          <w:rPr>
            <w:rFonts w:ascii="Times New Roman" w:hAnsi="Times New Roman" w:cs="Times New Roman"/>
            <w:sz w:val="24"/>
            <w:szCs w:val="24"/>
          </w:rPr>
          <w:t xml:space="preserve">performed a meta-analysis </w:t>
        </w:r>
      </w:ins>
      <w:del w:id="45" w:author="Michael Belias" w:date="2021-05-17T22:22:00Z">
        <w:r w:rsidRPr="00DC77C5" w:rsidDel="003F031E">
          <w:rPr>
            <w:rFonts w:ascii="Times New Roman" w:hAnsi="Times New Roman" w:cs="Times New Roman"/>
            <w:sz w:val="24"/>
            <w:szCs w:val="24"/>
          </w:rPr>
          <w:delText xml:space="preserve"> meta-analysis </w:delText>
        </w:r>
      </w:del>
      <w:del w:id="46" w:author="Michael Belias" w:date="2021-05-17T22:13:00Z">
        <w:r w:rsidRPr="00DC77C5" w:rsidDel="005A2F45">
          <w:rPr>
            <w:rFonts w:ascii="Times New Roman" w:hAnsi="Times New Roman" w:cs="Times New Roman"/>
            <w:sz w:val="24"/>
            <w:szCs w:val="24"/>
          </w:rPr>
          <w:delText xml:space="preserve">clearly </w:delText>
        </w:r>
      </w:del>
      <w:del w:id="47" w:author="Michael Belias" w:date="2021-05-17T22:00:00Z">
        <w:r w:rsidRPr="00DC77C5" w:rsidDel="00E946DB">
          <w:rPr>
            <w:rFonts w:ascii="Times New Roman" w:hAnsi="Times New Roman" w:cs="Times New Roman"/>
            <w:sz w:val="24"/>
            <w:szCs w:val="24"/>
          </w:rPr>
          <w:delText xml:space="preserve">demonstrated </w:delText>
        </w:r>
      </w:del>
      <w:ins w:id="48" w:author="Michael Belias" w:date="2021-05-17T22:22:00Z">
        <w:r w:rsidR="003F031E">
          <w:rPr>
            <w:rFonts w:ascii="Times New Roman" w:hAnsi="Times New Roman" w:cs="Times New Roman"/>
            <w:sz w:val="24"/>
            <w:szCs w:val="24"/>
          </w:rPr>
          <w:t>show</w:t>
        </w:r>
      </w:ins>
      <w:ins w:id="49" w:author="Michael Belias" w:date="2021-05-17T22:24:00Z">
        <w:r w:rsidR="001A7007">
          <w:rPr>
            <w:rFonts w:ascii="Times New Roman" w:hAnsi="Times New Roman" w:cs="Times New Roman"/>
            <w:sz w:val="24"/>
            <w:szCs w:val="24"/>
          </w:rPr>
          <w:t>ing</w:t>
        </w:r>
      </w:ins>
      <w:ins w:id="50" w:author="Michael Belias" w:date="2021-05-17T22:22:00Z">
        <w:r w:rsidR="003F031E">
          <w:rPr>
            <w:rFonts w:ascii="Times New Roman" w:hAnsi="Times New Roman" w:cs="Times New Roman"/>
            <w:sz w:val="24"/>
            <w:szCs w:val="24"/>
          </w:rPr>
          <w:t xml:space="preserve"> </w:t>
        </w:r>
      </w:ins>
      <w:r w:rsidRPr="00DC77C5">
        <w:rPr>
          <w:rFonts w:ascii="Times New Roman" w:hAnsi="Times New Roman" w:cs="Times New Roman"/>
          <w:sz w:val="24"/>
          <w:szCs w:val="24"/>
        </w:rPr>
        <w:t xml:space="preserve">that right sided (RS) tumors have worse </w:t>
      </w:r>
      <w:del w:id="51" w:author="Michael Belias" w:date="2021-05-17T22:00:00Z">
        <w:r w:rsidRPr="00DC77C5" w:rsidDel="00016D4E">
          <w:rPr>
            <w:rFonts w:ascii="Times New Roman" w:hAnsi="Times New Roman" w:cs="Times New Roman"/>
            <w:sz w:val="24"/>
            <w:szCs w:val="24"/>
          </w:rPr>
          <w:delText xml:space="preserve">prognoses </w:delText>
        </w:r>
      </w:del>
      <w:ins w:id="52" w:author="Michael Belias" w:date="2021-05-18T01:19:00Z">
        <w:r w:rsidR="00312DD7">
          <w:rPr>
            <w:rFonts w:ascii="Times New Roman" w:hAnsi="Times New Roman" w:cs="Times New Roman"/>
            <w:sz w:val="24"/>
            <w:szCs w:val="24"/>
          </w:rPr>
          <w:t xml:space="preserve">overall </w:t>
        </w:r>
      </w:ins>
      <w:ins w:id="53" w:author="Michael Belias" w:date="2021-05-17T22:00:00Z">
        <w:r w:rsidR="00016D4E">
          <w:rPr>
            <w:rFonts w:ascii="Times New Roman" w:hAnsi="Times New Roman" w:cs="Times New Roman"/>
            <w:sz w:val="24"/>
            <w:szCs w:val="24"/>
          </w:rPr>
          <w:t>survival</w:t>
        </w:r>
        <w:r w:rsidR="00016D4E" w:rsidRPr="00DC77C5">
          <w:rPr>
            <w:rFonts w:ascii="Times New Roman" w:hAnsi="Times New Roman" w:cs="Times New Roman"/>
            <w:sz w:val="24"/>
            <w:szCs w:val="24"/>
          </w:rPr>
          <w:t xml:space="preserve"> </w:t>
        </w:r>
      </w:ins>
      <w:r w:rsidRPr="00DC77C5">
        <w:rPr>
          <w:rFonts w:ascii="Times New Roman" w:hAnsi="Times New Roman" w:cs="Times New Roman"/>
          <w:sz w:val="24"/>
          <w:szCs w:val="24"/>
        </w:rPr>
        <w:t xml:space="preserve">than left sided (LS) </w:t>
      </w:r>
      <w:del w:id="54" w:author="Michael Belias" w:date="2021-05-17T22:01:00Z">
        <w:r w:rsidRPr="00DC77C5" w:rsidDel="00016D4E">
          <w:rPr>
            <w:rFonts w:ascii="Times New Roman" w:hAnsi="Times New Roman" w:cs="Times New Roman"/>
            <w:sz w:val="24"/>
            <w:szCs w:val="24"/>
          </w:rPr>
          <w:delText>ones</w:delText>
        </w:r>
      </w:del>
      <w:ins w:id="55" w:author="Michael Belias" w:date="2021-05-17T22:01:00Z">
        <w:r w:rsidR="00016D4E">
          <w:rPr>
            <w:rFonts w:ascii="Times New Roman" w:hAnsi="Times New Roman" w:cs="Times New Roman"/>
            <w:sz w:val="24"/>
            <w:szCs w:val="24"/>
          </w:rPr>
          <w:t>tumors</w:t>
        </w:r>
      </w:ins>
      <w:r w:rsidRPr="00DC77C5">
        <w:rPr>
          <w:rFonts w:ascii="Times New Roman" w:hAnsi="Times New Roman" w:cs="Times New Roman"/>
          <w:sz w:val="24"/>
          <w:szCs w:val="24"/>
        </w:rPr>
        <w:t>.</w:t>
      </w:r>
      <w:ins w:id="56" w:author="Michael Belias" w:date="2021-05-17T22:24:00Z">
        <w:r w:rsidR="002C5061">
          <w:rPr>
            <w:rFonts w:ascii="Times New Roman" w:hAnsi="Times New Roman" w:cs="Times New Roman"/>
            <w:sz w:val="24"/>
            <w:szCs w:val="24"/>
          </w:rPr>
          <w:t xml:space="preserve"> However, </w:t>
        </w:r>
      </w:ins>
      <w:ins w:id="57" w:author="Michael Belias" w:date="2021-05-18T01:21:00Z">
        <w:r w:rsidR="001136D6">
          <w:rPr>
            <w:rFonts w:ascii="Times New Roman" w:hAnsi="Times New Roman" w:cs="Times New Roman"/>
            <w:sz w:val="24"/>
            <w:szCs w:val="24"/>
          </w:rPr>
          <w:t>they</w:t>
        </w:r>
      </w:ins>
      <w:ins w:id="58" w:author="Michael Belias" w:date="2021-05-17T22:24:00Z">
        <w:r w:rsidR="001408BA">
          <w:rPr>
            <w:rFonts w:ascii="Times New Roman" w:hAnsi="Times New Roman" w:cs="Times New Roman"/>
            <w:sz w:val="24"/>
            <w:szCs w:val="24"/>
          </w:rPr>
          <w:t xml:space="preserve"> showed </w:t>
        </w:r>
      </w:ins>
      <w:ins w:id="59" w:author="Michael Belias" w:date="2021-05-17T22:57:00Z">
        <w:r w:rsidR="00B732CF">
          <w:rPr>
            <w:rFonts w:ascii="Times New Roman" w:hAnsi="Times New Roman" w:cs="Times New Roman"/>
            <w:sz w:val="24"/>
            <w:szCs w:val="24"/>
          </w:rPr>
          <w:t>high</w:t>
        </w:r>
      </w:ins>
      <w:ins w:id="60" w:author="Michael Belias" w:date="2021-05-17T22:24:00Z">
        <w:r w:rsidR="001408BA">
          <w:rPr>
            <w:rFonts w:ascii="Times New Roman" w:hAnsi="Times New Roman" w:cs="Times New Roman"/>
            <w:sz w:val="24"/>
            <w:szCs w:val="24"/>
          </w:rPr>
          <w:t xml:space="preserve"> heterogeneity</w:t>
        </w:r>
      </w:ins>
      <w:ins w:id="61" w:author="Michael Belias" w:date="2021-05-17T22:25:00Z">
        <w:r w:rsidR="001408BA">
          <w:rPr>
            <w:rFonts w:ascii="Times New Roman" w:hAnsi="Times New Roman" w:cs="Times New Roman"/>
            <w:sz w:val="24"/>
            <w:szCs w:val="24"/>
          </w:rPr>
          <w:t xml:space="preserve"> implying that </w:t>
        </w:r>
        <w:r w:rsidR="00ED21A5">
          <w:rPr>
            <w:rFonts w:ascii="Times New Roman" w:hAnsi="Times New Roman" w:cs="Times New Roman"/>
            <w:sz w:val="24"/>
            <w:szCs w:val="24"/>
          </w:rPr>
          <w:t>a subgroup effect may be present</w:t>
        </w:r>
      </w:ins>
      <w:ins w:id="62" w:author="Michael Belias" w:date="2021-05-18T01:21:00Z">
        <w:r w:rsidR="00913E70">
          <w:rPr>
            <w:rFonts w:ascii="Times New Roman" w:hAnsi="Times New Roman" w:cs="Times New Roman"/>
            <w:sz w:val="24"/>
            <w:szCs w:val="24"/>
          </w:rPr>
          <w:t xml:space="preserve"> and</w:t>
        </w:r>
      </w:ins>
      <w:ins w:id="63" w:author="Michael Belias" w:date="2021-05-17T23:01:00Z">
        <w:r w:rsidR="000027C4">
          <w:rPr>
            <w:rFonts w:ascii="Times New Roman" w:hAnsi="Times New Roman" w:cs="Times New Roman"/>
            <w:sz w:val="24"/>
            <w:szCs w:val="24"/>
          </w:rPr>
          <w:t xml:space="preserve"> </w:t>
        </w:r>
      </w:ins>
      <w:del w:id="64" w:author="Michael Belias" w:date="2021-05-17T23:01:00Z">
        <w:r w:rsidR="00956D2F" w:rsidDel="000027C4">
          <w:rPr>
            <w:rFonts w:ascii="Times New Roman" w:hAnsi="Times New Roman" w:cs="Times New Roman"/>
            <w:sz w:val="24"/>
            <w:szCs w:val="24"/>
          </w:rPr>
          <w:delText>In turn, d</w:delText>
        </w:r>
        <w:r w:rsidR="00956D2F" w:rsidRPr="00081167" w:rsidDel="000027C4">
          <w:rPr>
            <w:rFonts w:ascii="Times New Roman" w:hAnsi="Times New Roman" w:cs="Times New Roman"/>
            <w:sz w:val="24"/>
            <w:szCs w:val="24"/>
          </w:rPr>
          <w:delText xml:space="preserve">espite the fact that the 2019 meta-analysis </w:delText>
        </w:r>
      </w:del>
      <w:r w:rsidR="00956D2F" w:rsidRPr="00081167">
        <w:rPr>
          <w:rFonts w:ascii="Times New Roman" w:hAnsi="Times New Roman" w:cs="Times New Roman"/>
          <w:sz w:val="24"/>
          <w:szCs w:val="24"/>
        </w:rPr>
        <w:t>acknowledg</w:t>
      </w:r>
      <w:del w:id="65" w:author="Michael Belias" w:date="2021-05-17T23:02:00Z">
        <w:r w:rsidR="00956D2F" w:rsidRPr="00081167" w:rsidDel="009C5CA7">
          <w:rPr>
            <w:rFonts w:ascii="Times New Roman" w:hAnsi="Times New Roman" w:cs="Times New Roman"/>
            <w:sz w:val="24"/>
            <w:szCs w:val="24"/>
          </w:rPr>
          <w:delText>ed</w:delText>
        </w:r>
      </w:del>
      <w:ins w:id="66" w:author="Michael Belias" w:date="2021-05-17T23:02:00Z">
        <w:r w:rsidR="009C5CA7">
          <w:rPr>
            <w:rFonts w:ascii="Times New Roman" w:hAnsi="Times New Roman" w:cs="Times New Roman"/>
            <w:sz w:val="24"/>
            <w:szCs w:val="24"/>
          </w:rPr>
          <w:t>ing</w:t>
        </w:r>
      </w:ins>
      <w:r w:rsidR="00956D2F" w:rsidRPr="00081167">
        <w:rPr>
          <w:rFonts w:ascii="Times New Roman" w:hAnsi="Times New Roman" w:cs="Times New Roman"/>
          <w:sz w:val="24"/>
          <w:szCs w:val="24"/>
        </w:rPr>
        <w:t xml:space="preserve"> the lack of data on KRAS status </w:t>
      </w:r>
      <w:ins w:id="67" w:author="Michael Belias" w:date="2021-05-18T01:21:00Z">
        <w:r w:rsidR="000F6CC5">
          <w:rPr>
            <w:rFonts w:ascii="Times New Roman" w:hAnsi="Times New Roman" w:cs="Times New Roman"/>
            <w:sz w:val="24"/>
            <w:szCs w:val="24"/>
          </w:rPr>
          <w:t>w</w:t>
        </w:r>
      </w:ins>
      <w:r w:rsidR="00956D2F" w:rsidRPr="00081167">
        <w:rPr>
          <w:rFonts w:ascii="Times New Roman" w:hAnsi="Times New Roman" w:cs="Times New Roman"/>
          <w:sz w:val="24"/>
          <w:szCs w:val="24"/>
        </w:rPr>
        <w:t>as a major limitation</w:t>
      </w:r>
      <w:ins w:id="68" w:author="Michael Belias" w:date="2021-05-17T23:02:00Z">
        <w:r w:rsidR="00681F79">
          <w:rPr>
            <w:rFonts w:ascii="Times New Roman" w:hAnsi="Times New Roman" w:cs="Times New Roman"/>
            <w:sz w:val="24"/>
            <w:szCs w:val="24"/>
          </w:rPr>
          <w:t xml:space="preserve">. </w:t>
        </w:r>
      </w:ins>
      <w:del w:id="69" w:author="Michael Belias" w:date="2021-05-17T23:02:00Z">
        <w:r w:rsidR="00956D2F" w:rsidDel="00681F79">
          <w:rPr>
            <w:rFonts w:ascii="Times New Roman" w:hAnsi="Times New Roman" w:cs="Times New Roman"/>
            <w:sz w:val="24"/>
            <w:szCs w:val="24"/>
          </w:rPr>
          <w:delText>,</w:delText>
        </w:r>
      </w:del>
      <w:r w:rsidR="00956D2F" w:rsidRPr="00081167">
        <w:rPr>
          <w:rFonts w:ascii="Times New Roman" w:hAnsi="Times New Roman" w:cs="Times New Roman"/>
          <w:sz w:val="24"/>
          <w:szCs w:val="24"/>
        </w:rPr>
        <w:t xml:space="preserve"> </w:t>
      </w:r>
      <w:del w:id="70" w:author="Michael Belias" w:date="2021-05-17T23:02:00Z">
        <w:r w:rsidR="00956D2F" w:rsidDel="00EB0717">
          <w:rPr>
            <w:rFonts w:ascii="Times New Roman" w:hAnsi="Times New Roman" w:cs="Times New Roman"/>
            <w:sz w:val="24"/>
            <w:szCs w:val="24"/>
          </w:rPr>
          <w:delText>the current view is that PTL is uniformly prognostic and as such it is used as an independent prognostic factor regardless of the KRAS mutational status of the patient.</w:delText>
        </w:r>
      </w:del>
    </w:p>
    <w:p w14:paraId="758F21C1" w14:textId="7574DB25" w:rsidR="00DC77C5" w:rsidRPr="00DC77C5" w:rsidRDefault="00DC77C5">
      <w:pPr>
        <w:spacing w:line="480" w:lineRule="auto"/>
        <w:ind w:firstLine="720"/>
        <w:rPr>
          <w:rFonts w:ascii="Times New Roman" w:hAnsi="Times New Roman" w:cs="Times New Roman"/>
          <w:sz w:val="24"/>
          <w:szCs w:val="24"/>
        </w:rPr>
        <w:pPrChange w:id="71" w:author="Michael Belias" w:date="2021-05-17T23:03:00Z">
          <w:pPr>
            <w:spacing w:line="480" w:lineRule="auto"/>
          </w:pPr>
        </w:pPrChange>
      </w:pPr>
      <w:del w:id="72" w:author="Michael Belias" w:date="2021-05-17T22:25:00Z">
        <w:r w:rsidRPr="00DC77C5" w:rsidDel="00E55ADE">
          <w:rPr>
            <w:rFonts w:ascii="Times New Roman" w:hAnsi="Times New Roman" w:cs="Times New Roman"/>
            <w:sz w:val="24"/>
            <w:szCs w:val="24"/>
          </w:rPr>
          <w:delText xml:space="preserve"> </w:delText>
        </w:r>
      </w:del>
      <w:del w:id="73" w:author="Michael Belias" w:date="2021-05-17T22:01:00Z">
        <w:r w:rsidRPr="00DC77C5" w:rsidDel="00535A3A">
          <w:rPr>
            <w:rFonts w:ascii="Times New Roman" w:hAnsi="Times New Roman" w:cs="Times New Roman"/>
            <w:sz w:val="24"/>
            <w:szCs w:val="24"/>
          </w:rPr>
          <w:delText>Around the same time, our group demonstrated</w:delText>
        </w:r>
      </w:del>
      <w:ins w:id="74" w:author="Michael Belias" w:date="2021-05-17T22:26:00Z">
        <w:r w:rsidR="006804A8">
          <w:rPr>
            <w:rFonts w:ascii="Times New Roman" w:hAnsi="Times New Roman" w:cs="Times New Roman"/>
            <w:sz w:val="24"/>
            <w:szCs w:val="24"/>
          </w:rPr>
          <w:t>In 20</w:t>
        </w:r>
      </w:ins>
      <w:ins w:id="75" w:author="Michael Belias" w:date="2021-05-18T01:21:00Z">
        <w:r w:rsidR="004749C3">
          <w:rPr>
            <w:rFonts w:ascii="Times New Roman" w:hAnsi="Times New Roman" w:cs="Times New Roman"/>
            <w:sz w:val="24"/>
            <w:szCs w:val="24"/>
          </w:rPr>
          <w:t>19</w:t>
        </w:r>
      </w:ins>
      <w:ins w:id="76" w:author="Michael Belias" w:date="2021-05-17T22:26:00Z">
        <w:r w:rsidR="006804A8">
          <w:rPr>
            <w:rFonts w:ascii="Times New Roman" w:hAnsi="Times New Roman" w:cs="Times New Roman"/>
            <w:sz w:val="24"/>
            <w:szCs w:val="24"/>
          </w:rPr>
          <w:t xml:space="preserve"> </w:t>
        </w:r>
      </w:ins>
      <w:ins w:id="77" w:author="Michael Belias" w:date="2021-05-17T23:03:00Z">
        <w:r w:rsidR="00B11541">
          <w:rPr>
            <w:rFonts w:ascii="Times New Roman" w:hAnsi="Times New Roman" w:cs="Times New Roman"/>
            <w:sz w:val="24"/>
            <w:szCs w:val="24"/>
          </w:rPr>
          <w:t>Margonis et al.</w:t>
        </w:r>
      </w:ins>
      <w:ins w:id="78" w:author="Michael Belias" w:date="2021-05-17T22:01:00Z">
        <w:r w:rsidR="00535A3A">
          <w:rPr>
            <w:rFonts w:ascii="Times New Roman" w:hAnsi="Times New Roman" w:cs="Times New Roman"/>
            <w:sz w:val="24"/>
            <w:szCs w:val="24"/>
          </w:rPr>
          <w:t xml:space="preserve"> </w:t>
        </w:r>
        <w:r w:rsidR="00A10A23">
          <w:rPr>
            <w:rFonts w:ascii="Times New Roman" w:hAnsi="Times New Roman" w:cs="Times New Roman"/>
            <w:sz w:val="24"/>
            <w:szCs w:val="24"/>
          </w:rPr>
          <w:t>suggested</w:t>
        </w:r>
      </w:ins>
      <w:r w:rsidRPr="00DC77C5">
        <w:rPr>
          <w:rFonts w:ascii="Times New Roman" w:hAnsi="Times New Roman" w:cs="Times New Roman"/>
          <w:sz w:val="24"/>
          <w:szCs w:val="24"/>
        </w:rPr>
        <w:t xml:space="preserve"> that the </w:t>
      </w:r>
      <w:del w:id="79" w:author="Michael Belias" w:date="2021-05-17T23:03:00Z">
        <w:r w:rsidRPr="00DC77C5" w:rsidDel="00A0378A">
          <w:rPr>
            <w:rFonts w:ascii="Times New Roman" w:hAnsi="Times New Roman" w:cs="Times New Roman"/>
            <w:sz w:val="24"/>
            <w:szCs w:val="24"/>
          </w:rPr>
          <w:delText xml:space="preserve">prognostic value </w:delText>
        </w:r>
      </w:del>
      <w:ins w:id="80" w:author="Michael Belias" w:date="2021-05-17T23:03:00Z">
        <w:r w:rsidR="00A0378A">
          <w:rPr>
            <w:rFonts w:ascii="Times New Roman" w:hAnsi="Times New Roman" w:cs="Times New Roman"/>
            <w:sz w:val="24"/>
            <w:szCs w:val="24"/>
          </w:rPr>
          <w:t xml:space="preserve">effect </w:t>
        </w:r>
      </w:ins>
      <w:r w:rsidRPr="00DC77C5">
        <w:rPr>
          <w:rFonts w:ascii="Times New Roman" w:hAnsi="Times New Roman" w:cs="Times New Roman"/>
          <w:sz w:val="24"/>
          <w:szCs w:val="24"/>
        </w:rPr>
        <w:t>of PTL</w:t>
      </w:r>
      <w:ins w:id="81" w:author="Michael Belias" w:date="2021-05-17T23:03:00Z">
        <w:r w:rsidR="008C5857">
          <w:rPr>
            <w:rFonts w:ascii="Times New Roman" w:hAnsi="Times New Roman" w:cs="Times New Roman"/>
            <w:sz w:val="24"/>
            <w:szCs w:val="24"/>
          </w:rPr>
          <w:t xml:space="preserve"> and thus </w:t>
        </w:r>
        <w:r w:rsidR="0069557A">
          <w:rPr>
            <w:rFonts w:ascii="Times New Roman" w:hAnsi="Times New Roman" w:cs="Times New Roman"/>
            <w:sz w:val="24"/>
            <w:szCs w:val="24"/>
          </w:rPr>
          <w:t xml:space="preserve">its </w:t>
        </w:r>
        <w:r w:rsidR="008C5857" w:rsidRPr="00DC77C5">
          <w:rPr>
            <w:rFonts w:ascii="Times New Roman" w:hAnsi="Times New Roman" w:cs="Times New Roman"/>
            <w:sz w:val="24"/>
            <w:szCs w:val="24"/>
          </w:rPr>
          <w:t>prognostic value</w:t>
        </w:r>
      </w:ins>
      <w:r w:rsidRPr="00DC77C5">
        <w:rPr>
          <w:rFonts w:ascii="Times New Roman" w:hAnsi="Times New Roman" w:cs="Times New Roman"/>
          <w:sz w:val="24"/>
          <w:szCs w:val="24"/>
        </w:rPr>
        <w:t xml:space="preserve"> </w:t>
      </w:r>
      <w:del w:id="82" w:author="Michael Belias" w:date="2021-05-17T22:26:00Z">
        <w:r w:rsidRPr="00DC77C5" w:rsidDel="00183C49">
          <w:rPr>
            <w:rFonts w:ascii="Times New Roman" w:hAnsi="Times New Roman" w:cs="Times New Roman"/>
            <w:sz w:val="24"/>
            <w:szCs w:val="24"/>
          </w:rPr>
          <w:delText>is contingent</w:delText>
        </w:r>
      </w:del>
      <w:ins w:id="83" w:author="Michael Belias" w:date="2021-05-17T22:26:00Z">
        <w:r w:rsidR="00183C49">
          <w:rPr>
            <w:rFonts w:ascii="Times New Roman" w:hAnsi="Times New Roman" w:cs="Times New Roman"/>
            <w:sz w:val="24"/>
            <w:szCs w:val="24"/>
          </w:rPr>
          <w:t>may be dependent</w:t>
        </w:r>
      </w:ins>
      <w:r w:rsidRPr="00DC77C5">
        <w:rPr>
          <w:rFonts w:ascii="Times New Roman" w:hAnsi="Times New Roman" w:cs="Times New Roman"/>
          <w:sz w:val="24"/>
          <w:szCs w:val="24"/>
        </w:rPr>
        <w:t xml:space="preserve"> on KRAS status</w:t>
      </w:r>
      <w:ins w:id="84" w:author="Michael Belias" w:date="2021-05-18T01:30:00Z">
        <w:r w:rsidR="007315B4" w:rsidRPr="007315B4">
          <w:rPr>
            <w:rFonts w:ascii="Times New Roman" w:hAnsi="Times New Roman" w:cs="Times New Roman"/>
            <w:sz w:val="24"/>
            <w:szCs w:val="24"/>
            <w:rPrChange w:id="85" w:author="Michael Belias" w:date="2021-05-18T01:30:00Z">
              <w:rPr>
                <w:rFonts w:ascii="Times New Roman" w:hAnsi="Times New Roman" w:cs="Times New Roman"/>
                <w:sz w:val="24"/>
                <w:szCs w:val="24"/>
                <w:lang w:val="el-GR"/>
              </w:rPr>
            </w:rPrChange>
          </w:rPr>
          <w:t xml:space="preserve"> </w:t>
        </w:r>
        <w:r w:rsidR="007315B4">
          <w:rPr>
            <w:rFonts w:ascii="Times New Roman" w:hAnsi="Times New Roman" w:cs="Times New Roman"/>
            <w:sz w:val="24"/>
            <w:szCs w:val="24"/>
          </w:rPr>
          <w:t>[citation]</w:t>
        </w:r>
      </w:ins>
      <w:r w:rsidRPr="00DC77C5">
        <w:rPr>
          <w:rFonts w:ascii="Times New Roman" w:hAnsi="Times New Roman" w:cs="Times New Roman"/>
          <w:sz w:val="24"/>
          <w:szCs w:val="24"/>
        </w:rPr>
        <w:t xml:space="preserve">. Specifically, </w:t>
      </w:r>
      <w:del w:id="86" w:author="Michael Belias" w:date="2021-05-18T01:22:00Z">
        <w:r w:rsidRPr="00DC77C5" w:rsidDel="00B3367C">
          <w:rPr>
            <w:rFonts w:ascii="Times New Roman" w:hAnsi="Times New Roman" w:cs="Times New Roman"/>
            <w:sz w:val="24"/>
            <w:szCs w:val="24"/>
          </w:rPr>
          <w:delText xml:space="preserve">we </w:delText>
        </w:r>
      </w:del>
      <w:ins w:id="87" w:author="Michael Belias" w:date="2021-05-18T01:22:00Z">
        <w:r w:rsidR="00B3367C">
          <w:rPr>
            <w:rFonts w:ascii="Times New Roman" w:hAnsi="Times New Roman" w:cs="Times New Roman"/>
            <w:sz w:val="24"/>
            <w:szCs w:val="24"/>
          </w:rPr>
          <w:t>they</w:t>
        </w:r>
        <w:r w:rsidR="00B3367C" w:rsidRPr="00DC77C5">
          <w:rPr>
            <w:rFonts w:ascii="Times New Roman" w:hAnsi="Times New Roman" w:cs="Times New Roman"/>
            <w:sz w:val="24"/>
            <w:szCs w:val="24"/>
          </w:rPr>
          <w:t xml:space="preserve"> </w:t>
        </w:r>
      </w:ins>
      <w:del w:id="88" w:author="Michael Belias" w:date="2021-05-17T22:27:00Z">
        <w:r w:rsidRPr="00DC77C5" w:rsidDel="004A69BA">
          <w:rPr>
            <w:rFonts w:ascii="Times New Roman" w:hAnsi="Times New Roman" w:cs="Times New Roman"/>
            <w:sz w:val="24"/>
            <w:szCs w:val="24"/>
          </w:rPr>
          <w:delText xml:space="preserve">found </w:delText>
        </w:r>
      </w:del>
      <w:ins w:id="89" w:author="Michael Belias" w:date="2021-05-17T22:27:00Z">
        <w:r w:rsidR="004A69BA">
          <w:rPr>
            <w:rFonts w:ascii="Times New Roman" w:hAnsi="Times New Roman" w:cs="Times New Roman"/>
            <w:sz w:val="24"/>
            <w:szCs w:val="24"/>
          </w:rPr>
          <w:t>showed</w:t>
        </w:r>
        <w:r w:rsidR="004A69BA" w:rsidRPr="00DC77C5">
          <w:rPr>
            <w:rFonts w:ascii="Times New Roman" w:hAnsi="Times New Roman" w:cs="Times New Roman"/>
            <w:sz w:val="24"/>
            <w:szCs w:val="24"/>
          </w:rPr>
          <w:t xml:space="preserve"> </w:t>
        </w:r>
      </w:ins>
      <w:r w:rsidRPr="00DC77C5">
        <w:rPr>
          <w:rFonts w:ascii="Times New Roman" w:hAnsi="Times New Roman" w:cs="Times New Roman"/>
          <w:sz w:val="24"/>
          <w:szCs w:val="24"/>
        </w:rPr>
        <w:t>that</w:t>
      </w:r>
      <w:ins w:id="90" w:author="Michael Belias" w:date="2021-05-17T22:27:00Z">
        <w:r w:rsidR="00FE0CAE">
          <w:rPr>
            <w:rFonts w:ascii="Times New Roman" w:hAnsi="Times New Roman" w:cs="Times New Roman"/>
            <w:sz w:val="24"/>
            <w:szCs w:val="24"/>
          </w:rPr>
          <w:t xml:space="preserve"> </w:t>
        </w:r>
      </w:ins>
      <w:ins w:id="91" w:author="Michael Belias" w:date="2021-05-17T22:29:00Z">
        <w:r w:rsidR="00DE6291">
          <w:rPr>
            <w:rFonts w:ascii="Times New Roman" w:hAnsi="Times New Roman" w:cs="Times New Roman"/>
            <w:sz w:val="24"/>
            <w:szCs w:val="24"/>
          </w:rPr>
          <w:t xml:space="preserve">patients with </w:t>
        </w:r>
      </w:ins>
      <w:ins w:id="92" w:author="Michael Belias" w:date="2021-05-17T22:27:00Z">
        <w:r w:rsidR="00FE0CAE" w:rsidRPr="00DC77C5">
          <w:rPr>
            <w:rFonts w:ascii="Times New Roman" w:hAnsi="Times New Roman" w:cs="Times New Roman"/>
            <w:sz w:val="24"/>
            <w:szCs w:val="24"/>
          </w:rPr>
          <w:t xml:space="preserve">RS tumors </w:t>
        </w:r>
      </w:ins>
      <w:ins w:id="93" w:author="Michael Belias" w:date="2021-05-17T22:29:00Z">
        <w:r w:rsidR="00A14F12">
          <w:rPr>
            <w:rFonts w:ascii="Times New Roman" w:hAnsi="Times New Roman" w:cs="Times New Roman"/>
            <w:sz w:val="24"/>
            <w:szCs w:val="24"/>
          </w:rPr>
          <w:t xml:space="preserve">had </w:t>
        </w:r>
      </w:ins>
      <w:ins w:id="94" w:author="Michael Belias" w:date="2021-05-17T22:27:00Z">
        <w:r w:rsidR="00FE0CAE" w:rsidRPr="00DC77C5">
          <w:rPr>
            <w:rFonts w:ascii="Times New Roman" w:hAnsi="Times New Roman" w:cs="Times New Roman"/>
            <w:sz w:val="24"/>
            <w:szCs w:val="24"/>
          </w:rPr>
          <w:t xml:space="preserve">worse </w:t>
        </w:r>
      </w:ins>
      <w:ins w:id="95" w:author="Michael Belias" w:date="2021-05-17T22:29:00Z">
        <w:r w:rsidR="00F60504">
          <w:rPr>
            <w:rFonts w:ascii="Times New Roman" w:hAnsi="Times New Roman" w:cs="Times New Roman"/>
            <w:sz w:val="24"/>
            <w:szCs w:val="24"/>
          </w:rPr>
          <w:t xml:space="preserve">overall </w:t>
        </w:r>
      </w:ins>
      <w:ins w:id="96" w:author="Michael Belias" w:date="2021-05-17T22:27:00Z">
        <w:r w:rsidR="00FE0CAE">
          <w:rPr>
            <w:rFonts w:ascii="Times New Roman" w:hAnsi="Times New Roman" w:cs="Times New Roman"/>
            <w:sz w:val="24"/>
            <w:szCs w:val="24"/>
          </w:rPr>
          <w:t xml:space="preserve">survival than </w:t>
        </w:r>
      </w:ins>
      <w:ins w:id="97" w:author="Michael Belias" w:date="2021-05-17T22:29:00Z">
        <w:r w:rsidR="00BC6D16">
          <w:rPr>
            <w:rFonts w:ascii="Times New Roman" w:hAnsi="Times New Roman" w:cs="Times New Roman"/>
            <w:sz w:val="24"/>
            <w:szCs w:val="24"/>
          </w:rPr>
          <w:t xml:space="preserve">patients </w:t>
        </w:r>
      </w:ins>
      <w:ins w:id="98" w:author="Michael Belias" w:date="2021-05-18T01:23:00Z">
        <w:r w:rsidR="00E323AD">
          <w:rPr>
            <w:rFonts w:ascii="Times New Roman" w:hAnsi="Times New Roman" w:cs="Times New Roman"/>
            <w:sz w:val="24"/>
            <w:szCs w:val="24"/>
          </w:rPr>
          <w:t xml:space="preserve">with </w:t>
        </w:r>
      </w:ins>
      <w:ins w:id="99" w:author="Michael Belias" w:date="2021-05-18T01:24:00Z">
        <w:r w:rsidR="009F473A">
          <w:rPr>
            <w:rFonts w:ascii="Times New Roman" w:hAnsi="Times New Roman" w:cs="Times New Roman"/>
            <w:sz w:val="24"/>
            <w:szCs w:val="24"/>
          </w:rPr>
          <w:t>LS tumors</w:t>
        </w:r>
      </w:ins>
      <w:ins w:id="100" w:author="Michael Belias" w:date="2021-05-17T22:33:00Z">
        <w:r w:rsidR="008819DF">
          <w:rPr>
            <w:rFonts w:ascii="Times New Roman" w:hAnsi="Times New Roman" w:cs="Times New Roman"/>
            <w:sz w:val="24"/>
            <w:szCs w:val="24"/>
          </w:rPr>
          <w:t>, but</w:t>
        </w:r>
      </w:ins>
      <w:ins w:id="101" w:author="Michael Belias" w:date="2021-05-17T22:31:00Z">
        <w:r w:rsidR="008D7EA3">
          <w:rPr>
            <w:rFonts w:ascii="Times New Roman" w:hAnsi="Times New Roman" w:cs="Times New Roman"/>
            <w:sz w:val="24"/>
            <w:szCs w:val="24"/>
          </w:rPr>
          <w:t xml:space="preserve"> th</w:t>
        </w:r>
      </w:ins>
      <w:ins w:id="102" w:author="Michael Belias" w:date="2021-05-17T23:04:00Z">
        <w:r w:rsidR="002B7D68">
          <w:rPr>
            <w:rFonts w:ascii="Times New Roman" w:hAnsi="Times New Roman" w:cs="Times New Roman"/>
            <w:sz w:val="24"/>
            <w:szCs w:val="24"/>
          </w:rPr>
          <w:t>e</w:t>
        </w:r>
      </w:ins>
      <w:ins w:id="103" w:author="Michael Belias" w:date="2021-05-17T22:31:00Z">
        <w:r w:rsidR="008D7EA3">
          <w:rPr>
            <w:rFonts w:ascii="Times New Roman" w:hAnsi="Times New Roman" w:cs="Times New Roman"/>
            <w:sz w:val="24"/>
            <w:szCs w:val="24"/>
          </w:rPr>
          <w:t xml:space="preserve"> </w:t>
        </w:r>
        <w:r w:rsidR="0099423D">
          <w:rPr>
            <w:rFonts w:ascii="Times New Roman" w:hAnsi="Times New Roman" w:cs="Times New Roman"/>
            <w:sz w:val="24"/>
            <w:szCs w:val="24"/>
          </w:rPr>
          <w:t>effect was</w:t>
        </w:r>
      </w:ins>
      <w:ins w:id="104" w:author="Michael Belias" w:date="2021-05-17T22:27:00Z">
        <w:r w:rsidR="00FE0CAE">
          <w:rPr>
            <w:rFonts w:ascii="Times New Roman" w:hAnsi="Times New Roman" w:cs="Times New Roman"/>
            <w:sz w:val="24"/>
            <w:szCs w:val="24"/>
          </w:rPr>
          <w:t xml:space="preserve"> </w:t>
        </w:r>
      </w:ins>
      <w:ins w:id="105" w:author="Michael Belias" w:date="2021-05-17T22:33:00Z">
        <w:r w:rsidR="00DB02AD">
          <w:rPr>
            <w:rFonts w:ascii="Times New Roman" w:hAnsi="Times New Roman" w:cs="Times New Roman"/>
            <w:sz w:val="24"/>
            <w:szCs w:val="24"/>
          </w:rPr>
          <w:t>statistically significant only</w:t>
        </w:r>
      </w:ins>
      <w:r w:rsidRPr="00DC77C5">
        <w:rPr>
          <w:rFonts w:ascii="Times New Roman" w:hAnsi="Times New Roman" w:cs="Times New Roman"/>
          <w:sz w:val="24"/>
          <w:szCs w:val="24"/>
        </w:rPr>
        <w:t xml:space="preserve"> </w:t>
      </w:r>
      <w:ins w:id="106" w:author="Michael Belias" w:date="2021-05-17T22:27:00Z">
        <w:r w:rsidR="00FB6FFA">
          <w:rPr>
            <w:rFonts w:ascii="Times New Roman" w:hAnsi="Times New Roman" w:cs="Times New Roman"/>
            <w:sz w:val="24"/>
            <w:szCs w:val="24"/>
          </w:rPr>
          <w:t xml:space="preserve">in </w:t>
        </w:r>
      </w:ins>
      <w:r w:rsidRPr="00DC77C5">
        <w:rPr>
          <w:rFonts w:ascii="Times New Roman" w:hAnsi="Times New Roman" w:cs="Times New Roman"/>
          <w:sz w:val="24"/>
          <w:szCs w:val="24"/>
        </w:rPr>
        <w:t xml:space="preserve">patients with wild type </w:t>
      </w:r>
      <w:del w:id="107" w:author="Michael Belias" w:date="2021-05-17T22:28:00Z">
        <w:r w:rsidRPr="00DC77C5" w:rsidDel="0037654D">
          <w:rPr>
            <w:rFonts w:ascii="Times New Roman" w:hAnsi="Times New Roman" w:cs="Times New Roman"/>
            <w:sz w:val="24"/>
            <w:szCs w:val="24"/>
          </w:rPr>
          <w:delText>tumors</w:delText>
        </w:r>
      </w:del>
      <w:ins w:id="108" w:author="Michael Belias" w:date="2021-05-17T22:28:00Z">
        <w:r w:rsidR="0037654D">
          <w:rPr>
            <w:rFonts w:ascii="Times New Roman" w:hAnsi="Times New Roman" w:cs="Times New Roman"/>
            <w:sz w:val="24"/>
            <w:szCs w:val="24"/>
          </w:rPr>
          <w:t>KRAS status</w:t>
        </w:r>
      </w:ins>
      <w:ins w:id="109" w:author="Michael Belias" w:date="2021-05-18T01:24:00Z">
        <w:r w:rsidR="00200D66">
          <w:rPr>
            <w:rFonts w:ascii="Times New Roman" w:hAnsi="Times New Roman" w:cs="Times New Roman"/>
            <w:sz w:val="24"/>
            <w:szCs w:val="24"/>
          </w:rPr>
          <w:t xml:space="preserve"> and not in patients with </w:t>
        </w:r>
      </w:ins>
      <w:ins w:id="110" w:author="Michael Belias" w:date="2021-05-18T01:25:00Z">
        <w:r w:rsidR="00200D66">
          <w:rPr>
            <w:rFonts w:ascii="Times New Roman" w:hAnsi="Times New Roman" w:cs="Times New Roman"/>
            <w:sz w:val="24"/>
            <w:szCs w:val="24"/>
          </w:rPr>
          <w:t>KRAS mutat</w:t>
        </w:r>
        <w:r w:rsidR="000F2C80">
          <w:rPr>
            <w:rFonts w:ascii="Times New Roman" w:hAnsi="Times New Roman" w:cs="Times New Roman"/>
            <w:sz w:val="24"/>
            <w:szCs w:val="24"/>
          </w:rPr>
          <w:t>ion</w:t>
        </w:r>
        <w:r w:rsidR="00005770">
          <w:rPr>
            <w:rFonts w:ascii="Times New Roman" w:hAnsi="Times New Roman" w:cs="Times New Roman"/>
            <w:sz w:val="24"/>
            <w:szCs w:val="24"/>
          </w:rPr>
          <w:t>.</w:t>
        </w:r>
      </w:ins>
      <w:ins w:id="111" w:author="Michael Belias" w:date="2021-05-18T01:30:00Z">
        <w:r w:rsidR="00196915">
          <w:rPr>
            <w:rFonts w:ascii="Times New Roman" w:hAnsi="Times New Roman" w:cs="Times New Roman"/>
            <w:sz w:val="24"/>
            <w:szCs w:val="24"/>
          </w:rPr>
          <w:t xml:space="preserve"> [</w:t>
        </w:r>
        <w:r w:rsidR="00196915">
          <w:rPr>
            <w:rFonts w:ascii="Times New Roman" w:hAnsi="Times New Roman" w:cs="Times New Roman"/>
            <w:sz w:val="24"/>
            <w:szCs w:val="24"/>
            <w:lang w:val="el-GR"/>
          </w:rPr>
          <w:t xml:space="preserve">εδώ να γράψουμε λίγα </w:t>
        </w:r>
        <w:proofErr w:type="spellStart"/>
        <w:r w:rsidR="00196915">
          <w:rPr>
            <w:rFonts w:ascii="Times New Roman" w:hAnsi="Times New Roman" w:cs="Times New Roman"/>
            <w:sz w:val="24"/>
            <w:szCs w:val="24"/>
            <w:lang w:val="el-GR"/>
          </w:rPr>
          <w:t>μπλα</w:t>
        </w:r>
        <w:proofErr w:type="spellEnd"/>
        <w:r w:rsidR="00196915">
          <w:rPr>
            <w:rFonts w:ascii="Times New Roman" w:hAnsi="Times New Roman" w:cs="Times New Roman"/>
            <w:sz w:val="24"/>
            <w:szCs w:val="24"/>
            <w:lang w:val="el-GR"/>
          </w:rPr>
          <w:t xml:space="preserve"> </w:t>
        </w:r>
        <w:proofErr w:type="spellStart"/>
        <w:r w:rsidR="00196915">
          <w:rPr>
            <w:rFonts w:ascii="Times New Roman" w:hAnsi="Times New Roman" w:cs="Times New Roman"/>
            <w:sz w:val="24"/>
            <w:szCs w:val="24"/>
            <w:lang w:val="el-GR"/>
          </w:rPr>
          <w:t>μπλα</w:t>
        </w:r>
        <w:proofErr w:type="spellEnd"/>
        <w:r w:rsidR="00196915">
          <w:rPr>
            <w:rFonts w:ascii="Times New Roman" w:hAnsi="Times New Roman" w:cs="Times New Roman"/>
            <w:sz w:val="24"/>
            <w:szCs w:val="24"/>
          </w:rPr>
          <w:t>]</w:t>
        </w:r>
      </w:ins>
      <w:del w:id="112" w:author="Michael Belias" w:date="2021-05-17T22:28:00Z">
        <w:r w:rsidRPr="00DC77C5" w:rsidDel="00532796">
          <w:rPr>
            <w:rFonts w:ascii="Times New Roman" w:hAnsi="Times New Roman" w:cs="Times New Roman"/>
            <w:sz w:val="24"/>
            <w:szCs w:val="24"/>
          </w:rPr>
          <w:delText xml:space="preserve">, </w:delText>
        </w:r>
      </w:del>
      <w:del w:id="113" w:author="Michael Belias" w:date="2021-05-17T22:27:00Z">
        <w:r w:rsidRPr="00DC77C5" w:rsidDel="00FE0CAE">
          <w:rPr>
            <w:rFonts w:ascii="Times New Roman" w:hAnsi="Times New Roman" w:cs="Times New Roman"/>
            <w:sz w:val="24"/>
            <w:szCs w:val="24"/>
          </w:rPr>
          <w:delText xml:space="preserve">RS tumors were associated with worse </w:delText>
        </w:r>
      </w:del>
      <w:del w:id="114" w:author="Michael Belias" w:date="2021-05-17T22:02:00Z">
        <w:r w:rsidRPr="00DC77C5" w:rsidDel="00926D28">
          <w:rPr>
            <w:rFonts w:ascii="Times New Roman" w:hAnsi="Times New Roman" w:cs="Times New Roman"/>
            <w:sz w:val="24"/>
            <w:szCs w:val="24"/>
          </w:rPr>
          <w:delText>prognoses</w:delText>
        </w:r>
      </w:del>
      <w:del w:id="115" w:author="Michael Belias" w:date="2021-05-17T22:03:00Z">
        <w:r w:rsidRPr="00DC77C5" w:rsidDel="00EE522D">
          <w:rPr>
            <w:rFonts w:ascii="Times New Roman" w:hAnsi="Times New Roman" w:cs="Times New Roman"/>
            <w:sz w:val="24"/>
            <w:szCs w:val="24"/>
          </w:rPr>
          <w:delText>,</w:delText>
        </w:r>
        <w:r w:rsidRPr="00DC77C5" w:rsidDel="002F11B8">
          <w:rPr>
            <w:rFonts w:ascii="Times New Roman" w:hAnsi="Times New Roman" w:cs="Times New Roman"/>
            <w:sz w:val="24"/>
            <w:szCs w:val="24"/>
          </w:rPr>
          <w:delText xml:space="preserve"> while </w:delText>
        </w:r>
      </w:del>
      <w:del w:id="116" w:author="Michael Belias" w:date="2021-05-17T22:33:00Z">
        <w:r w:rsidRPr="00DC77C5" w:rsidDel="00E7619E">
          <w:rPr>
            <w:rFonts w:ascii="Times New Roman" w:hAnsi="Times New Roman" w:cs="Times New Roman"/>
            <w:sz w:val="24"/>
            <w:szCs w:val="24"/>
          </w:rPr>
          <w:delText>in patients with KRAS mutated (KRASmut) tumors, RS and LS tumors had comparable survival.</w:delText>
        </w:r>
      </w:del>
      <w:del w:id="117" w:author="Michael Belias" w:date="2021-05-17T22:35:00Z">
        <w:r w:rsidRPr="00DC77C5" w:rsidDel="00913985">
          <w:rPr>
            <w:rFonts w:ascii="Times New Roman" w:hAnsi="Times New Roman" w:cs="Times New Roman"/>
            <w:sz w:val="24"/>
            <w:szCs w:val="24"/>
          </w:rPr>
          <w:delText xml:space="preserve"> </w:delText>
        </w:r>
      </w:del>
    </w:p>
    <w:p w14:paraId="0EB7AFA6" w14:textId="61EB728B" w:rsidR="00081167" w:rsidDel="0097471E" w:rsidRDefault="00F764A7" w:rsidP="00DC77C5">
      <w:pPr>
        <w:spacing w:line="480" w:lineRule="auto"/>
        <w:rPr>
          <w:del w:id="118" w:author="Michael Belias" w:date="2021-05-17T23:08:00Z"/>
          <w:rFonts w:ascii="Times New Roman" w:hAnsi="Times New Roman" w:cs="Times New Roman"/>
          <w:sz w:val="24"/>
          <w:szCs w:val="24"/>
        </w:rPr>
      </w:pPr>
      <w:ins w:id="119" w:author="Michael Belias" w:date="2021-05-17T22:46:00Z">
        <w:r>
          <w:rPr>
            <w:rFonts w:ascii="Times New Roman" w:hAnsi="Times New Roman" w:cs="Times New Roman"/>
            <w:sz w:val="24"/>
            <w:szCs w:val="24"/>
          </w:rPr>
          <w:t>This finding is important for cli</w:t>
        </w:r>
      </w:ins>
      <w:ins w:id="120" w:author="Michael Belias" w:date="2021-05-17T22:47:00Z">
        <w:r>
          <w:rPr>
            <w:rFonts w:ascii="Times New Roman" w:hAnsi="Times New Roman" w:cs="Times New Roman"/>
            <w:sz w:val="24"/>
            <w:szCs w:val="24"/>
          </w:rPr>
          <w:t xml:space="preserve">nical practice since </w:t>
        </w:r>
      </w:ins>
      <w:del w:id="121" w:author="Michael Belias" w:date="2021-05-17T22:47:00Z">
        <w:r w:rsidR="00DC77C5" w:rsidRPr="00DC77C5" w:rsidDel="00F764A7">
          <w:rPr>
            <w:rFonts w:ascii="Times New Roman" w:hAnsi="Times New Roman" w:cs="Times New Roman"/>
            <w:sz w:val="24"/>
            <w:szCs w:val="24"/>
          </w:rPr>
          <w:delText>I</w:delText>
        </w:r>
      </w:del>
      <w:ins w:id="122" w:author="Michael Belias" w:date="2021-05-17T22:47:00Z">
        <w:r>
          <w:rPr>
            <w:rFonts w:ascii="Times New Roman" w:hAnsi="Times New Roman" w:cs="Times New Roman"/>
            <w:sz w:val="24"/>
            <w:szCs w:val="24"/>
          </w:rPr>
          <w:t>i</w:t>
        </w:r>
      </w:ins>
      <w:r w:rsidR="00DC77C5" w:rsidRPr="00DC77C5">
        <w:rPr>
          <w:rFonts w:ascii="Times New Roman" w:hAnsi="Times New Roman" w:cs="Times New Roman"/>
          <w:sz w:val="24"/>
          <w:szCs w:val="24"/>
        </w:rPr>
        <w:t xml:space="preserve">f the effect of PTL is truly contingent on KRAS status, PTL should </w:t>
      </w:r>
      <w:ins w:id="123" w:author="Michael Belias" w:date="2021-05-17T22:48:00Z">
        <w:r w:rsidR="00CF51A8" w:rsidRPr="00DC77C5">
          <w:rPr>
            <w:rFonts w:ascii="Times New Roman" w:hAnsi="Times New Roman" w:cs="Times New Roman"/>
            <w:sz w:val="24"/>
            <w:szCs w:val="24"/>
          </w:rPr>
          <w:t xml:space="preserve">only </w:t>
        </w:r>
      </w:ins>
      <w:r w:rsidR="00DC77C5" w:rsidRPr="00DC77C5">
        <w:rPr>
          <w:rFonts w:ascii="Times New Roman" w:hAnsi="Times New Roman" w:cs="Times New Roman"/>
          <w:sz w:val="24"/>
          <w:szCs w:val="24"/>
        </w:rPr>
        <w:t xml:space="preserve">be </w:t>
      </w:r>
      <w:del w:id="124" w:author="Michael Belias" w:date="2021-05-17T22:48:00Z">
        <w:r w:rsidR="00DC77C5" w:rsidRPr="00DC77C5" w:rsidDel="00CF51A8">
          <w:rPr>
            <w:rFonts w:ascii="Times New Roman" w:hAnsi="Times New Roman" w:cs="Times New Roman"/>
            <w:sz w:val="24"/>
            <w:szCs w:val="24"/>
          </w:rPr>
          <w:delText xml:space="preserve">only be </w:delText>
        </w:r>
      </w:del>
      <w:r w:rsidR="00DC77C5" w:rsidRPr="00DC77C5">
        <w:rPr>
          <w:rFonts w:ascii="Times New Roman" w:hAnsi="Times New Roman" w:cs="Times New Roman"/>
          <w:sz w:val="24"/>
          <w:szCs w:val="24"/>
        </w:rPr>
        <w:t xml:space="preserve">used </w:t>
      </w:r>
      <w:del w:id="125" w:author="Michael Belias" w:date="2021-05-17T22:48:00Z">
        <w:r w:rsidR="00DC77C5" w:rsidRPr="00DC77C5" w:rsidDel="00AA0E17">
          <w:rPr>
            <w:rFonts w:ascii="Times New Roman" w:hAnsi="Times New Roman" w:cs="Times New Roman"/>
            <w:sz w:val="24"/>
            <w:szCs w:val="24"/>
          </w:rPr>
          <w:delText>to predict prognosis in conjunction</w:delText>
        </w:r>
      </w:del>
      <w:ins w:id="126" w:author="Michael Belias" w:date="2021-05-17T22:48:00Z">
        <w:r w:rsidR="00AA0E17">
          <w:rPr>
            <w:rFonts w:ascii="Times New Roman" w:hAnsi="Times New Roman" w:cs="Times New Roman"/>
            <w:sz w:val="24"/>
            <w:szCs w:val="24"/>
          </w:rPr>
          <w:t>in patient</w:t>
        </w:r>
      </w:ins>
      <w:r w:rsidR="00DC77C5" w:rsidRPr="00DC77C5">
        <w:rPr>
          <w:rFonts w:ascii="Times New Roman" w:hAnsi="Times New Roman" w:cs="Times New Roman"/>
          <w:sz w:val="24"/>
          <w:szCs w:val="24"/>
        </w:rPr>
        <w:t xml:space="preserve"> </w:t>
      </w:r>
      <w:r w:rsidR="00DC77C5" w:rsidRPr="00DC77C5">
        <w:rPr>
          <w:rFonts w:ascii="Times New Roman" w:hAnsi="Times New Roman" w:cs="Times New Roman"/>
          <w:sz w:val="24"/>
          <w:szCs w:val="24"/>
        </w:rPr>
        <w:lastRenderedPageBreak/>
        <w:t xml:space="preserve">with KRAS </w:t>
      </w:r>
      <w:del w:id="127" w:author="Michael Belias" w:date="2021-05-17T22:48:00Z">
        <w:r w:rsidR="00DC77C5" w:rsidRPr="00DC77C5" w:rsidDel="00CE68EE">
          <w:rPr>
            <w:rFonts w:ascii="Times New Roman" w:hAnsi="Times New Roman" w:cs="Times New Roman"/>
            <w:sz w:val="24"/>
            <w:szCs w:val="24"/>
          </w:rPr>
          <w:delText xml:space="preserve">mutation </w:delText>
        </w:r>
      </w:del>
      <w:ins w:id="128" w:author="Michael Belias" w:date="2021-05-17T22:48:00Z">
        <w:r w:rsidR="00CE68EE">
          <w:rPr>
            <w:rFonts w:ascii="Times New Roman" w:hAnsi="Times New Roman" w:cs="Times New Roman"/>
            <w:sz w:val="24"/>
            <w:szCs w:val="24"/>
          </w:rPr>
          <w:t>wild type</w:t>
        </w:r>
        <w:r w:rsidR="00CE68EE" w:rsidRPr="00DC77C5">
          <w:rPr>
            <w:rFonts w:ascii="Times New Roman" w:hAnsi="Times New Roman" w:cs="Times New Roman"/>
            <w:sz w:val="24"/>
            <w:szCs w:val="24"/>
          </w:rPr>
          <w:t xml:space="preserve"> </w:t>
        </w:r>
      </w:ins>
      <w:r w:rsidR="00DC77C5" w:rsidRPr="00DC77C5">
        <w:rPr>
          <w:rFonts w:ascii="Times New Roman" w:hAnsi="Times New Roman" w:cs="Times New Roman"/>
          <w:sz w:val="24"/>
          <w:szCs w:val="24"/>
        </w:rPr>
        <w:t xml:space="preserve">status. </w:t>
      </w:r>
      <w:commentRangeStart w:id="129"/>
      <w:del w:id="130" w:author="Michael Belias" w:date="2021-05-17T23:07:00Z">
        <w:r w:rsidR="00DC77C5" w:rsidRPr="00DC77C5" w:rsidDel="00F55EA1">
          <w:rPr>
            <w:rFonts w:ascii="Times New Roman" w:hAnsi="Times New Roman" w:cs="Times New Roman"/>
            <w:sz w:val="24"/>
            <w:szCs w:val="24"/>
          </w:rPr>
          <w:delText xml:space="preserve">Unfortunately, the study by Margonis et al was the first and only study that explicitly investigated this question. </w:delText>
        </w:r>
        <w:commentRangeEnd w:id="129"/>
        <w:r w:rsidR="00B46E89" w:rsidDel="00F55EA1">
          <w:rPr>
            <w:rStyle w:val="CommentReference"/>
          </w:rPr>
          <w:commentReference w:id="129"/>
        </w:r>
        <w:r w:rsidR="00081167" w:rsidDel="00F55EA1">
          <w:rPr>
            <w:rFonts w:ascii="Times New Roman" w:hAnsi="Times New Roman" w:cs="Times New Roman"/>
            <w:sz w:val="24"/>
            <w:szCs w:val="24"/>
          </w:rPr>
          <w:delText xml:space="preserve"> </w:delText>
        </w:r>
      </w:del>
    </w:p>
    <w:p w14:paraId="75815B1F" w14:textId="5461F166" w:rsidR="007F6FB3" w:rsidRDefault="00DC77C5" w:rsidP="00DC77C5">
      <w:pPr>
        <w:spacing w:line="480" w:lineRule="auto"/>
        <w:rPr>
          <w:ins w:id="131" w:author="Michael Belias" w:date="2021-05-18T01:29:00Z"/>
          <w:rFonts w:ascii="Times New Roman" w:hAnsi="Times New Roman" w:cs="Times New Roman"/>
          <w:sz w:val="24"/>
          <w:szCs w:val="24"/>
        </w:rPr>
      </w:pPr>
      <w:commentRangeStart w:id="132"/>
      <w:del w:id="133" w:author="Michael Belias" w:date="2021-05-17T23:05:00Z">
        <w:r w:rsidRPr="00DC77C5" w:rsidDel="001F1B01">
          <w:rPr>
            <w:rFonts w:ascii="Times New Roman" w:hAnsi="Times New Roman" w:cs="Times New Roman"/>
            <w:sz w:val="24"/>
            <w:szCs w:val="24"/>
          </w:rPr>
          <w:delText>Despite th</w:delText>
        </w:r>
        <w:r w:rsidR="00081167" w:rsidDel="001F1B01">
          <w:rPr>
            <w:rFonts w:ascii="Times New Roman" w:hAnsi="Times New Roman" w:cs="Times New Roman"/>
            <w:sz w:val="24"/>
            <w:szCs w:val="24"/>
          </w:rPr>
          <w:delText>e lack of other studies that explicitly investigated the interplay of PTL and KRAS status</w:delText>
        </w:r>
        <w:r w:rsidRPr="00DC77C5" w:rsidDel="001F1B01">
          <w:rPr>
            <w:rFonts w:ascii="Times New Roman" w:hAnsi="Times New Roman" w:cs="Times New Roman"/>
            <w:sz w:val="24"/>
            <w:szCs w:val="24"/>
          </w:rPr>
          <w:delText xml:space="preserve">, it is possible that studies </w:delText>
        </w:r>
        <w:r w:rsidR="00081167" w:rsidDel="001F1B01">
          <w:rPr>
            <w:rFonts w:ascii="Times New Roman" w:hAnsi="Times New Roman" w:cs="Times New Roman"/>
            <w:sz w:val="24"/>
            <w:szCs w:val="24"/>
          </w:rPr>
          <w:delText xml:space="preserve">with </w:delText>
        </w:r>
      </w:del>
      <w:del w:id="134" w:author="Michael Belias" w:date="2021-05-17T22:56:00Z">
        <w:r w:rsidR="00081167" w:rsidDel="00B732CF">
          <w:rPr>
            <w:rFonts w:ascii="Times New Roman" w:hAnsi="Times New Roman" w:cs="Times New Roman"/>
            <w:sz w:val="24"/>
            <w:szCs w:val="24"/>
          </w:rPr>
          <w:delText>a  different</w:delText>
        </w:r>
      </w:del>
      <w:del w:id="135" w:author="Michael Belias" w:date="2021-05-17T23:05:00Z">
        <w:r w:rsidR="00081167" w:rsidDel="001F1B01">
          <w:rPr>
            <w:rFonts w:ascii="Times New Roman" w:hAnsi="Times New Roman" w:cs="Times New Roman"/>
            <w:sz w:val="24"/>
            <w:szCs w:val="24"/>
          </w:rPr>
          <w:delText xml:space="preserve"> focus may have </w:delText>
        </w:r>
        <w:r w:rsidRPr="00B20597" w:rsidDel="001F1B01">
          <w:rPr>
            <w:rFonts w:ascii="Times New Roman" w:hAnsi="Times New Roman" w:cs="Times New Roman"/>
            <w:sz w:val="24"/>
            <w:szCs w:val="24"/>
          </w:rPr>
          <w:delText xml:space="preserve">included information on KRAS status and PTL that could in turn be extracted to assemble a much larger cohort.  </w:delText>
        </w:r>
        <w:commentRangeEnd w:id="132"/>
        <w:r w:rsidR="001F1B01" w:rsidDel="001F1B01">
          <w:rPr>
            <w:rStyle w:val="CommentReference"/>
          </w:rPr>
          <w:commentReference w:id="132"/>
        </w:r>
      </w:del>
      <w:del w:id="136" w:author="Michael Belias" w:date="2021-05-17T23:08:00Z">
        <w:r w:rsidRPr="00B20597" w:rsidDel="00F81622">
          <w:rPr>
            <w:rFonts w:ascii="Times New Roman" w:hAnsi="Times New Roman" w:cs="Times New Roman"/>
            <w:sz w:val="24"/>
            <w:szCs w:val="24"/>
          </w:rPr>
          <w:delText>Thus</w:delText>
        </w:r>
      </w:del>
      <w:ins w:id="137" w:author="Michael Belias" w:date="2021-05-17T23:08:00Z">
        <w:r w:rsidR="00F81622">
          <w:rPr>
            <w:rFonts w:ascii="Times New Roman" w:hAnsi="Times New Roman" w:cs="Times New Roman"/>
            <w:sz w:val="24"/>
            <w:szCs w:val="24"/>
          </w:rPr>
          <w:t>Therefore</w:t>
        </w:r>
      </w:ins>
      <w:r w:rsidRPr="00B20597">
        <w:rPr>
          <w:rFonts w:ascii="Times New Roman" w:hAnsi="Times New Roman" w:cs="Times New Roman"/>
          <w:sz w:val="24"/>
          <w:szCs w:val="24"/>
        </w:rPr>
        <w:t xml:space="preserve">, </w:t>
      </w:r>
      <w:ins w:id="138" w:author="Michael Belias" w:date="2021-05-17T23:06:00Z">
        <w:r w:rsidR="00690BB2">
          <w:rPr>
            <w:rFonts w:ascii="Times New Roman" w:hAnsi="Times New Roman" w:cs="Times New Roman"/>
            <w:sz w:val="24"/>
            <w:szCs w:val="24"/>
          </w:rPr>
          <w:t xml:space="preserve">the goal of </w:t>
        </w:r>
      </w:ins>
      <w:ins w:id="139" w:author="Michael Belias" w:date="2021-05-17T23:07:00Z">
        <w:r w:rsidR="00652047" w:rsidRPr="00B20597">
          <w:rPr>
            <w:rFonts w:ascii="Times New Roman" w:hAnsi="Times New Roman" w:cs="Times New Roman"/>
            <w:sz w:val="24"/>
            <w:szCs w:val="24"/>
          </w:rPr>
          <w:t xml:space="preserve">this </w:t>
        </w:r>
      </w:ins>
      <w:ins w:id="140" w:author="Michael Belias" w:date="2021-05-17T23:08:00Z">
        <w:r w:rsidR="002D0017">
          <w:rPr>
            <w:rFonts w:ascii="Times New Roman" w:hAnsi="Times New Roman" w:cs="Times New Roman"/>
            <w:sz w:val="24"/>
            <w:szCs w:val="24"/>
          </w:rPr>
          <w:t>study</w:t>
        </w:r>
      </w:ins>
      <w:ins w:id="141" w:author="Michael Belias" w:date="2021-05-17T23:07:00Z">
        <w:r w:rsidR="00652047" w:rsidRPr="00B20597">
          <w:rPr>
            <w:rFonts w:ascii="Times New Roman" w:hAnsi="Times New Roman" w:cs="Times New Roman"/>
            <w:sz w:val="24"/>
            <w:szCs w:val="24"/>
          </w:rPr>
          <w:t xml:space="preserve"> </w:t>
        </w:r>
      </w:ins>
      <w:ins w:id="142" w:author="Michael Belias" w:date="2021-05-17T23:06:00Z">
        <w:r w:rsidR="00690BB2">
          <w:rPr>
            <w:rFonts w:ascii="Times New Roman" w:hAnsi="Times New Roman" w:cs="Times New Roman"/>
            <w:sz w:val="24"/>
            <w:szCs w:val="24"/>
          </w:rPr>
          <w:t xml:space="preserve">is to </w:t>
        </w:r>
        <w:r w:rsidR="00652047">
          <w:rPr>
            <w:rFonts w:ascii="Times New Roman" w:hAnsi="Times New Roman" w:cs="Times New Roman"/>
            <w:sz w:val="24"/>
            <w:szCs w:val="24"/>
          </w:rPr>
          <w:t xml:space="preserve">assess </w:t>
        </w:r>
      </w:ins>
      <w:del w:id="143" w:author="Michael Belias" w:date="2021-05-17T23:07:00Z">
        <w:r w:rsidRPr="00B20597" w:rsidDel="00652047">
          <w:rPr>
            <w:rFonts w:ascii="Times New Roman" w:hAnsi="Times New Roman" w:cs="Times New Roman"/>
            <w:sz w:val="24"/>
            <w:szCs w:val="24"/>
          </w:rPr>
          <w:delText xml:space="preserve">this meta-analysis </w:delText>
        </w:r>
      </w:del>
      <w:commentRangeStart w:id="144"/>
      <w:del w:id="145" w:author="Michael Belias" w:date="2021-05-17T23:08:00Z">
        <w:r w:rsidRPr="00B20597" w:rsidDel="007A4835">
          <w:rPr>
            <w:rFonts w:ascii="Times New Roman" w:hAnsi="Times New Roman" w:cs="Times New Roman"/>
            <w:sz w:val="24"/>
            <w:szCs w:val="24"/>
          </w:rPr>
          <w:delText>aimed to extract such data, synthesize them, and ultimately test our previous findings on a different</w:delText>
        </w:r>
      </w:del>
      <w:ins w:id="146" w:author="Michael Belias" w:date="2021-05-17T23:08:00Z">
        <w:r w:rsidR="007A4835">
          <w:rPr>
            <w:rFonts w:ascii="Times New Roman" w:hAnsi="Times New Roman" w:cs="Times New Roman"/>
            <w:sz w:val="24"/>
            <w:szCs w:val="24"/>
          </w:rPr>
          <w:t>the</w:t>
        </w:r>
      </w:ins>
      <w:r w:rsidRPr="00B20597">
        <w:rPr>
          <w:rFonts w:ascii="Times New Roman" w:hAnsi="Times New Roman" w:cs="Times New Roman"/>
          <w:sz w:val="24"/>
          <w:szCs w:val="24"/>
        </w:rPr>
        <w:t xml:space="preserve"> prognostic role of tumor sidedness according to KRAS mutational status</w:t>
      </w:r>
      <w:del w:id="147" w:author="Michael Belias" w:date="2021-05-17T23:08:00Z">
        <w:r w:rsidRPr="00B20597" w:rsidDel="0097471E">
          <w:rPr>
            <w:rFonts w:ascii="Times New Roman" w:hAnsi="Times New Roman" w:cs="Times New Roman"/>
            <w:sz w:val="24"/>
            <w:szCs w:val="24"/>
          </w:rPr>
          <w:delText xml:space="preserve"> in a much larger cohort</w:delText>
        </w:r>
        <w:commentRangeEnd w:id="144"/>
        <w:r w:rsidR="00F55EA1" w:rsidDel="0097471E">
          <w:rPr>
            <w:rStyle w:val="CommentReference"/>
          </w:rPr>
          <w:commentReference w:id="144"/>
        </w:r>
      </w:del>
      <w:r w:rsidRPr="00B20597">
        <w:rPr>
          <w:rFonts w:ascii="Times New Roman" w:hAnsi="Times New Roman" w:cs="Times New Roman"/>
          <w:sz w:val="24"/>
          <w:szCs w:val="24"/>
        </w:rPr>
        <w:t xml:space="preserve">. </w:t>
      </w:r>
      <w:ins w:id="148" w:author="Michael Belias" w:date="2021-05-18T01:39:00Z">
        <w:r w:rsidR="007867DA">
          <w:rPr>
            <w:rFonts w:ascii="Times New Roman" w:hAnsi="Times New Roman" w:cs="Times New Roman"/>
            <w:sz w:val="24"/>
            <w:szCs w:val="24"/>
          </w:rPr>
          <w:t xml:space="preserve">To that scope, </w:t>
        </w:r>
        <w:r w:rsidR="007867DA">
          <w:rPr>
            <w:rFonts w:ascii="Times New Roman" w:eastAsiaTheme="majorEastAsia" w:hAnsi="Times New Roman" w:cs="Times New Roman"/>
            <w:color w:val="000000" w:themeColor="text1"/>
            <w:sz w:val="24"/>
            <w:szCs w:val="24"/>
          </w:rPr>
          <w:t xml:space="preserve">we </w:t>
        </w:r>
        <w:r w:rsidR="00012A85">
          <w:rPr>
            <w:rFonts w:ascii="Times New Roman" w:eastAsiaTheme="majorEastAsia" w:hAnsi="Times New Roman" w:cs="Times New Roman"/>
            <w:color w:val="000000" w:themeColor="text1"/>
            <w:sz w:val="24"/>
            <w:szCs w:val="24"/>
          </w:rPr>
          <w:t>performed a systematic literature research</w:t>
        </w:r>
      </w:ins>
      <w:ins w:id="149" w:author="Michael Belias" w:date="2021-05-18T01:40:00Z">
        <w:r w:rsidR="00FA4FA3">
          <w:rPr>
            <w:rFonts w:ascii="Times New Roman" w:eastAsiaTheme="majorEastAsia" w:hAnsi="Times New Roman" w:cs="Times New Roman"/>
            <w:color w:val="000000" w:themeColor="text1"/>
            <w:sz w:val="24"/>
            <w:szCs w:val="24"/>
          </w:rPr>
          <w:t xml:space="preserve"> and </w:t>
        </w:r>
      </w:ins>
      <w:ins w:id="150" w:author="Michael Belias" w:date="2021-05-18T01:39:00Z">
        <w:r w:rsidR="00012A85">
          <w:rPr>
            <w:rFonts w:ascii="Times New Roman" w:eastAsiaTheme="majorEastAsia" w:hAnsi="Times New Roman" w:cs="Times New Roman"/>
            <w:color w:val="000000" w:themeColor="text1"/>
            <w:sz w:val="24"/>
            <w:szCs w:val="24"/>
          </w:rPr>
          <w:t xml:space="preserve">meta-analysis. </w:t>
        </w:r>
      </w:ins>
      <w:ins w:id="151" w:author="Michael Belias" w:date="2021-05-18T01:40:00Z">
        <w:r w:rsidR="002C0F0B">
          <w:rPr>
            <w:rFonts w:ascii="Times New Roman" w:eastAsiaTheme="majorEastAsia" w:hAnsi="Times New Roman" w:cs="Times New Roman"/>
            <w:color w:val="000000" w:themeColor="text1"/>
            <w:sz w:val="24"/>
            <w:szCs w:val="24"/>
            <w:lang w:val="el-GR"/>
          </w:rPr>
          <w:t xml:space="preserve">[λίγο </w:t>
        </w:r>
        <w:proofErr w:type="spellStart"/>
        <w:r w:rsidR="002C0F0B">
          <w:rPr>
            <w:rFonts w:ascii="Times New Roman" w:eastAsiaTheme="majorEastAsia" w:hAnsi="Times New Roman" w:cs="Times New Roman"/>
            <w:color w:val="000000" w:themeColor="text1"/>
            <w:sz w:val="24"/>
            <w:szCs w:val="24"/>
            <w:lang w:val="el-GR"/>
          </w:rPr>
          <w:t>μπλα</w:t>
        </w:r>
        <w:proofErr w:type="spellEnd"/>
        <w:r w:rsidR="002C0F0B">
          <w:rPr>
            <w:rFonts w:ascii="Times New Roman" w:eastAsiaTheme="majorEastAsia" w:hAnsi="Times New Roman" w:cs="Times New Roman"/>
            <w:color w:val="000000" w:themeColor="text1"/>
            <w:sz w:val="24"/>
            <w:szCs w:val="24"/>
            <w:lang w:val="el-GR"/>
          </w:rPr>
          <w:t xml:space="preserve"> </w:t>
        </w:r>
        <w:proofErr w:type="spellStart"/>
        <w:r w:rsidR="002C0F0B">
          <w:rPr>
            <w:rFonts w:ascii="Times New Roman" w:eastAsiaTheme="majorEastAsia" w:hAnsi="Times New Roman" w:cs="Times New Roman"/>
            <w:color w:val="000000" w:themeColor="text1"/>
            <w:sz w:val="24"/>
            <w:szCs w:val="24"/>
            <w:lang w:val="el-GR"/>
          </w:rPr>
          <w:t>μπλα</w:t>
        </w:r>
        <w:proofErr w:type="spellEnd"/>
        <w:r w:rsidR="002C0F0B">
          <w:rPr>
            <w:rFonts w:ascii="Times New Roman" w:eastAsiaTheme="majorEastAsia" w:hAnsi="Times New Roman" w:cs="Times New Roman"/>
            <w:color w:val="000000" w:themeColor="text1"/>
            <w:sz w:val="24"/>
            <w:szCs w:val="24"/>
            <w:lang w:val="el-GR"/>
          </w:rPr>
          <w:t xml:space="preserve"> και εδώ]</w:t>
        </w:r>
      </w:ins>
      <w:del w:id="152" w:author="Michael Belias" w:date="2021-05-17T23:08:00Z">
        <w:r w:rsidRPr="00B20597" w:rsidDel="00B72AF6">
          <w:rPr>
            <w:rFonts w:ascii="Times New Roman" w:hAnsi="Times New Roman" w:cs="Times New Roman"/>
            <w:sz w:val="24"/>
            <w:szCs w:val="24"/>
          </w:rPr>
          <w:delText xml:space="preserve">Furthermore, this meta-analysis aimed to test if there is a true interaction between tumor side and KRAS mutational status. </w:delText>
        </w:r>
        <w:r w:rsidR="005A1496" w:rsidRPr="00B20597" w:rsidDel="00B72AF6">
          <w:rPr>
            <w:rFonts w:ascii="Times New Roman" w:hAnsi="Times New Roman" w:cs="Times New Roman"/>
            <w:sz w:val="24"/>
            <w:szCs w:val="24"/>
          </w:rPr>
          <w:delText>(cite Royston scholar)</w:delText>
        </w:r>
      </w:del>
    </w:p>
    <w:p w14:paraId="5A755C4C" w14:textId="69882C6E" w:rsidR="007B439D" w:rsidRPr="00B20597" w:rsidDel="00BC2EAA" w:rsidRDefault="007B439D" w:rsidP="00DC77C5">
      <w:pPr>
        <w:spacing w:line="480" w:lineRule="auto"/>
        <w:rPr>
          <w:del w:id="153" w:author="Michael Belias" w:date="2021-05-18T01:31:00Z"/>
          <w:rFonts w:ascii="Times New Roman" w:hAnsi="Times New Roman" w:cs="Times New Roman"/>
          <w:sz w:val="24"/>
          <w:szCs w:val="24"/>
        </w:rPr>
      </w:pPr>
    </w:p>
    <w:p w14:paraId="022B8D7F" w14:textId="511232BB" w:rsidR="00CE3B1B" w:rsidRPr="0088535C" w:rsidRDefault="007F6FB3" w:rsidP="0088535C">
      <w:pPr>
        <w:pStyle w:val="Heading1"/>
        <w:spacing w:line="480" w:lineRule="auto"/>
        <w:rPr>
          <w:rFonts w:ascii="Times New Roman" w:hAnsi="Times New Roman" w:cs="Times New Roman"/>
          <w:sz w:val="24"/>
          <w:szCs w:val="24"/>
        </w:rPr>
      </w:pPr>
      <w:r>
        <w:rPr>
          <w:rFonts w:ascii="Times New Roman" w:hAnsi="Times New Roman" w:cs="Times New Roman"/>
          <w:sz w:val="24"/>
          <w:szCs w:val="24"/>
        </w:rPr>
        <w:t>M</w:t>
      </w:r>
      <w:r w:rsidR="00B444ED" w:rsidRPr="0088535C">
        <w:rPr>
          <w:rFonts w:ascii="Times New Roman" w:hAnsi="Times New Roman" w:cs="Times New Roman"/>
          <w:sz w:val="24"/>
          <w:szCs w:val="24"/>
        </w:rPr>
        <w:t>ethods</w:t>
      </w:r>
    </w:p>
    <w:p w14:paraId="5A23C3D3" w14:textId="7B8BDD27" w:rsidR="003829A8" w:rsidRPr="0088535C" w:rsidRDefault="003829A8" w:rsidP="0088535C">
      <w:pPr>
        <w:pStyle w:val="Heading2"/>
        <w:spacing w:line="480" w:lineRule="auto"/>
        <w:rPr>
          <w:rFonts w:ascii="Times New Roman" w:hAnsi="Times New Roman" w:cs="Times New Roman"/>
          <w:sz w:val="24"/>
          <w:szCs w:val="24"/>
        </w:rPr>
      </w:pPr>
      <w:r w:rsidRPr="0088535C">
        <w:rPr>
          <w:rFonts w:ascii="Times New Roman" w:hAnsi="Times New Roman" w:cs="Times New Roman"/>
          <w:sz w:val="24"/>
          <w:szCs w:val="24"/>
        </w:rPr>
        <w:t xml:space="preserve">Objective </w:t>
      </w:r>
    </w:p>
    <w:p w14:paraId="463E0DD5" w14:textId="3AF1BD26" w:rsidR="003829A8" w:rsidRPr="00C70F02" w:rsidRDefault="003829A8" w:rsidP="0088535C">
      <w:pPr>
        <w:spacing w:line="480" w:lineRule="auto"/>
        <w:rPr>
          <w:rFonts w:ascii="Times New Roman" w:eastAsiaTheme="majorEastAsia" w:hAnsi="Times New Roman" w:cs="Times New Roman"/>
          <w:color w:val="000000" w:themeColor="text1"/>
          <w:sz w:val="24"/>
          <w:szCs w:val="24"/>
          <w:rPrChange w:id="154" w:author="Michael Belias" w:date="2021-05-17T23:43:00Z">
            <w:rPr>
              <w:rFonts w:ascii="Times New Roman" w:hAnsi="Times New Roman" w:cs="Times New Roman"/>
              <w:sz w:val="24"/>
              <w:szCs w:val="24"/>
            </w:rPr>
          </w:rPrChange>
        </w:rPr>
      </w:pPr>
      <w:r w:rsidRPr="0088535C">
        <w:rPr>
          <w:rFonts w:ascii="Times New Roman" w:hAnsi="Times New Roman" w:cs="Times New Roman"/>
          <w:sz w:val="24"/>
          <w:szCs w:val="24"/>
        </w:rPr>
        <w:t>The present study aim</w:t>
      </w:r>
      <w:r w:rsidR="008E3B9A" w:rsidRPr="0088535C">
        <w:rPr>
          <w:rFonts w:ascii="Times New Roman" w:hAnsi="Times New Roman" w:cs="Times New Roman"/>
          <w:sz w:val="24"/>
          <w:szCs w:val="24"/>
        </w:rPr>
        <w:t>s</w:t>
      </w:r>
      <w:r w:rsidRPr="0088535C">
        <w:rPr>
          <w:rFonts w:ascii="Times New Roman" w:hAnsi="Times New Roman" w:cs="Times New Roman"/>
          <w:sz w:val="24"/>
          <w:szCs w:val="24"/>
        </w:rPr>
        <w:t xml:space="preserve"> to </w:t>
      </w:r>
      <w:r w:rsidR="007616C7" w:rsidRPr="0088535C">
        <w:rPr>
          <w:rFonts w:ascii="Times New Roman" w:hAnsi="Times New Roman" w:cs="Times New Roman"/>
          <w:sz w:val="24"/>
          <w:szCs w:val="24"/>
        </w:rPr>
        <w:t xml:space="preserve">determine </w:t>
      </w:r>
      <w:del w:id="155" w:author="Michael Belias" w:date="2021-05-18T01:34:00Z">
        <w:r w:rsidRPr="0088535C" w:rsidDel="000D1DA2">
          <w:rPr>
            <w:rFonts w:ascii="Times New Roman" w:hAnsi="Times New Roman" w:cs="Times New Roman"/>
            <w:sz w:val="24"/>
            <w:szCs w:val="24"/>
          </w:rPr>
          <w:delText>the prognostic value</w:delText>
        </w:r>
      </w:del>
      <w:ins w:id="156" w:author="Michael Belias" w:date="2021-05-18T01:34:00Z">
        <w:r w:rsidR="000D1DA2">
          <w:rPr>
            <w:rFonts w:ascii="Times New Roman" w:hAnsi="Times New Roman" w:cs="Times New Roman"/>
            <w:sz w:val="24"/>
            <w:szCs w:val="24"/>
          </w:rPr>
          <w:t>whether the effect</w:t>
        </w:r>
      </w:ins>
      <w:r w:rsidRPr="0088535C">
        <w:rPr>
          <w:rFonts w:ascii="Times New Roman" w:hAnsi="Times New Roman" w:cs="Times New Roman"/>
          <w:sz w:val="24"/>
          <w:szCs w:val="24"/>
        </w:rPr>
        <w:t xml:space="preserve"> of </w:t>
      </w:r>
      <w:r w:rsidR="00F2463F" w:rsidRPr="0088535C">
        <w:rPr>
          <w:rFonts w:ascii="Times New Roman" w:hAnsi="Times New Roman" w:cs="Times New Roman"/>
          <w:sz w:val="24"/>
          <w:szCs w:val="24"/>
        </w:rPr>
        <w:t xml:space="preserve">primary </w:t>
      </w:r>
      <w:r w:rsidR="00516742" w:rsidRPr="0088535C">
        <w:rPr>
          <w:rFonts w:ascii="Times New Roman" w:hAnsi="Times New Roman" w:cs="Times New Roman"/>
          <w:sz w:val="24"/>
          <w:szCs w:val="24"/>
        </w:rPr>
        <w:t>tumour</w:t>
      </w:r>
      <w:r w:rsidRPr="0088535C">
        <w:rPr>
          <w:rFonts w:ascii="Times New Roman" w:hAnsi="Times New Roman" w:cs="Times New Roman"/>
          <w:sz w:val="24"/>
          <w:szCs w:val="24"/>
        </w:rPr>
        <w:t xml:space="preserve"> </w:t>
      </w:r>
      <w:r w:rsidR="00F2463F" w:rsidRPr="0088535C">
        <w:rPr>
          <w:rFonts w:ascii="Times New Roman" w:hAnsi="Times New Roman" w:cs="Times New Roman"/>
          <w:sz w:val="24"/>
          <w:szCs w:val="24"/>
        </w:rPr>
        <w:t xml:space="preserve">location </w:t>
      </w:r>
      <w:r w:rsidRPr="0088535C">
        <w:rPr>
          <w:rFonts w:ascii="Times New Roman" w:hAnsi="Times New Roman" w:cs="Times New Roman"/>
          <w:sz w:val="24"/>
          <w:szCs w:val="24"/>
        </w:rPr>
        <w:t>(left versus right</w:t>
      </w:r>
      <w:r w:rsidR="00634D1A" w:rsidRPr="0088535C">
        <w:rPr>
          <w:rFonts w:ascii="Times New Roman" w:hAnsi="Times New Roman" w:cs="Times New Roman"/>
          <w:sz w:val="24"/>
          <w:szCs w:val="24"/>
        </w:rPr>
        <w:t xml:space="preserve"> side</w:t>
      </w:r>
      <w:r w:rsidRPr="0088535C">
        <w:rPr>
          <w:rFonts w:ascii="Times New Roman" w:hAnsi="Times New Roman" w:cs="Times New Roman"/>
          <w:sz w:val="24"/>
          <w:szCs w:val="24"/>
        </w:rPr>
        <w:t>)</w:t>
      </w:r>
      <w:ins w:id="157" w:author="Michael Belias" w:date="2021-05-18T01:34:00Z">
        <w:r w:rsidR="006F0EB2">
          <w:rPr>
            <w:rFonts w:ascii="Times New Roman" w:hAnsi="Times New Roman" w:cs="Times New Roman"/>
            <w:sz w:val="24"/>
            <w:szCs w:val="24"/>
          </w:rPr>
          <w:t xml:space="preserve"> is different between</w:t>
        </w:r>
      </w:ins>
      <w:del w:id="158" w:author="Michael Belias" w:date="2021-05-18T01:34:00Z">
        <w:r w:rsidRPr="0088535C" w:rsidDel="006F0EB2">
          <w:rPr>
            <w:rFonts w:ascii="Times New Roman" w:hAnsi="Times New Roman" w:cs="Times New Roman"/>
            <w:sz w:val="24"/>
            <w:szCs w:val="24"/>
          </w:rPr>
          <w:delText xml:space="preserve"> </w:delText>
        </w:r>
        <w:r w:rsidR="002E5CBF" w:rsidRPr="0088535C" w:rsidDel="006F0EB2">
          <w:rPr>
            <w:rFonts w:ascii="Times New Roman" w:hAnsi="Times New Roman" w:cs="Times New Roman"/>
            <w:sz w:val="24"/>
            <w:szCs w:val="24"/>
          </w:rPr>
          <w:delText>in</w:delText>
        </w:r>
      </w:del>
      <w:r w:rsidRPr="0088535C">
        <w:rPr>
          <w:rFonts w:ascii="Times New Roman" w:hAnsi="Times New Roman" w:cs="Times New Roman"/>
          <w:sz w:val="24"/>
          <w:szCs w:val="24"/>
        </w:rPr>
        <w:t xml:space="preserve"> </w:t>
      </w:r>
      <w:r w:rsidR="00CB61D4" w:rsidRPr="0088535C">
        <w:rPr>
          <w:rFonts w:ascii="Times New Roman" w:hAnsi="Times New Roman" w:cs="Times New Roman"/>
          <w:sz w:val="24"/>
          <w:szCs w:val="24"/>
        </w:rPr>
        <w:t xml:space="preserve">patients with stage </w:t>
      </w:r>
      <w:r w:rsidR="00634D1A" w:rsidRPr="0088535C">
        <w:rPr>
          <w:rFonts w:ascii="Times New Roman" w:hAnsi="Times New Roman" w:cs="Times New Roman"/>
          <w:sz w:val="24"/>
          <w:szCs w:val="24"/>
        </w:rPr>
        <w:t>IV</w:t>
      </w:r>
      <w:r w:rsidR="00CB61D4" w:rsidRPr="0088535C">
        <w:rPr>
          <w:rFonts w:ascii="Times New Roman" w:hAnsi="Times New Roman" w:cs="Times New Roman"/>
          <w:sz w:val="24"/>
          <w:szCs w:val="24"/>
        </w:rPr>
        <w:t xml:space="preserve"> KRAS mutated </w:t>
      </w:r>
      <w:del w:id="159" w:author="Michael Belias" w:date="2021-05-18T01:35:00Z">
        <w:r w:rsidR="00634D1A" w:rsidRPr="0088535C" w:rsidDel="00104295">
          <w:rPr>
            <w:rFonts w:ascii="Times New Roman" w:hAnsi="Times New Roman" w:cs="Times New Roman"/>
            <w:sz w:val="24"/>
            <w:szCs w:val="24"/>
          </w:rPr>
          <w:delText xml:space="preserve">or </w:delText>
        </w:r>
      </w:del>
      <w:ins w:id="160" w:author="Michael Belias" w:date="2021-05-18T01:35:00Z">
        <w:r w:rsidR="00104295">
          <w:rPr>
            <w:rFonts w:ascii="Times New Roman" w:hAnsi="Times New Roman" w:cs="Times New Roman"/>
            <w:sz w:val="24"/>
            <w:szCs w:val="24"/>
          </w:rPr>
          <w:t xml:space="preserve">and patients with </w:t>
        </w:r>
        <w:r w:rsidR="00104295" w:rsidRPr="0088535C">
          <w:rPr>
            <w:rFonts w:ascii="Times New Roman" w:hAnsi="Times New Roman" w:cs="Times New Roman"/>
            <w:sz w:val="24"/>
            <w:szCs w:val="24"/>
          </w:rPr>
          <w:t>stage IV</w:t>
        </w:r>
        <w:r w:rsidR="00104295" w:rsidRPr="0088535C">
          <w:rPr>
            <w:rFonts w:ascii="Times New Roman" w:hAnsi="Times New Roman" w:cs="Times New Roman"/>
            <w:sz w:val="24"/>
            <w:szCs w:val="24"/>
          </w:rPr>
          <w:t xml:space="preserve"> </w:t>
        </w:r>
      </w:ins>
      <w:r w:rsidR="00634D1A" w:rsidRPr="0088535C">
        <w:rPr>
          <w:rFonts w:ascii="Times New Roman" w:hAnsi="Times New Roman" w:cs="Times New Roman"/>
          <w:sz w:val="24"/>
          <w:szCs w:val="24"/>
        </w:rPr>
        <w:t xml:space="preserve">KRAS wild-type </w:t>
      </w:r>
      <w:r w:rsidR="00CB61D4" w:rsidRPr="0088535C">
        <w:rPr>
          <w:rFonts w:ascii="Times New Roman" w:hAnsi="Times New Roman" w:cs="Times New Roman"/>
          <w:sz w:val="24"/>
          <w:szCs w:val="24"/>
        </w:rPr>
        <w:t xml:space="preserve">colorectal </w:t>
      </w:r>
      <w:r w:rsidR="005556B6" w:rsidRPr="0088535C">
        <w:rPr>
          <w:rFonts w:ascii="Times New Roman" w:hAnsi="Times New Roman" w:cs="Times New Roman"/>
          <w:sz w:val="24"/>
          <w:szCs w:val="24"/>
        </w:rPr>
        <w:t xml:space="preserve">cancer liver metastases </w:t>
      </w:r>
      <w:r w:rsidR="00634D1A" w:rsidRPr="0088535C">
        <w:rPr>
          <w:rFonts w:ascii="Times New Roman" w:hAnsi="Times New Roman" w:cs="Times New Roman"/>
          <w:sz w:val="24"/>
          <w:szCs w:val="24"/>
        </w:rPr>
        <w:t xml:space="preserve">who </w:t>
      </w:r>
      <w:r w:rsidR="00CB61D4" w:rsidRPr="0088535C">
        <w:rPr>
          <w:rFonts w:ascii="Times New Roman" w:hAnsi="Times New Roman" w:cs="Times New Roman"/>
          <w:sz w:val="24"/>
          <w:szCs w:val="24"/>
        </w:rPr>
        <w:t>underwent</w:t>
      </w:r>
      <w:r w:rsidR="00634D1A" w:rsidRPr="0088535C">
        <w:rPr>
          <w:rFonts w:ascii="Times New Roman" w:hAnsi="Times New Roman" w:cs="Times New Roman"/>
          <w:sz w:val="24"/>
          <w:szCs w:val="24"/>
        </w:rPr>
        <w:t xml:space="preserve"> </w:t>
      </w:r>
      <w:proofErr w:type="spellStart"/>
      <w:r w:rsidR="00634D1A" w:rsidRPr="0088535C">
        <w:rPr>
          <w:rFonts w:ascii="Times New Roman" w:hAnsi="Times New Roman" w:cs="Times New Roman"/>
          <w:sz w:val="24"/>
          <w:szCs w:val="24"/>
        </w:rPr>
        <w:t>metastasectomy</w:t>
      </w:r>
      <w:proofErr w:type="spellEnd"/>
      <w:r w:rsidRPr="0088535C">
        <w:rPr>
          <w:rFonts w:ascii="Times New Roman" w:hAnsi="Times New Roman" w:cs="Times New Roman"/>
          <w:sz w:val="24"/>
          <w:szCs w:val="24"/>
        </w:rPr>
        <w:t>.</w:t>
      </w:r>
      <w:r w:rsidR="00326AF3" w:rsidRPr="0088535C">
        <w:rPr>
          <w:rFonts w:ascii="Times New Roman" w:hAnsi="Times New Roman" w:cs="Times New Roman"/>
          <w:sz w:val="24"/>
          <w:szCs w:val="24"/>
        </w:rPr>
        <w:t xml:space="preserve"> </w:t>
      </w:r>
      <w:moveFromRangeStart w:id="161" w:author="Michael Belias" w:date="2021-05-18T01:42:00Z" w:name="move72194588"/>
      <w:moveFrom w:id="162" w:author="Michael Belias" w:date="2021-05-18T01:42:00Z">
        <w:r w:rsidR="00450E46" w:rsidRPr="0088535C" w:rsidDel="00965246">
          <w:rPr>
            <w:rFonts w:ascii="Times New Roman" w:hAnsi="Times New Roman" w:cs="Times New Roman"/>
            <w:sz w:val="24"/>
            <w:szCs w:val="24"/>
          </w:rPr>
          <w:t xml:space="preserve">The outcome of interest was </w:t>
        </w:r>
        <w:r w:rsidR="00F56ECA" w:rsidDel="00965246">
          <w:rPr>
            <w:rFonts w:ascii="Times New Roman" w:hAnsi="Times New Roman" w:cs="Times New Roman"/>
            <w:sz w:val="24"/>
            <w:szCs w:val="24"/>
          </w:rPr>
          <w:t>5-year</w:t>
        </w:r>
        <w:r w:rsidR="00CC7576" w:rsidDel="00965246">
          <w:rPr>
            <w:rFonts w:ascii="Times New Roman" w:hAnsi="Times New Roman" w:cs="Times New Roman"/>
            <w:sz w:val="24"/>
            <w:szCs w:val="24"/>
          </w:rPr>
          <w:t xml:space="preserve"> </w:t>
        </w:r>
        <w:r w:rsidR="00450E46" w:rsidRPr="0088535C" w:rsidDel="00965246">
          <w:rPr>
            <w:rFonts w:ascii="Times New Roman" w:hAnsi="Times New Roman" w:cs="Times New Roman"/>
            <w:sz w:val="24"/>
            <w:szCs w:val="24"/>
          </w:rPr>
          <w:t>overall survival</w:t>
        </w:r>
        <w:r w:rsidR="00CC7576" w:rsidDel="00965246">
          <w:rPr>
            <w:rFonts w:ascii="Times New Roman" w:hAnsi="Times New Roman" w:cs="Times New Roman"/>
            <w:sz w:val="24"/>
            <w:szCs w:val="24"/>
          </w:rPr>
          <w:t xml:space="preserve"> measured from the date of CRLM surgery</w:t>
        </w:r>
        <w:r w:rsidR="00450E46" w:rsidRPr="0088535C" w:rsidDel="00965246">
          <w:rPr>
            <w:rFonts w:ascii="Times New Roman" w:hAnsi="Times New Roman" w:cs="Times New Roman"/>
            <w:sz w:val="24"/>
            <w:szCs w:val="24"/>
          </w:rPr>
          <w:t xml:space="preserve">. </w:t>
        </w:r>
      </w:moveFrom>
      <w:moveFromRangeEnd w:id="161"/>
      <w:r w:rsidRPr="0088535C">
        <w:rPr>
          <w:rFonts w:ascii="Times New Roman" w:hAnsi="Times New Roman" w:cs="Times New Roman"/>
          <w:sz w:val="24"/>
          <w:szCs w:val="24"/>
        </w:rPr>
        <w:t>The reporting of this systematic review follows the Preferred Reporting Items for Systematic Review and Meta-Analyses (PRISMA) statement</w:t>
      </w:r>
      <w:r w:rsidR="00E12C93" w:rsidRPr="0088535C">
        <w:rPr>
          <w:rFonts w:ascii="Times New Roman" w:hAnsi="Times New Roman" w:cs="Times New Roman"/>
          <w:sz w:val="24"/>
          <w:szCs w:val="24"/>
        </w:rPr>
        <w:t xml:space="preserve"> </w:t>
      </w:r>
      <w:r w:rsidR="00E12C93" w:rsidRPr="0088535C">
        <w:rPr>
          <w:rFonts w:ascii="Times New Roman" w:hAnsi="Times New Roman" w:cs="Times New Roman"/>
          <w:sz w:val="24"/>
          <w:szCs w:val="24"/>
          <w:highlight w:val="yellow"/>
        </w:rPr>
        <w:t>[</w:t>
      </w:r>
      <w:proofErr w:type="spellStart"/>
      <w:r w:rsidR="00E12C93" w:rsidRPr="0088535C">
        <w:rPr>
          <w:rFonts w:ascii="Times New Roman" w:hAnsi="Times New Roman" w:cs="Times New Roman"/>
          <w:sz w:val="24"/>
          <w:szCs w:val="24"/>
          <w:highlight w:val="yellow"/>
        </w:rPr>
        <w:t>cit</w:t>
      </w:r>
      <w:proofErr w:type="spellEnd"/>
      <w:r w:rsidR="00E12C93" w:rsidRPr="0088535C">
        <w:rPr>
          <w:rFonts w:ascii="Times New Roman" w:hAnsi="Times New Roman" w:cs="Times New Roman"/>
          <w:sz w:val="24"/>
          <w:szCs w:val="24"/>
          <w:highlight w:val="yellow"/>
        </w:rPr>
        <w:t>]</w:t>
      </w:r>
      <w:r w:rsidRPr="0088535C">
        <w:rPr>
          <w:rFonts w:ascii="Times New Roman" w:hAnsi="Times New Roman" w:cs="Times New Roman"/>
          <w:sz w:val="24"/>
          <w:szCs w:val="24"/>
        </w:rPr>
        <w:t>.</w:t>
      </w:r>
    </w:p>
    <w:p w14:paraId="06EC6486" w14:textId="77777777" w:rsidR="003829A8" w:rsidRPr="0088535C" w:rsidRDefault="003829A8" w:rsidP="0088535C">
      <w:pPr>
        <w:spacing w:line="480" w:lineRule="auto"/>
        <w:rPr>
          <w:rFonts w:ascii="Times New Roman" w:eastAsiaTheme="majorEastAsia" w:hAnsi="Times New Roman" w:cs="Times New Roman"/>
          <w:color w:val="2F5496" w:themeColor="accent1" w:themeShade="BF"/>
          <w:sz w:val="24"/>
          <w:szCs w:val="24"/>
        </w:rPr>
      </w:pPr>
      <w:r w:rsidRPr="0088535C">
        <w:rPr>
          <w:rFonts w:ascii="Times New Roman" w:eastAsiaTheme="majorEastAsia" w:hAnsi="Times New Roman" w:cs="Times New Roman"/>
          <w:color w:val="2F5496" w:themeColor="accent1" w:themeShade="BF"/>
          <w:sz w:val="24"/>
          <w:szCs w:val="24"/>
        </w:rPr>
        <w:t>Data Sources and Search Strategies</w:t>
      </w:r>
    </w:p>
    <w:p w14:paraId="6905E61E" w14:textId="0122C0D8" w:rsidR="00450E46" w:rsidRPr="0088535C" w:rsidRDefault="00A67770" w:rsidP="0088535C">
      <w:pPr>
        <w:spacing w:line="480" w:lineRule="auto"/>
        <w:rPr>
          <w:rFonts w:ascii="Times New Roman" w:hAnsi="Times New Roman" w:cs="Times New Roman"/>
          <w:sz w:val="24"/>
          <w:szCs w:val="24"/>
        </w:rPr>
      </w:pPr>
      <w:r w:rsidRPr="0088535C">
        <w:rPr>
          <w:rFonts w:ascii="Times New Roman" w:hAnsi="Times New Roman" w:cs="Times New Roman"/>
          <w:sz w:val="24"/>
          <w:szCs w:val="24"/>
        </w:rPr>
        <w:t>We performed a</w:t>
      </w:r>
      <w:r w:rsidR="003829A8" w:rsidRPr="0088535C">
        <w:rPr>
          <w:rFonts w:ascii="Times New Roman" w:hAnsi="Times New Roman" w:cs="Times New Roman"/>
          <w:sz w:val="24"/>
          <w:szCs w:val="24"/>
        </w:rPr>
        <w:t xml:space="preserve"> comprehensive literature search </w:t>
      </w:r>
      <w:r w:rsidRPr="0088535C">
        <w:rPr>
          <w:rFonts w:ascii="Times New Roman" w:hAnsi="Times New Roman" w:cs="Times New Roman"/>
          <w:sz w:val="24"/>
          <w:szCs w:val="24"/>
        </w:rPr>
        <w:t xml:space="preserve">in PubMed database </w:t>
      </w:r>
      <w:r w:rsidR="003829A8" w:rsidRPr="0088535C">
        <w:rPr>
          <w:rFonts w:ascii="Times New Roman" w:hAnsi="Times New Roman" w:cs="Times New Roman"/>
          <w:sz w:val="24"/>
          <w:szCs w:val="24"/>
        </w:rPr>
        <w:t xml:space="preserve">for full-text articles published in print or online from inception </w:t>
      </w:r>
      <w:r w:rsidR="00C73641" w:rsidRPr="0088535C">
        <w:rPr>
          <w:rFonts w:ascii="Times New Roman" w:hAnsi="Times New Roman" w:cs="Times New Roman"/>
          <w:sz w:val="24"/>
          <w:szCs w:val="24"/>
        </w:rPr>
        <w:t>until</w:t>
      </w:r>
      <w:r w:rsidR="003829A8" w:rsidRPr="0088535C">
        <w:rPr>
          <w:rFonts w:ascii="Times New Roman" w:hAnsi="Times New Roman" w:cs="Times New Roman"/>
          <w:sz w:val="24"/>
          <w:szCs w:val="24"/>
        </w:rPr>
        <w:t xml:space="preserve"> </w:t>
      </w:r>
      <w:r w:rsidR="000F147C" w:rsidRPr="0088535C">
        <w:rPr>
          <w:rFonts w:ascii="Times New Roman" w:hAnsi="Times New Roman" w:cs="Times New Roman"/>
          <w:sz w:val="24"/>
          <w:szCs w:val="24"/>
        </w:rPr>
        <w:t xml:space="preserve">April </w:t>
      </w:r>
      <w:r w:rsidR="003829A8" w:rsidRPr="0088535C">
        <w:rPr>
          <w:rFonts w:ascii="Times New Roman" w:hAnsi="Times New Roman" w:cs="Times New Roman"/>
          <w:sz w:val="24"/>
          <w:szCs w:val="24"/>
        </w:rPr>
        <w:t>20</w:t>
      </w:r>
      <w:r w:rsidR="00560930" w:rsidRPr="0088535C">
        <w:rPr>
          <w:rFonts w:ascii="Times New Roman" w:hAnsi="Times New Roman" w:cs="Times New Roman"/>
          <w:sz w:val="24"/>
          <w:szCs w:val="24"/>
        </w:rPr>
        <w:t>20</w:t>
      </w:r>
      <w:r w:rsidR="003829A8" w:rsidRPr="0088535C">
        <w:rPr>
          <w:rFonts w:ascii="Times New Roman" w:hAnsi="Times New Roman" w:cs="Times New Roman"/>
          <w:sz w:val="24"/>
          <w:szCs w:val="24"/>
        </w:rPr>
        <w:t xml:space="preserve">. </w:t>
      </w:r>
      <w:r w:rsidR="008A0562" w:rsidRPr="0088535C">
        <w:rPr>
          <w:rFonts w:ascii="Times New Roman" w:hAnsi="Times New Roman" w:cs="Times New Roman"/>
          <w:sz w:val="24"/>
          <w:szCs w:val="24"/>
        </w:rPr>
        <w:t xml:space="preserve">An updated search was </w:t>
      </w:r>
      <w:r w:rsidR="008A0562" w:rsidRPr="0088535C">
        <w:rPr>
          <w:rFonts w:ascii="Times New Roman" w:hAnsi="Times New Roman" w:cs="Times New Roman"/>
          <w:sz w:val="24"/>
          <w:szCs w:val="24"/>
        </w:rPr>
        <w:lastRenderedPageBreak/>
        <w:t xml:space="preserve">performed in April 2021. </w:t>
      </w:r>
      <w:r w:rsidR="003829A8" w:rsidRPr="0088535C">
        <w:rPr>
          <w:rFonts w:ascii="Times New Roman" w:hAnsi="Times New Roman" w:cs="Times New Roman"/>
          <w:sz w:val="24"/>
          <w:szCs w:val="24"/>
        </w:rPr>
        <w:t>The detailed search strategy is as described in the Supplement</w:t>
      </w:r>
      <w:r w:rsidR="000E3BF0" w:rsidRPr="0088535C">
        <w:rPr>
          <w:rFonts w:ascii="Times New Roman" w:hAnsi="Times New Roman" w:cs="Times New Roman"/>
          <w:sz w:val="24"/>
          <w:szCs w:val="24"/>
        </w:rPr>
        <w:t>ary material</w:t>
      </w:r>
      <w:r w:rsidR="003829A8" w:rsidRPr="0088535C">
        <w:rPr>
          <w:rFonts w:ascii="Times New Roman" w:hAnsi="Times New Roman" w:cs="Times New Roman"/>
          <w:sz w:val="24"/>
          <w:szCs w:val="24"/>
        </w:rPr>
        <w:t>. The search strategy was designed and conducted by an experienced librarian</w:t>
      </w:r>
      <w:r w:rsidR="00B96FA3" w:rsidRPr="0088535C">
        <w:rPr>
          <w:rFonts w:ascii="Times New Roman" w:hAnsi="Times New Roman" w:cs="Times New Roman"/>
          <w:sz w:val="24"/>
          <w:szCs w:val="24"/>
        </w:rPr>
        <w:t xml:space="preserve"> (A.T.)</w:t>
      </w:r>
      <w:r w:rsidR="003829A8" w:rsidRPr="0088535C">
        <w:rPr>
          <w:rFonts w:ascii="Times New Roman" w:hAnsi="Times New Roman" w:cs="Times New Roman"/>
          <w:sz w:val="24"/>
          <w:szCs w:val="24"/>
        </w:rPr>
        <w:t xml:space="preserve"> with input from the study investigators. Two of us (</w:t>
      </w:r>
      <w:r w:rsidR="00802575" w:rsidRPr="0088535C">
        <w:rPr>
          <w:rFonts w:ascii="Times New Roman" w:hAnsi="Times New Roman" w:cs="Times New Roman"/>
          <w:sz w:val="24"/>
          <w:szCs w:val="24"/>
        </w:rPr>
        <w:t>M.B</w:t>
      </w:r>
      <w:r w:rsidR="003829A8" w:rsidRPr="0088535C">
        <w:rPr>
          <w:rFonts w:ascii="Times New Roman" w:hAnsi="Times New Roman" w:cs="Times New Roman"/>
          <w:sz w:val="24"/>
          <w:szCs w:val="24"/>
        </w:rPr>
        <w:t xml:space="preserve"> and </w:t>
      </w:r>
      <w:r w:rsidR="00723150">
        <w:rPr>
          <w:rFonts w:ascii="Times New Roman" w:hAnsi="Times New Roman" w:cs="Times New Roman"/>
          <w:sz w:val="24"/>
          <w:szCs w:val="24"/>
        </w:rPr>
        <w:t>G.</w:t>
      </w:r>
      <w:r w:rsidR="00802575" w:rsidRPr="0088535C">
        <w:rPr>
          <w:rFonts w:ascii="Times New Roman" w:hAnsi="Times New Roman" w:cs="Times New Roman"/>
          <w:sz w:val="24"/>
          <w:szCs w:val="24"/>
        </w:rPr>
        <w:t>A.M.</w:t>
      </w:r>
      <w:r w:rsidR="003829A8" w:rsidRPr="0088535C">
        <w:rPr>
          <w:rFonts w:ascii="Times New Roman" w:hAnsi="Times New Roman" w:cs="Times New Roman"/>
          <w:sz w:val="24"/>
          <w:szCs w:val="24"/>
        </w:rPr>
        <w:t>) identified and reviewed full-text articles that were deemed relevant by screening the</w:t>
      </w:r>
      <w:r w:rsidR="00765A9B" w:rsidRPr="0088535C">
        <w:rPr>
          <w:rFonts w:ascii="Times New Roman" w:hAnsi="Times New Roman" w:cs="Times New Roman"/>
          <w:sz w:val="24"/>
          <w:szCs w:val="24"/>
        </w:rPr>
        <w:t>ir</w:t>
      </w:r>
      <w:r w:rsidR="003829A8" w:rsidRPr="0088535C">
        <w:rPr>
          <w:rFonts w:ascii="Times New Roman" w:hAnsi="Times New Roman" w:cs="Times New Roman"/>
          <w:sz w:val="24"/>
          <w:szCs w:val="24"/>
        </w:rPr>
        <w:t xml:space="preserve"> titles and abstracts. Disagreements between the 2 reviewers were resolved with consensus. </w:t>
      </w:r>
      <w:r w:rsidR="00D06FD1" w:rsidRPr="0088535C">
        <w:rPr>
          <w:rFonts w:ascii="Times New Roman" w:hAnsi="Times New Roman" w:cs="Times New Roman"/>
          <w:sz w:val="24"/>
          <w:szCs w:val="24"/>
        </w:rPr>
        <w:t xml:space="preserve">We </w:t>
      </w:r>
      <w:r w:rsidR="006B2F9D" w:rsidRPr="0088535C">
        <w:rPr>
          <w:rFonts w:ascii="Times New Roman" w:hAnsi="Times New Roman" w:cs="Times New Roman"/>
          <w:sz w:val="24"/>
          <w:szCs w:val="24"/>
        </w:rPr>
        <w:t xml:space="preserve">also included </w:t>
      </w:r>
      <w:r w:rsidR="003B3EF2" w:rsidRPr="0088535C">
        <w:rPr>
          <w:rFonts w:ascii="Times New Roman" w:hAnsi="Times New Roman" w:cs="Times New Roman"/>
          <w:sz w:val="24"/>
          <w:szCs w:val="24"/>
        </w:rPr>
        <w:t xml:space="preserve">manually </w:t>
      </w:r>
      <w:r w:rsidR="00450E46" w:rsidRPr="0088535C">
        <w:rPr>
          <w:rFonts w:ascii="Times New Roman" w:hAnsi="Times New Roman" w:cs="Times New Roman"/>
          <w:sz w:val="24"/>
          <w:szCs w:val="24"/>
        </w:rPr>
        <w:t xml:space="preserve">relevant studies using the similar articles function of </w:t>
      </w:r>
      <w:proofErr w:type="spellStart"/>
      <w:r w:rsidR="00450E46" w:rsidRPr="0088535C">
        <w:rPr>
          <w:rFonts w:ascii="Times New Roman" w:hAnsi="Times New Roman" w:cs="Times New Roman"/>
          <w:sz w:val="24"/>
          <w:szCs w:val="24"/>
        </w:rPr>
        <w:t>pubmed</w:t>
      </w:r>
      <w:proofErr w:type="spellEnd"/>
      <w:r w:rsidR="00450E46" w:rsidRPr="0088535C">
        <w:rPr>
          <w:rFonts w:ascii="Times New Roman" w:hAnsi="Times New Roman" w:cs="Times New Roman"/>
          <w:sz w:val="24"/>
          <w:szCs w:val="24"/>
        </w:rPr>
        <w:t xml:space="preserve">. </w:t>
      </w:r>
    </w:p>
    <w:p w14:paraId="546CBE47" w14:textId="77777777" w:rsidR="00070151" w:rsidRPr="00BE0535" w:rsidRDefault="00070151" w:rsidP="00BE0535">
      <w:pPr>
        <w:pStyle w:val="Heading2"/>
        <w:spacing w:line="480" w:lineRule="auto"/>
        <w:rPr>
          <w:rFonts w:ascii="Times New Roman" w:hAnsi="Times New Roman" w:cs="Times New Roman"/>
          <w:sz w:val="24"/>
          <w:szCs w:val="24"/>
        </w:rPr>
      </w:pPr>
      <w:r w:rsidRPr="00BE0535">
        <w:rPr>
          <w:rFonts w:ascii="Times New Roman" w:hAnsi="Times New Roman" w:cs="Times New Roman"/>
          <w:sz w:val="24"/>
          <w:szCs w:val="24"/>
        </w:rPr>
        <w:t>Inclusion Criteria</w:t>
      </w:r>
    </w:p>
    <w:p w14:paraId="6ACC9204" w14:textId="1D7CFA50" w:rsidR="00070151" w:rsidRPr="00DE48BD" w:rsidRDefault="00D55AEE" w:rsidP="00DE48BD">
      <w:pPr>
        <w:spacing w:after="300" w:line="480" w:lineRule="auto"/>
        <w:rPr>
          <w:rFonts w:ascii="Times New Roman" w:hAnsi="Times New Roman" w:cs="Times New Roman"/>
          <w:sz w:val="24"/>
          <w:szCs w:val="24"/>
        </w:rPr>
      </w:pPr>
      <w:r w:rsidRPr="00BE0535">
        <w:rPr>
          <w:rFonts w:ascii="Times New Roman" w:hAnsi="Times New Roman" w:cs="Times New Roman"/>
          <w:sz w:val="24"/>
          <w:szCs w:val="24"/>
        </w:rPr>
        <w:t xml:space="preserve">Consistent to our goal </w:t>
      </w:r>
      <w:r w:rsidR="00223ADB" w:rsidRPr="00BE0535">
        <w:rPr>
          <w:rFonts w:ascii="Times New Roman" w:hAnsi="Times New Roman" w:cs="Times New Roman"/>
          <w:sz w:val="24"/>
          <w:szCs w:val="24"/>
        </w:rPr>
        <w:t>mentioned above</w:t>
      </w:r>
      <w:r w:rsidR="00557E1C" w:rsidRPr="00BE0535">
        <w:rPr>
          <w:rFonts w:ascii="Times New Roman" w:hAnsi="Times New Roman" w:cs="Times New Roman"/>
          <w:sz w:val="24"/>
          <w:szCs w:val="24"/>
        </w:rPr>
        <w:t xml:space="preserve"> w</w:t>
      </w:r>
      <w:r w:rsidR="00070151" w:rsidRPr="00BE0535">
        <w:rPr>
          <w:rFonts w:ascii="Times New Roman" w:hAnsi="Times New Roman" w:cs="Times New Roman"/>
          <w:sz w:val="24"/>
          <w:szCs w:val="24"/>
        </w:rPr>
        <w:t xml:space="preserve">e included studies that </w:t>
      </w:r>
      <w:del w:id="163" w:author="Michael Belias" w:date="2021-05-17T23:31:00Z">
        <w:r w:rsidR="00EE1644" w:rsidRPr="00BE0535" w:rsidDel="00334983">
          <w:rPr>
            <w:rFonts w:ascii="Times New Roman" w:hAnsi="Times New Roman" w:cs="Times New Roman"/>
            <w:sz w:val="24"/>
            <w:szCs w:val="24"/>
          </w:rPr>
          <w:delText>reported</w:delText>
        </w:r>
        <w:r w:rsidR="007D0E62" w:rsidRPr="00BE0535" w:rsidDel="00334983">
          <w:rPr>
            <w:rFonts w:ascii="Times New Roman" w:hAnsi="Times New Roman" w:cs="Times New Roman"/>
            <w:sz w:val="24"/>
            <w:szCs w:val="24"/>
          </w:rPr>
          <w:delText xml:space="preserve"> </w:delText>
        </w:r>
      </w:del>
      <w:ins w:id="164" w:author="Michael Belias" w:date="2021-05-17T23:31:00Z">
        <w:r w:rsidR="00334983">
          <w:rPr>
            <w:rFonts w:ascii="Times New Roman" w:hAnsi="Times New Roman" w:cs="Times New Roman"/>
            <w:sz w:val="24"/>
            <w:szCs w:val="24"/>
          </w:rPr>
          <w:t>showed</w:t>
        </w:r>
        <w:r w:rsidR="00334983" w:rsidRPr="00BE0535">
          <w:rPr>
            <w:rFonts w:ascii="Times New Roman" w:hAnsi="Times New Roman" w:cs="Times New Roman"/>
            <w:sz w:val="24"/>
            <w:szCs w:val="24"/>
          </w:rPr>
          <w:t xml:space="preserve"> </w:t>
        </w:r>
      </w:ins>
      <w:r w:rsidR="0084166D" w:rsidRPr="00BE0535">
        <w:rPr>
          <w:rFonts w:ascii="Times New Roman" w:hAnsi="Times New Roman" w:cs="Times New Roman"/>
          <w:sz w:val="24"/>
          <w:szCs w:val="24"/>
        </w:rPr>
        <w:t>the</w:t>
      </w:r>
      <w:ins w:id="165" w:author="Michael Belias" w:date="2021-05-17T23:27:00Z">
        <w:r w:rsidR="00E55262">
          <w:rPr>
            <w:rFonts w:ascii="Times New Roman" w:hAnsi="Times New Roman" w:cs="Times New Roman"/>
            <w:sz w:val="24"/>
            <w:szCs w:val="24"/>
          </w:rPr>
          <w:t xml:space="preserve"> effect of PTL </w:t>
        </w:r>
      </w:ins>
      <w:del w:id="166" w:author="Michael Belias" w:date="2021-05-17T23:27:00Z">
        <w:r w:rsidR="0084166D" w:rsidRPr="00BE0535" w:rsidDel="00E55262">
          <w:rPr>
            <w:rFonts w:ascii="Times New Roman" w:hAnsi="Times New Roman" w:cs="Times New Roman"/>
            <w:sz w:val="24"/>
            <w:szCs w:val="24"/>
          </w:rPr>
          <w:delText xml:space="preserve"> </w:delText>
        </w:r>
        <w:r w:rsidR="0023061A" w:rsidRPr="00BE0535" w:rsidDel="00E55262">
          <w:rPr>
            <w:rFonts w:ascii="Times New Roman" w:hAnsi="Times New Roman" w:cs="Times New Roman"/>
            <w:sz w:val="24"/>
            <w:szCs w:val="24"/>
          </w:rPr>
          <w:delText xml:space="preserve">overall survival </w:delText>
        </w:r>
        <w:r w:rsidR="0084166D" w:rsidRPr="00BE0535" w:rsidDel="00E55262">
          <w:rPr>
            <w:rFonts w:ascii="Times New Roman" w:hAnsi="Times New Roman" w:cs="Times New Roman"/>
            <w:sz w:val="24"/>
            <w:szCs w:val="24"/>
          </w:rPr>
          <w:delText>o</w:delText>
        </w:r>
        <w:r w:rsidR="0023061A" w:rsidRPr="00BE0535" w:rsidDel="00E55262">
          <w:rPr>
            <w:rFonts w:ascii="Times New Roman" w:hAnsi="Times New Roman" w:cs="Times New Roman"/>
            <w:sz w:val="24"/>
            <w:szCs w:val="24"/>
          </w:rPr>
          <w:delText>f</w:delText>
        </w:r>
        <w:r w:rsidR="0084166D" w:rsidRPr="00BE0535" w:rsidDel="00E55262">
          <w:rPr>
            <w:rFonts w:ascii="Times New Roman" w:hAnsi="Times New Roman" w:cs="Times New Roman"/>
            <w:sz w:val="24"/>
            <w:szCs w:val="24"/>
          </w:rPr>
          <w:delText xml:space="preserve"> </w:delText>
        </w:r>
        <w:r w:rsidR="00911E47" w:rsidRPr="00BE0535" w:rsidDel="00E55262">
          <w:rPr>
            <w:rFonts w:ascii="Times New Roman" w:hAnsi="Times New Roman" w:cs="Times New Roman"/>
            <w:sz w:val="24"/>
            <w:szCs w:val="24"/>
          </w:rPr>
          <w:delText>patients with</w:delText>
        </w:r>
        <w:r w:rsidR="00070151" w:rsidRPr="00BE0535" w:rsidDel="00E55262">
          <w:rPr>
            <w:rFonts w:ascii="Times New Roman" w:hAnsi="Times New Roman" w:cs="Times New Roman"/>
            <w:sz w:val="24"/>
            <w:szCs w:val="24"/>
          </w:rPr>
          <w:delText xml:space="preserve"> </w:delText>
        </w:r>
        <w:r w:rsidR="0023061A" w:rsidRPr="00BE0535" w:rsidDel="00E55262">
          <w:rPr>
            <w:rFonts w:ascii="Times New Roman" w:hAnsi="Times New Roman" w:cs="Times New Roman"/>
            <w:sz w:val="24"/>
            <w:szCs w:val="24"/>
          </w:rPr>
          <w:delText xml:space="preserve">surgically treated </w:delText>
        </w:r>
        <w:r w:rsidR="00070151" w:rsidRPr="00BE0535" w:rsidDel="00E55262">
          <w:rPr>
            <w:rFonts w:ascii="Times New Roman" w:hAnsi="Times New Roman" w:cs="Times New Roman"/>
            <w:sz w:val="24"/>
            <w:szCs w:val="24"/>
          </w:rPr>
          <w:delText>colorectal liver metastasis, reported</w:delText>
        </w:r>
      </w:del>
      <w:ins w:id="167" w:author="Michael Belias" w:date="2021-05-17T23:27:00Z">
        <w:r w:rsidR="00E55262">
          <w:rPr>
            <w:rFonts w:ascii="Times New Roman" w:hAnsi="Times New Roman" w:cs="Times New Roman"/>
            <w:sz w:val="24"/>
            <w:szCs w:val="24"/>
          </w:rPr>
          <w:t>stratified on</w:t>
        </w:r>
      </w:ins>
      <w:r w:rsidR="00070151" w:rsidRPr="00BE0535">
        <w:rPr>
          <w:rFonts w:ascii="Times New Roman" w:hAnsi="Times New Roman" w:cs="Times New Roman"/>
          <w:sz w:val="24"/>
          <w:szCs w:val="24"/>
        </w:rPr>
        <w:t xml:space="preserve"> KRAS mutation</w:t>
      </w:r>
      <w:r w:rsidR="0023061A" w:rsidRPr="00BE0535">
        <w:rPr>
          <w:rFonts w:ascii="Times New Roman" w:hAnsi="Times New Roman" w:cs="Times New Roman"/>
          <w:sz w:val="24"/>
          <w:szCs w:val="24"/>
        </w:rPr>
        <w:t xml:space="preserve">al </w:t>
      </w:r>
      <w:r w:rsidR="0023061A" w:rsidRPr="00DE48BD">
        <w:rPr>
          <w:rFonts w:ascii="Times New Roman" w:hAnsi="Times New Roman" w:cs="Times New Roman"/>
          <w:sz w:val="24"/>
          <w:szCs w:val="24"/>
        </w:rPr>
        <w:t>status</w:t>
      </w:r>
      <w:del w:id="168" w:author="Michael Belias" w:date="2021-05-17T23:27:00Z">
        <w:r w:rsidR="0023061A" w:rsidRPr="00DE48BD" w:rsidDel="00F2480A">
          <w:rPr>
            <w:rFonts w:ascii="Times New Roman" w:hAnsi="Times New Roman" w:cs="Times New Roman"/>
            <w:sz w:val="24"/>
            <w:szCs w:val="24"/>
          </w:rPr>
          <w:delText xml:space="preserve"> </w:delText>
        </w:r>
        <w:r w:rsidR="00070151" w:rsidRPr="00DE48BD" w:rsidDel="00F2480A">
          <w:rPr>
            <w:rFonts w:ascii="Times New Roman" w:hAnsi="Times New Roman" w:cs="Times New Roman"/>
            <w:sz w:val="24"/>
            <w:szCs w:val="24"/>
          </w:rPr>
          <w:delText>and location of the primary tumour</w:delText>
        </w:r>
      </w:del>
      <w:ins w:id="169" w:author="Michael Belias" w:date="2021-05-17T23:29:00Z">
        <w:r w:rsidR="002174F1">
          <w:rPr>
            <w:rFonts w:ascii="Times New Roman" w:hAnsi="Times New Roman" w:cs="Times New Roman"/>
            <w:sz w:val="24"/>
            <w:szCs w:val="24"/>
          </w:rPr>
          <w:t xml:space="preserve"> </w:t>
        </w:r>
      </w:ins>
      <w:ins w:id="170" w:author="Michael Belias" w:date="2021-05-17T23:31:00Z">
        <w:r w:rsidR="00B562D1">
          <w:rPr>
            <w:rFonts w:ascii="Times New Roman" w:hAnsi="Times New Roman" w:cs="Times New Roman"/>
            <w:sz w:val="24"/>
            <w:szCs w:val="24"/>
          </w:rPr>
          <w:t>either as a</w:t>
        </w:r>
      </w:ins>
      <w:ins w:id="171" w:author="Michael Belias" w:date="2021-05-17T23:29:00Z">
        <w:r w:rsidR="002174F1">
          <w:rPr>
            <w:rFonts w:ascii="Times New Roman" w:hAnsi="Times New Roman" w:cs="Times New Roman"/>
            <w:sz w:val="24"/>
            <w:szCs w:val="24"/>
          </w:rPr>
          <w:t xml:space="preserve"> </w:t>
        </w:r>
        <w:commentRangeStart w:id="172"/>
        <w:r w:rsidR="002174F1">
          <w:rPr>
            <w:rFonts w:ascii="Times New Roman" w:hAnsi="Times New Roman" w:cs="Times New Roman"/>
            <w:sz w:val="24"/>
            <w:szCs w:val="24"/>
          </w:rPr>
          <w:t>hazard ratio</w:t>
        </w:r>
      </w:ins>
      <w:ins w:id="173" w:author="Michael Belias" w:date="2021-05-18T01:44:00Z">
        <w:r w:rsidR="00B76CEF">
          <w:rPr>
            <w:rFonts w:ascii="Times New Roman" w:hAnsi="Times New Roman" w:cs="Times New Roman"/>
            <w:sz w:val="24"/>
            <w:szCs w:val="24"/>
          </w:rPr>
          <w:t xml:space="preserve"> or any other relevant</w:t>
        </w:r>
        <w:r w:rsidR="000E643D">
          <w:rPr>
            <w:rFonts w:ascii="Times New Roman" w:hAnsi="Times New Roman" w:cs="Times New Roman"/>
            <w:sz w:val="24"/>
            <w:szCs w:val="24"/>
          </w:rPr>
          <w:t xml:space="preserve"> effect size</w:t>
        </w:r>
      </w:ins>
      <w:ins w:id="174" w:author="Michael Belias" w:date="2021-05-17T23:29:00Z">
        <w:r w:rsidR="002174F1">
          <w:rPr>
            <w:rFonts w:ascii="Times New Roman" w:hAnsi="Times New Roman" w:cs="Times New Roman"/>
            <w:sz w:val="24"/>
            <w:szCs w:val="24"/>
          </w:rPr>
          <w:t xml:space="preserve"> or </w:t>
        </w:r>
      </w:ins>
      <w:ins w:id="175" w:author="Michael Belias" w:date="2021-05-18T01:44:00Z">
        <w:r w:rsidR="00796107">
          <w:rPr>
            <w:rFonts w:ascii="Times New Roman" w:hAnsi="Times New Roman" w:cs="Times New Roman"/>
            <w:sz w:val="24"/>
            <w:szCs w:val="24"/>
          </w:rPr>
          <w:t xml:space="preserve">showed </w:t>
        </w:r>
      </w:ins>
      <w:ins w:id="176" w:author="Michael Belias" w:date="2021-05-17T23:31:00Z">
        <w:r w:rsidR="00B562D1">
          <w:rPr>
            <w:rFonts w:ascii="Times New Roman" w:hAnsi="Times New Roman" w:cs="Times New Roman"/>
            <w:sz w:val="24"/>
            <w:szCs w:val="24"/>
          </w:rPr>
          <w:t>Kaplan Meier plots</w:t>
        </w:r>
      </w:ins>
      <w:ins w:id="177" w:author="Michael Belias" w:date="2021-05-18T01:44:00Z">
        <w:r w:rsidR="002C719F">
          <w:rPr>
            <w:rFonts w:ascii="Times New Roman" w:hAnsi="Times New Roman" w:cs="Times New Roman"/>
            <w:sz w:val="24"/>
            <w:szCs w:val="24"/>
          </w:rPr>
          <w:t xml:space="preserve"> stratified </w:t>
        </w:r>
        <w:r w:rsidR="00AD1B39">
          <w:rPr>
            <w:rFonts w:ascii="Times New Roman" w:hAnsi="Times New Roman" w:cs="Times New Roman"/>
            <w:sz w:val="24"/>
            <w:szCs w:val="24"/>
          </w:rPr>
          <w:t>per KRAS status</w:t>
        </w:r>
      </w:ins>
      <w:del w:id="178" w:author="Michael Belias" w:date="2021-05-17T23:28:00Z">
        <w:r w:rsidR="00070151" w:rsidRPr="00DE48BD" w:rsidDel="002174F1">
          <w:rPr>
            <w:rFonts w:ascii="Times New Roman" w:hAnsi="Times New Roman" w:cs="Times New Roman"/>
            <w:sz w:val="24"/>
            <w:szCs w:val="24"/>
          </w:rPr>
          <w:delText>.</w:delText>
        </w:r>
      </w:del>
      <w:r w:rsidR="00070151" w:rsidRPr="00DE48BD">
        <w:rPr>
          <w:rFonts w:ascii="Times New Roman" w:hAnsi="Times New Roman" w:cs="Times New Roman"/>
          <w:sz w:val="24"/>
          <w:szCs w:val="24"/>
        </w:rPr>
        <w:t xml:space="preserve"> </w:t>
      </w:r>
      <w:ins w:id="179" w:author="Michael Belias" w:date="2021-05-18T01:42:00Z">
        <w:r w:rsidR="00965246" w:rsidRPr="00965246">
          <w:rPr>
            <w:rFonts w:ascii="Times New Roman" w:hAnsi="Times New Roman" w:cs="Times New Roman"/>
            <w:sz w:val="24"/>
            <w:szCs w:val="24"/>
            <w:rPrChange w:id="180" w:author="Michael Belias" w:date="2021-05-18T01:42:00Z">
              <w:rPr>
                <w:rFonts w:ascii="Times New Roman" w:hAnsi="Times New Roman" w:cs="Times New Roman"/>
                <w:sz w:val="24"/>
                <w:szCs w:val="24"/>
                <w:lang w:val="el-GR"/>
              </w:rPr>
            </w:rPrChange>
          </w:rPr>
          <w:t xml:space="preserve"> </w:t>
        </w:r>
      </w:ins>
      <w:commentRangeEnd w:id="172"/>
      <w:ins w:id="181" w:author="Michael Belias" w:date="2021-05-18T01:44:00Z">
        <w:r w:rsidR="00AD1B39">
          <w:rPr>
            <w:rStyle w:val="CommentReference"/>
          </w:rPr>
          <w:commentReference w:id="172"/>
        </w:r>
      </w:ins>
      <w:moveToRangeStart w:id="182" w:author="Michael Belias" w:date="2021-05-18T01:42:00Z" w:name="move72194588"/>
      <w:moveTo w:id="183" w:author="Michael Belias" w:date="2021-05-18T01:42:00Z">
        <w:r w:rsidR="00965246" w:rsidRPr="0088535C">
          <w:rPr>
            <w:rFonts w:ascii="Times New Roman" w:hAnsi="Times New Roman" w:cs="Times New Roman"/>
            <w:sz w:val="24"/>
            <w:szCs w:val="24"/>
          </w:rPr>
          <w:t xml:space="preserve">The outcome of interest was </w:t>
        </w:r>
        <w:r w:rsidR="00965246">
          <w:rPr>
            <w:rFonts w:ascii="Times New Roman" w:hAnsi="Times New Roman" w:cs="Times New Roman"/>
            <w:sz w:val="24"/>
            <w:szCs w:val="24"/>
          </w:rPr>
          <w:t xml:space="preserve">5-year </w:t>
        </w:r>
        <w:r w:rsidR="00965246" w:rsidRPr="0088535C">
          <w:rPr>
            <w:rFonts w:ascii="Times New Roman" w:hAnsi="Times New Roman" w:cs="Times New Roman"/>
            <w:sz w:val="24"/>
            <w:szCs w:val="24"/>
          </w:rPr>
          <w:t>overall survival</w:t>
        </w:r>
        <w:r w:rsidR="00965246">
          <w:rPr>
            <w:rFonts w:ascii="Times New Roman" w:hAnsi="Times New Roman" w:cs="Times New Roman"/>
            <w:sz w:val="24"/>
            <w:szCs w:val="24"/>
          </w:rPr>
          <w:t xml:space="preserve"> measured from the date of CRLM surgery</w:t>
        </w:r>
        <w:r w:rsidR="00965246" w:rsidRPr="0088535C">
          <w:rPr>
            <w:rFonts w:ascii="Times New Roman" w:hAnsi="Times New Roman" w:cs="Times New Roman"/>
            <w:sz w:val="24"/>
            <w:szCs w:val="24"/>
          </w:rPr>
          <w:t xml:space="preserve">. </w:t>
        </w:r>
      </w:moveTo>
      <w:moveToRangeEnd w:id="182"/>
      <w:r w:rsidR="00070151" w:rsidRPr="00DE48BD">
        <w:rPr>
          <w:rFonts w:ascii="Times New Roman" w:hAnsi="Times New Roman" w:cs="Times New Roman"/>
          <w:sz w:val="24"/>
          <w:szCs w:val="24"/>
        </w:rPr>
        <w:t xml:space="preserve">We excluded studies not written in English, Dutch, Greek or German. </w:t>
      </w:r>
      <w:r w:rsidR="00227C89">
        <w:rPr>
          <w:rFonts w:ascii="Times New Roman" w:hAnsi="Times New Roman" w:cs="Times New Roman"/>
          <w:sz w:val="24"/>
          <w:szCs w:val="24"/>
        </w:rPr>
        <w:t>In the case of more than one studies</w:t>
      </w:r>
      <w:r w:rsidR="00227C89" w:rsidRPr="00227C89">
        <w:rPr>
          <w:rFonts w:ascii="Times New Roman" w:hAnsi="Times New Roman" w:cs="Times New Roman"/>
          <w:sz w:val="24"/>
          <w:szCs w:val="24"/>
        </w:rPr>
        <w:t xml:space="preserve"> </w:t>
      </w:r>
      <w:r w:rsidR="00227C89">
        <w:rPr>
          <w:rFonts w:ascii="Times New Roman" w:hAnsi="Times New Roman" w:cs="Times New Roman"/>
          <w:sz w:val="24"/>
          <w:szCs w:val="24"/>
        </w:rPr>
        <w:t>being</w:t>
      </w:r>
      <w:r w:rsidR="00227C89" w:rsidRPr="00227C89">
        <w:rPr>
          <w:rFonts w:ascii="Times New Roman" w:hAnsi="Times New Roman" w:cs="Times New Roman"/>
          <w:sz w:val="24"/>
          <w:szCs w:val="24"/>
        </w:rPr>
        <w:t xml:space="preserve"> published by the same authors or group, the newest or most informative single article was selected</w:t>
      </w:r>
      <w:r w:rsidR="00227C89">
        <w:rPr>
          <w:rFonts w:ascii="Times New Roman" w:hAnsi="Times New Roman" w:cs="Times New Roman"/>
          <w:sz w:val="24"/>
          <w:szCs w:val="24"/>
        </w:rPr>
        <w:t>.</w:t>
      </w:r>
    </w:p>
    <w:p w14:paraId="1F7E3EFF" w14:textId="77777777" w:rsidR="004462EE" w:rsidRPr="00DE48BD" w:rsidRDefault="004462EE" w:rsidP="00DE48BD">
      <w:pPr>
        <w:spacing w:line="480" w:lineRule="auto"/>
        <w:rPr>
          <w:rFonts w:ascii="Times New Roman" w:eastAsiaTheme="majorEastAsia" w:hAnsi="Times New Roman" w:cs="Times New Roman"/>
          <w:color w:val="2F5496" w:themeColor="accent1" w:themeShade="BF"/>
          <w:sz w:val="24"/>
          <w:szCs w:val="24"/>
        </w:rPr>
      </w:pPr>
      <w:bookmarkStart w:id="184" w:name="_Hlk71999124"/>
      <w:r w:rsidRPr="00DE48BD">
        <w:rPr>
          <w:rFonts w:ascii="Times New Roman" w:eastAsiaTheme="majorEastAsia" w:hAnsi="Times New Roman" w:cs="Times New Roman"/>
          <w:color w:val="2F5496" w:themeColor="accent1" w:themeShade="BF"/>
          <w:sz w:val="24"/>
          <w:szCs w:val="24"/>
        </w:rPr>
        <w:t>Data Extraction</w:t>
      </w:r>
    </w:p>
    <w:bookmarkEnd w:id="184"/>
    <w:p w14:paraId="584CF5C0" w14:textId="77777777" w:rsidR="00E42681" w:rsidRDefault="0086568F" w:rsidP="00DE48BD">
      <w:pPr>
        <w:spacing w:line="480" w:lineRule="auto"/>
        <w:rPr>
          <w:ins w:id="185" w:author="Michael Belias" w:date="2021-05-18T03:21:00Z"/>
          <w:rFonts w:ascii="Times New Roman" w:hAnsi="Times New Roman" w:cs="Times New Roman"/>
          <w:sz w:val="24"/>
          <w:szCs w:val="24"/>
        </w:rPr>
      </w:pPr>
      <w:del w:id="186" w:author="Michael Belias" w:date="2021-05-18T03:06:00Z">
        <w:r w:rsidRPr="00DE48BD" w:rsidDel="00BE2FF0">
          <w:rPr>
            <w:rFonts w:ascii="Times New Roman" w:hAnsi="Times New Roman" w:cs="Times New Roman"/>
            <w:sz w:val="24"/>
            <w:szCs w:val="24"/>
          </w:rPr>
          <w:delText xml:space="preserve">For the studies </w:delText>
        </w:r>
        <w:r w:rsidR="00BD2EEE" w:rsidRPr="00DE48BD" w:rsidDel="00BE2FF0">
          <w:rPr>
            <w:rFonts w:ascii="Times New Roman" w:hAnsi="Times New Roman" w:cs="Times New Roman"/>
            <w:sz w:val="24"/>
            <w:szCs w:val="24"/>
          </w:rPr>
          <w:delText>gathered through the literature search</w:delText>
        </w:r>
      </w:del>
      <w:ins w:id="187" w:author="Michael Belias" w:date="2021-05-18T03:06:00Z">
        <w:r w:rsidR="00BE2FF0">
          <w:rPr>
            <w:rFonts w:ascii="Times New Roman" w:hAnsi="Times New Roman" w:cs="Times New Roman"/>
            <w:sz w:val="24"/>
            <w:szCs w:val="24"/>
          </w:rPr>
          <w:t>From the eligible studies</w:t>
        </w:r>
      </w:ins>
      <w:r w:rsidR="00BD2EEE" w:rsidRPr="00DE48BD">
        <w:rPr>
          <w:rFonts w:ascii="Times New Roman" w:hAnsi="Times New Roman" w:cs="Times New Roman"/>
          <w:sz w:val="24"/>
          <w:szCs w:val="24"/>
        </w:rPr>
        <w:t xml:space="preserve"> </w:t>
      </w:r>
      <w:ins w:id="188" w:author="Michael Belias" w:date="2021-05-18T03:05:00Z">
        <w:r w:rsidR="00BB242D">
          <w:rPr>
            <w:rFonts w:ascii="Times New Roman" w:hAnsi="Times New Roman" w:cs="Times New Roman"/>
            <w:sz w:val="24"/>
            <w:szCs w:val="24"/>
          </w:rPr>
          <w:t>o</w:t>
        </w:r>
        <w:r w:rsidR="003A1F30" w:rsidRPr="00DE48BD">
          <w:rPr>
            <w:rFonts w:ascii="Times New Roman" w:hAnsi="Times New Roman" w:cs="Times New Roman"/>
            <w:sz w:val="24"/>
            <w:szCs w:val="24"/>
          </w:rPr>
          <w:t xml:space="preserve">ne of us </w:t>
        </w:r>
      </w:ins>
      <w:ins w:id="189" w:author="Michael Belias" w:date="2021-05-18T03:06:00Z">
        <w:r w:rsidR="00A771D4" w:rsidRPr="00DE48BD">
          <w:rPr>
            <w:rFonts w:ascii="Times New Roman" w:hAnsi="Times New Roman" w:cs="Times New Roman"/>
            <w:sz w:val="24"/>
            <w:szCs w:val="24"/>
          </w:rPr>
          <w:t>(M.B.)</w:t>
        </w:r>
        <w:r w:rsidR="0040141A">
          <w:rPr>
            <w:rFonts w:ascii="Times New Roman" w:hAnsi="Times New Roman" w:cs="Times New Roman"/>
            <w:sz w:val="24"/>
            <w:szCs w:val="24"/>
          </w:rPr>
          <w:t xml:space="preserve"> </w:t>
        </w:r>
      </w:ins>
      <w:ins w:id="190" w:author="Michael Belias" w:date="2021-05-18T03:05:00Z">
        <w:r w:rsidR="003A1F30" w:rsidRPr="00DE48BD">
          <w:rPr>
            <w:rFonts w:ascii="Times New Roman" w:hAnsi="Times New Roman" w:cs="Times New Roman"/>
            <w:sz w:val="24"/>
            <w:szCs w:val="24"/>
          </w:rPr>
          <w:t xml:space="preserve">extracted </w:t>
        </w:r>
      </w:ins>
      <w:ins w:id="191" w:author="Michael Belias" w:date="2021-05-18T03:06:00Z">
        <w:r w:rsidR="00333F72" w:rsidRPr="00DE48BD">
          <w:rPr>
            <w:rFonts w:ascii="Times New Roman" w:hAnsi="Times New Roman" w:cs="Times New Roman"/>
            <w:sz w:val="24"/>
            <w:szCs w:val="24"/>
          </w:rPr>
          <w:t xml:space="preserve">prespecified </w:t>
        </w:r>
      </w:ins>
      <w:ins w:id="192" w:author="Michael Belias" w:date="2021-05-18T03:05:00Z">
        <w:r w:rsidR="003A1F30" w:rsidRPr="00DE48BD">
          <w:rPr>
            <w:rFonts w:ascii="Times New Roman" w:hAnsi="Times New Roman" w:cs="Times New Roman"/>
            <w:sz w:val="24"/>
            <w:szCs w:val="24"/>
          </w:rPr>
          <w:t>data</w:t>
        </w:r>
      </w:ins>
      <w:ins w:id="193" w:author="Michael Belias" w:date="2021-05-18T03:06:00Z">
        <w:r w:rsidR="008B2710">
          <w:rPr>
            <w:rFonts w:ascii="Times New Roman" w:hAnsi="Times New Roman" w:cs="Times New Roman"/>
            <w:sz w:val="24"/>
            <w:szCs w:val="24"/>
          </w:rPr>
          <w:t xml:space="preserve"> </w:t>
        </w:r>
        <w:r w:rsidR="008B2710" w:rsidRPr="00DE48BD">
          <w:rPr>
            <w:rFonts w:ascii="Times New Roman" w:hAnsi="Times New Roman" w:cs="Times New Roman"/>
            <w:sz w:val="24"/>
            <w:szCs w:val="24"/>
          </w:rPr>
          <w:t>elements</w:t>
        </w:r>
      </w:ins>
      <w:ins w:id="194" w:author="Michael Belias" w:date="2021-05-18T03:05:00Z">
        <w:r w:rsidR="003A1F30" w:rsidRPr="00DE48BD">
          <w:rPr>
            <w:rFonts w:ascii="Times New Roman" w:hAnsi="Times New Roman" w:cs="Times New Roman"/>
            <w:sz w:val="24"/>
            <w:szCs w:val="24"/>
          </w:rPr>
          <w:t xml:space="preserve"> </w:t>
        </w:r>
      </w:ins>
      <w:r w:rsidR="004462EE" w:rsidRPr="00DE48BD">
        <w:rPr>
          <w:rFonts w:ascii="Times New Roman" w:hAnsi="Times New Roman" w:cs="Times New Roman"/>
          <w:sz w:val="24"/>
          <w:szCs w:val="24"/>
        </w:rPr>
        <w:t xml:space="preserve">including </w:t>
      </w:r>
      <w:ins w:id="195" w:author="Michael Belias" w:date="2021-05-18T03:21:00Z">
        <w:r w:rsidR="006B490A">
          <w:rPr>
            <w:rFonts w:ascii="Times New Roman" w:hAnsi="Times New Roman" w:cs="Times New Roman"/>
            <w:sz w:val="24"/>
            <w:szCs w:val="24"/>
          </w:rPr>
          <w:t>study specific information</w:t>
        </w:r>
      </w:ins>
      <w:ins w:id="196" w:author="Michael Belias" w:date="2021-05-18T03:20:00Z">
        <w:r w:rsidR="005B267E">
          <w:rPr>
            <w:rFonts w:ascii="Times New Roman" w:hAnsi="Times New Roman" w:cs="Times New Roman"/>
            <w:sz w:val="24"/>
            <w:szCs w:val="24"/>
          </w:rPr>
          <w:t xml:space="preserve"> and the out</w:t>
        </w:r>
      </w:ins>
      <w:ins w:id="197" w:author="Michael Belias" w:date="2021-05-18T03:21:00Z">
        <w:r w:rsidR="005B267E">
          <w:rPr>
            <w:rFonts w:ascii="Times New Roman" w:hAnsi="Times New Roman" w:cs="Times New Roman"/>
            <w:sz w:val="24"/>
            <w:szCs w:val="24"/>
          </w:rPr>
          <w:t>come of interest. Demographics include</w:t>
        </w:r>
        <w:r w:rsidR="000D6861">
          <w:rPr>
            <w:rFonts w:ascii="Times New Roman" w:hAnsi="Times New Roman" w:cs="Times New Roman"/>
            <w:sz w:val="24"/>
            <w:szCs w:val="24"/>
          </w:rPr>
          <w:t>d</w:t>
        </w:r>
        <w:r w:rsidR="005B267E">
          <w:rPr>
            <w:rFonts w:ascii="Times New Roman" w:hAnsi="Times New Roman" w:cs="Times New Roman"/>
            <w:sz w:val="24"/>
            <w:szCs w:val="24"/>
          </w:rPr>
          <w:t xml:space="preserve"> </w:t>
        </w:r>
      </w:ins>
      <w:r w:rsidR="009B1C6C" w:rsidRPr="009B1C6C">
        <w:rPr>
          <w:rFonts w:ascii="Times New Roman" w:hAnsi="Times New Roman" w:cs="Times New Roman"/>
          <w:sz w:val="24"/>
          <w:szCs w:val="24"/>
        </w:rPr>
        <w:t xml:space="preserve">author, year of publication, country, </w:t>
      </w:r>
      <w:ins w:id="198" w:author="Michael Belias" w:date="2021-05-18T03:07:00Z">
        <w:r w:rsidR="00C25B97" w:rsidRPr="009B1C6C">
          <w:rPr>
            <w:rFonts w:ascii="Times New Roman" w:hAnsi="Times New Roman" w:cs="Times New Roman"/>
            <w:sz w:val="24"/>
            <w:szCs w:val="24"/>
          </w:rPr>
          <w:t>number</w:t>
        </w:r>
        <w:r w:rsidR="00C25B97" w:rsidRPr="009B1C6C">
          <w:rPr>
            <w:rFonts w:ascii="Times New Roman" w:hAnsi="Times New Roman" w:cs="Times New Roman"/>
            <w:sz w:val="24"/>
            <w:szCs w:val="24"/>
          </w:rPr>
          <w:t xml:space="preserve"> </w:t>
        </w:r>
        <w:r w:rsidR="00C25B97">
          <w:rPr>
            <w:rFonts w:ascii="Times New Roman" w:hAnsi="Times New Roman" w:cs="Times New Roman"/>
            <w:sz w:val="24"/>
            <w:szCs w:val="24"/>
          </w:rPr>
          <w:t xml:space="preserve">of </w:t>
        </w:r>
      </w:ins>
      <w:r w:rsidR="009B1C6C" w:rsidRPr="009B1C6C">
        <w:rPr>
          <w:rFonts w:ascii="Times New Roman" w:hAnsi="Times New Roman" w:cs="Times New Roman"/>
          <w:sz w:val="24"/>
          <w:szCs w:val="24"/>
        </w:rPr>
        <w:t>patient</w:t>
      </w:r>
      <w:ins w:id="199" w:author="Michael Belias" w:date="2021-05-18T03:07:00Z">
        <w:r w:rsidR="00877687">
          <w:rPr>
            <w:rFonts w:ascii="Times New Roman" w:hAnsi="Times New Roman" w:cs="Times New Roman"/>
            <w:sz w:val="24"/>
            <w:szCs w:val="24"/>
          </w:rPr>
          <w:t>s</w:t>
        </w:r>
      </w:ins>
      <w:del w:id="200" w:author="Michael Belias" w:date="2021-05-18T03:07:00Z">
        <w:r w:rsidR="009B1C6C" w:rsidRPr="009B1C6C" w:rsidDel="00C25B97">
          <w:rPr>
            <w:rFonts w:ascii="Times New Roman" w:hAnsi="Times New Roman" w:cs="Times New Roman"/>
            <w:sz w:val="24"/>
            <w:szCs w:val="24"/>
          </w:rPr>
          <w:delText xml:space="preserve"> number</w:delText>
        </w:r>
      </w:del>
      <w:del w:id="201" w:author="Michael Belias" w:date="2021-05-18T01:50:00Z">
        <w:r w:rsidR="009B1C6C" w:rsidRPr="009B1C6C" w:rsidDel="00553852">
          <w:rPr>
            <w:rFonts w:ascii="Times New Roman" w:hAnsi="Times New Roman" w:cs="Times New Roman"/>
            <w:sz w:val="24"/>
            <w:szCs w:val="24"/>
          </w:rPr>
          <w:delText>,</w:delText>
        </w:r>
      </w:del>
      <w:r w:rsidR="009B1C6C" w:rsidRPr="009B1C6C">
        <w:rPr>
          <w:rFonts w:ascii="Times New Roman" w:hAnsi="Times New Roman" w:cs="Times New Roman"/>
          <w:sz w:val="24"/>
          <w:szCs w:val="24"/>
        </w:rPr>
        <w:t xml:space="preserve"> </w:t>
      </w:r>
      <w:del w:id="202" w:author="Michael Belias" w:date="2021-05-18T01:49:00Z">
        <w:r w:rsidR="009B1C6C" w:rsidRPr="009B1C6C" w:rsidDel="005E760D">
          <w:rPr>
            <w:rFonts w:ascii="Times New Roman" w:hAnsi="Times New Roman" w:cs="Times New Roman"/>
            <w:sz w:val="24"/>
            <w:szCs w:val="24"/>
          </w:rPr>
          <w:delText>type of study</w:delText>
        </w:r>
        <w:r w:rsidR="009B1C6C" w:rsidDel="005E760D">
          <w:rPr>
            <w:rFonts w:ascii="Times New Roman" w:hAnsi="Times New Roman" w:cs="Times New Roman"/>
            <w:sz w:val="24"/>
            <w:szCs w:val="24"/>
          </w:rPr>
          <w:delText xml:space="preserve">, </w:delText>
        </w:r>
      </w:del>
      <w:del w:id="203" w:author="Michael Belias" w:date="2021-05-18T01:50:00Z">
        <w:r w:rsidR="004462EE" w:rsidRPr="00DE48BD" w:rsidDel="00553852">
          <w:rPr>
            <w:rFonts w:ascii="Times New Roman" w:hAnsi="Times New Roman" w:cs="Times New Roman"/>
            <w:sz w:val="24"/>
            <w:szCs w:val="24"/>
          </w:rPr>
          <w:delText xml:space="preserve">baseline characteristics, </w:delText>
        </w:r>
      </w:del>
      <w:r w:rsidR="004462EE" w:rsidRPr="00DE48BD">
        <w:rPr>
          <w:rFonts w:ascii="Times New Roman" w:hAnsi="Times New Roman" w:cs="Times New Roman"/>
          <w:sz w:val="24"/>
          <w:szCs w:val="24"/>
        </w:rPr>
        <w:t xml:space="preserve">and </w:t>
      </w:r>
      <w:r w:rsidR="00453ED4" w:rsidRPr="00DE48BD">
        <w:rPr>
          <w:rFonts w:ascii="Times New Roman" w:hAnsi="Times New Roman" w:cs="Times New Roman"/>
          <w:sz w:val="24"/>
          <w:szCs w:val="24"/>
        </w:rPr>
        <w:t>location of the primary tumour</w:t>
      </w:r>
      <w:r w:rsidR="00436199" w:rsidRPr="00DE48BD">
        <w:rPr>
          <w:rFonts w:ascii="Times New Roman" w:hAnsi="Times New Roman" w:cs="Times New Roman"/>
          <w:sz w:val="24"/>
          <w:szCs w:val="24"/>
        </w:rPr>
        <w:t xml:space="preserve"> </w:t>
      </w:r>
      <w:r w:rsidR="00453ED4" w:rsidRPr="00DE48BD">
        <w:rPr>
          <w:rFonts w:ascii="Times New Roman" w:hAnsi="Times New Roman" w:cs="Times New Roman"/>
          <w:sz w:val="24"/>
          <w:szCs w:val="24"/>
        </w:rPr>
        <w:t>and KRAS mutation</w:t>
      </w:r>
      <w:r w:rsidR="00F8119C">
        <w:rPr>
          <w:rFonts w:ascii="Times New Roman" w:hAnsi="Times New Roman" w:cs="Times New Roman"/>
          <w:sz w:val="24"/>
          <w:szCs w:val="24"/>
        </w:rPr>
        <w:t>al status</w:t>
      </w:r>
      <w:r w:rsidR="001626E6" w:rsidRPr="00DE48BD">
        <w:rPr>
          <w:rFonts w:ascii="Times New Roman" w:hAnsi="Times New Roman" w:cs="Times New Roman"/>
          <w:sz w:val="24"/>
          <w:szCs w:val="24"/>
        </w:rPr>
        <w:t xml:space="preserve"> (yes/no)</w:t>
      </w:r>
      <w:ins w:id="204" w:author="Michael Belias" w:date="2021-05-18T03:21:00Z">
        <w:r w:rsidR="00E42681">
          <w:rPr>
            <w:rFonts w:ascii="Times New Roman" w:hAnsi="Times New Roman" w:cs="Times New Roman"/>
            <w:sz w:val="24"/>
            <w:szCs w:val="24"/>
          </w:rPr>
          <w:t>.</w:t>
        </w:r>
      </w:ins>
    </w:p>
    <w:p w14:paraId="2C3147D0" w14:textId="77777777" w:rsidR="005139F3" w:rsidRDefault="00E42681" w:rsidP="00DE48BD">
      <w:pPr>
        <w:spacing w:line="480" w:lineRule="auto"/>
        <w:rPr>
          <w:ins w:id="205" w:author="Michael Belias" w:date="2021-05-18T03:22:00Z"/>
          <w:rFonts w:ascii="Times New Roman" w:hAnsi="Times New Roman" w:cs="Times New Roman"/>
          <w:sz w:val="24"/>
          <w:szCs w:val="24"/>
        </w:rPr>
      </w:pPr>
      <w:ins w:id="206" w:author="Michael Belias" w:date="2021-05-18T03:21:00Z">
        <w:r>
          <w:rPr>
            <w:rFonts w:ascii="Times New Roman" w:hAnsi="Times New Roman" w:cs="Times New Roman"/>
            <w:sz w:val="24"/>
            <w:szCs w:val="24"/>
          </w:rPr>
          <w:t xml:space="preserve">Outcomes of interest </w:t>
        </w:r>
      </w:ins>
      <w:ins w:id="207" w:author="Michael Belias" w:date="2021-05-18T03:22:00Z">
        <w:r>
          <w:rPr>
            <w:rFonts w:ascii="Times New Roman" w:hAnsi="Times New Roman" w:cs="Times New Roman"/>
            <w:sz w:val="24"/>
            <w:szCs w:val="24"/>
          </w:rPr>
          <w:t xml:space="preserve">included </w:t>
        </w:r>
      </w:ins>
      <w:ins w:id="208" w:author="Michael Belias" w:date="2021-05-18T03:07:00Z">
        <w:r w:rsidR="00C7240B">
          <w:rPr>
            <w:rFonts w:ascii="Times New Roman" w:hAnsi="Times New Roman" w:cs="Times New Roman"/>
            <w:sz w:val="24"/>
            <w:szCs w:val="24"/>
          </w:rPr>
          <w:t>HR</w:t>
        </w:r>
      </w:ins>
      <w:ins w:id="209" w:author="Michael Belias" w:date="2021-05-18T03:22:00Z">
        <w:r w:rsidR="00B52ADA">
          <w:rPr>
            <w:rFonts w:ascii="Times New Roman" w:hAnsi="Times New Roman" w:cs="Times New Roman"/>
            <w:sz w:val="24"/>
            <w:szCs w:val="24"/>
          </w:rPr>
          <w:t xml:space="preserve"> or any other relevant effect size</w:t>
        </w:r>
        <w:r w:rsidR="005139F3">
          <w:rPr>
            <w:rFonts w:ascii="Times New Roman" w:hAnsi="Times New Roman" w:cs="Times New Roman"/>
            <w:sz w:val="24"/>
            <w:szCs w:val="24"/>
          </w:rPr>
          <w:t>…</w:t>
        </w:r>
      </w:ins>
      <w:r w:rsidR="004462EE" w:rsidRPr="00DE48BD">
        <w:rPr>
          <w:rFonts w:ascii="Times New Roman" w:hAnsi="Times New Roman" w:cs="Times New Roman"/>
          <w:sz w:val="24"/>
          <w:szCs w:val="24"/>
        </w:rPr>
        <w:t>.</w:t>
      </w:r>
    </w:p>
    <w:p w14:paraId="4C8F993F" w14:textId="0CA83621" w:rsidR="00777903" w:rsidRDefault="004462EE" w:rsidP="00DE48BD">
      <w:pPr>
        <w:spacing w:line="480" w:lineRule="auto"/>
        <w:rPr>
          <w:ins w:id="210" w:author="Michael Belias" w:date="2021-05-18T01:48:00Z"/>
          <w:rFonts w:ascii="Times New Roman" w:hAnsi="Times New Roman" w:cs="Times New Roman"/>
          <w:sz w:val="24"/>
          <w:szCs w:val="24"/>
        </w:rPr>
      </w:pPr>
      <w:r w:rsidRPr="00DE48BD">
        <w:rPr>
          <w:rFonts w:ascii="Times New Roman" w:hAnsi="Times New Roman" w:cs="Times New Roman"/>
          <w:sz w:val="24"/>
          <w:szCs w:val="24"/>
        </w:rPr>
        <w:t xml:space="preserve"> </w:t>
      </w:r>
      <w:r w:rsidR="00533A21" w:rsidRPr="00DE48BD">
        <w:rPr>
          <w:rFonts w:ascii="Times New Roman" w:hAnsi="Times New Roman" w:cs="Times New Roman"/>
          <w:sz w:val="24"/>
          <w:szCs w:val="24"/>
        </w:rPr>
        <w:t>A</w:t>
      </w:r>
      <w:r w:rsidRPr="00DE48BD">
        <w:rPr>
          <w:rFonts w:ascii="Times New Roman" w:hAnsi="Times New Roman" w:cs="Times New Roman"/>
          <w:sz w:val="24"/>
          <w:szCs w:val="24"/>
        </w:rPr>
        <w:t xml:space="preserve">nalysis was performed </w:t>
      </w:r>
      <w:r w:rsidR="00533A21" w:rsidRPr="00DE48BD">
        <w:rPr>
          <w:rFonts w:ascii="Times New Roman" w:hAnsi="Times New Roman" w:cs="Times New Roman"/>
          <w:sz w:val="24"/>
          <w:szCs w:val="24"/>
        </w:rPr>
        <w:t xml:space="preserve">in </w:t>
      </w:r>
      <w:del w:id="211" w:author="Michael Belias" w:date="2021-05-18T02:53:00Z">
        <w:r w:rsidR="00533A21" w:rsidRPr="00DE48BD" w:rsidDel="00D00E84">
          <w:rPr>
            <w:rFonts w:ascii="Times New Roman" w:hAnsi="Times New Roman" w:cs="Times New Roman"/>
            <w:sz w:val="24"/>
            <w:szCs w:val="24"/>
          </w:rPr>
          <w:delText xml:space="preserve">April </w:delText>
        </w:r>
      </w:del>
      <w:ins w:id="212" w:author="Michael Belias" w:date="2021-05-18T02:53:00Z">
        <w:r w:rsidR="00D00E84">
          <w:rPr>
            <w:rFonts w:ascii="Times New Roman" w:hAnsi="Times New Roman" w:cs="Times New Roman"/>
            <w:sz w:val="24"/>
            <w:szCs w:val="24"/>
          </w:rPr>
          <w:t>May</w:t>
        </w:r>
        <w:r w:rsidR="00D00E84" w:rsidRPr="00DE48BD">
          <w:rPr>
            <w:rFonts w:ascii="Times New Roman" w:hAnsi="Times New Roman" w:cs="Times New Roman"/>
            <w:sz w:val="24"/>
            <w:szCs w:val="24"/>
          </w:rPr>
          <w:t xml:space="preserve"> </w:t>
        </w:r>
      </w:ins>
      <w:r w:rsidRPr="00DE48BD">
        <w:rPr>
          <w:rFonts w:ascii="Times New Roman" w:hAnsi="Times New Roman" w:cs="Times New Roman"/>
          <w:sz w:val="24"/>
          <w:szCs w:val="24"/>
        </w:rPr>
        <w:t>20</w:t>
      </w:r>
      <w:r w:rsidR="0055445B" w:rsidRPr="00DE48BD">
        <w:rPr>
          <w:rFonts w:ascii="Times New Roman" w:hAnsi="Times New Roman" w:cs="Times New Roman"/>
          <w:sz w:val="24"/>
          <w:szCs w:val="24"/>
        </w:rPr>
        <w:t>21</w:t>
      </w:r>
      <w:r w:rsidRPr="00DE48BD">
        <w:rPr>
          <w:rFonts w:ascii="Times New Roman" w:hAnsi="Times New Roman" w:cs="Times New Roman"/>
          <w:sz w:val="24"/>
          <w:szCs w:val="24"/>
        </w:rPr>
        <w:t xml:space="preserve">. </w:t>
      </w:r>
    </w:p>
    <w:p w14:paraId="01D2FC4A" w14:textId="77777777" w:rsidR="00C43396" w:rsidRDefault="00897C9A" w:rsidP="00DE48BD">
      <w:pPr>
        <w:spacing w:line="480" w:lineRule="auto"/>
        <w:rPr>
          <w:ins w:id="213" w:author="Michael Belias" w:date="2021-05-18T03:10:00Z"/>
          <w:rFonts w:ascii="Times New Roman" w:hAnsi="Times New Roman" w:cs="Times New Roman"/>
          <w:sz w:val="24"/>
          <w:szCs w:val="24"/>
        </w:rPr>
      </w:pPr>
      <w:ins w:id="214" w:author="Michael Belias" w:date="2021-05-18T03:01:00Z">
        <w:r>
          <w:rPr>
            <w:rFonts w:ascii="Times New Roman" w:hAnsi="Times New Roman" w:cs="Times New Roman"/>
            <w:sz w:val="24"/>
            <w:szCs w:val="24"/>
          </w:rPr>
          <w:lastRenderedPageBreak/>
          <w:t>In case of an eligible study</w:t>
        </w:r>
      </w:ins>
      <w:ins w:id="215" w:author="Michael Belias" w:date="2021-05-18T02:57:00Z">
        <w:r w:rsidR="003A3742">
          <w:rPr>
            <w:rFonts w:ascii="Times New Roman" w:hAnsi="Times New Roman" w:cs="Times New Roman"/>
            <w:sz w:val="24"/>
            <w:szCs w:val="24"/>
          </w:rPr>
          <w:t xml:space="preserve"> </w:t>
        </w:r>
      </w:ins>
      <w:r w:rsidR="00723150" w:rsidRPr="00DE48BD">
        <w:rPr>
          <w:rFonts w:ascii="Times New Roman" w:hAnsi="Times New Roman" w:cs="Times New Roman"/>
          <w:sz w:val="24"/>
          <w:szCs w:val="24"/>
        </w:rPr>
        <w:t>authored by the senior author (G.A.M) or his collaborators from the International Genetic Consortium for colorectal Liver Metastasis (IGCLM)</w:t>
      </w:r>
      <w:ins w:id="216" w:author="Michael Belias" w:date="2021-05-18T03:02:00Z">
        <w:r w:rsidR="009E48DA">
          <w:rPr>
            <w:rFonts w:ascii="Times New Roman" w:hAnsi="Times New Roman" w:cs="Times New Roman"/>
            <w:sz w:val="24"/>
            <w:szCs w:val="24"/>
          </w:rPr>
          <w:t xml:space="preserve"> we received individual participant data</w:t>
        </w:r>
      </w:ins>
      <w:ins w:id="217" w:author="Michael Belias" w:date="2021-05-18T02:59:00Z">
        <w:r w:rsidR="002D0E81">
          <w:rPr>
            <w:rFonts w:ascii="Times New Roman" w:hAnsi="Times New Roman" w:cs="Times New Roman"/>
            <w:sz w:val="24"/>
            <w:szCs w:val="24"/>
          </w:rPr>
          <w:t>.</w:t>
        </w:r>
      </w:ins>
      <w:del w:id="218" w:author="Michael Belias" w:date="2021-05-18T02:58:00Z">
        <w:r w:rsidR="00723150" w:rsidRPr="00DE48BD" w:rsidDel="00DD7383">
          <w:rPr>
            <w:rFonts w:ascii="Times New Roman" w:hAnsi="Times New Roman" w:cs="Times New Roman"/>
            <w:sz w:val="24"/>
            <w:szCs w:val="24"/>
          </w:rPr>
          <w:delText xml:space="preserve"> </w:delText>
        </w:r>
      </w:del>
      <w:ins w:id="219" w:author="Michael Belias" w:date="2021-05-18T03:09:00Z">
        <w:r w:rsidR="00C2743C">
          <w:rPr>
            <w:rFonts w:ascii="Times New Roman" w:hAnsi="Times New Roman" w:cs="Times New Roman"/>
            <w:sz w:val="24"/>
            <w:szCs w:val="24"/>
          </w:rPr>
          <w:t xml:space="preserve"> </w:t>
        </w:r>
      </w:ins>
    </w:p>
    <w:p w14:paraId="53598336" w14:textId="77777777" w:rsidR="00C43396" w:rsidRDefault="00C43396" w:rsidP="00DE48BD">
      <w:pPr>
        <w:spacing w:line="480" w:lineRule="auto"/>
        <w:rPr>
          <w:ins w:id="220" w:author="Michael Belias" w:date="2021-05-18T03:10:00Z"/>
          <w:rFonts w:ascii="Times New Roman" w:hAnsi="Times New Roman" w:cs="Times New Roman"/>
          <w:sz w:val="24"/>
          <w:szCs w:val="24"/>
        </w:rPr>
      </w:pPr>
    </w:p>
    <w:p w14:paraId="3761F6B9" w14:textId="77777777" w:rsidR="005B267E" w:rsidRDefault="00EC4B8D" w:rsidP="00DE48BD">
      <w:pPr>
        <w:spacing w:line="480" w:lineRule="auto"/>
        <w:rPr>
          <w:ins w:id="221" w:author="Michael Belias" w:date="2021-05-18T03:13:00Z"/>
          <w:rFonts w:ascii="Times New Roman" w:hAnsi="Times New Roman" w:cs="Times New Roman"/>
          <w:sz w:val="24"/>
          <w:szCs w:val="24"/>
        </w:rPr>
      </w:pPr>
      <w:ins w:id="222" w:author="Michael Belias" w:date="2021-05-18T03:11:00Z">
        <w:r>
          <w:rPr>
            <w:rFonts w:ascii="Times New Roman" w:hAnsi="Times New Roman" w:cs="Times New Roman"/>
            <w:sz w:val="24"/>
            <w:szCs w:val="24"/>
          </w:rPr>
          <w:t>We transformed extracted effect sizes to HR</w:t>
        </w:r>
        <w:r w:rsidR="002576D6">
          <w:rPr>
            <w:rFonts w:ascii="Times New Roman" w:hAnsi="Times New Roman" w:cs="Times New Roman"/>
            <w:sz w:val="24"/>
            <w:szCs w:val="24"/>
          </w:rPr>
          <w:t xml:space="preserve">. </w:t>
        </w:r>
      </w:ins>
    </w:p>
    <w:p w14:paraId="21184870" w14:textId="0068CBCB" w:rsidR="002576D6" w:rsidRDefault="006A367E" w:rsidP="00DE48BD">
      <w:pPr>
        <w:spacing w:line="480" w:lineRule="auto"/>
        <w:rPr>
          <w:ins w:id="223" w:author="Michael Belias" w:date="2021-05-18T03:11:00Z"/>
          <w:rFonts w:ascii="Times New Roman" w:hAnsi="Times New Roman" w:cs="Times New Roman"/>
          <w:sz w:val="24"/>
          <w:szCs w:val="24"/>
        </w:rPr>
      </w:pPr>
      <w:ins w:id="224" w:author="Michael Belias" w:date="2021-05-18T03:11:00Z">
        <w:r>
          <w:rPr>
            <w:rFonts w:ascii="Times New Roman" w:hAnsi="Times New Roman" w:cs="Times New Roman"/>
            <w:sz w:val="24"/>
            <w:szCs w:val="24"/>
          </w:rPr>
          <w:t>In case of studies t</w:t>
        </w:r>
      </w:ins>
      <w:ins w:id="225" w:author="Michael Belias" w:date="2021-05-18T03:12:00Z">
        <w:r>
          <w:rPr>
            <w:rFonts w:ascii="Times New Roman" w:hAnsi="Times New Roman" w:cs="Times New Roman"/>
            <w:sz w:val="24"/>
            <w:szCs w:val="24"/>
          </w:rPr>
          <w:t>hat reported survival curves we simulated data based on</w:t>
        </w:r>
      </w:ins>
      <w:ins w:id="226" w:author="Michael Belias" w:date="2021-05-18T03:19:00Z">
        <w:r w:rsidR="005B267E">
          <w:rPr>
            <w:rFonts w:ascii="Times New Roman" w:hAnsi="Times New Roman" w:cs="Times New Roman"/>
            <w:sz w:val="24"/>
            <w:szCs w:val="24"/>
          </w:rPr>
          <w:t>….</w:t>
        </w:r>
      </w:ins>
    </w:p>
    <w:p w14:paraId="15FDE729" w14:textId="1B8C0335" w:rsidR="00DB6114" w:rsidDel="005B267E" w:rsidRDefault="00723150" w:rsidP="00DE48BD">
      <w:pPr>
        <w:spacing w:line="480" w:lineRule="auto"/>
        <w:rPr>
          <w:del w:id="227" w:author="Michael Belias" w:date="2021-05-18T03:12:00Z"/>
          <w:rFonts w:ascii="Times New Roman" w:hAnsi="Times New Roman" w:cs="Times New Roman"/>
          <w:sz w:val="24"/>
          <w:szCs w:val="24"/>
        </w:rPr>
      </w:pPr>
      <w:del w:id="228" w:author="Michael Belias" w:date="2021-05-18T03:12:00Z">
        <w:r w:rsidRPr="00DE48BD" w:rsidDel="005B267E">
          <w:rPr>
            <w:rFonts w:ascii="Times New Roman" w:hAnsi="Times New Roman" w:cs="Times New Roman"/>
            <w:sz w:val="24"/>
            <w:szCs w:val="24"/>
          </w:rPr>
          <w:delText xml:space="preserve"> </w:delText>
        </w:r>
        <w:r w:rsidR="0054628D" w:rsidRPr="00DE48BD" w:rsidDel="005B267E">
          <w:rPr>
            <w:rFonts w:ascii="Times New Roman" w:hAnsi="Times New Roman" w:cs="Times New Roman"/>
            <w:sz w:val="24"/>
            <w:szCs w:val="24"/>
          </w:rPr>
          <w:delText xml:space="preserve"> </w:delText>
        </w:r>
      </w:del>
    </w:p>
    <w:p w14:paraId="089F905E" w14:textId="72B9FDA3" w:rsidR="00971044" w:rsidRPr="00C52809" w:rsidRDefault="00E02F41" w:rsidP="00DE48BD">
      <w:pPr>
        <w:spacing w:line="480" w:lineRule="auto"/>
        <w:rPr>
          <w:rFonts w:ascii="Times New Roman" w:eastAsiaTheme="majorEastAsia" w:hAnsi="Times New Roman" w:cs="Times New Roman"/>
          <w:color w:val="000000" w:themeColor="text1"/>
          <w:sz w:val="24"/>
          <w:szCs w:val="24"/>
        </w:rPr>
      </w:pPr>
      <w:r w:rsidRPr="00C52809">
        <w:rPr>
          <w:rFonts w:ascii="Times New Roman" w:eastAsiaTheme="majorEastAsia" w:hAnsi="Times New Roman" w:cs="Times New Roman"/>
          <w:color w:val="000000" w:themeColor="text1"/>
          <w:sz w:val="24"/>
          <w:szCs w:val="24"/>
        </w:rPr>
        <w:t xml:space="preserve">To infer the HRs for these studies, we </w:t>
      </w:r>
      <w:r w:rsidR="00CC7576" w:rsidRPr="00C52809">
        <w:rPr>
          <w:rFonts w:ascii="Times New Roman" w:eastAsiaTheme="majorEastAsia" w:hAnsi="Times New Roman" w:cs="Times New Roman"/>
          <w:color w:val="000000" w:themeColor="text1"/>
          <w:sz w:val="24"/>
          <w:szCs w:val="24"/>
        </w:rPr>
        <w:t xml:space="preserve">extracted the survival probabilities </w:t>
      </w:r>
      <w:r w:rsidR="00B01635" w:rsidRPr="00C52809">
        <w:rPr>
          <w:rFonts w:ascii="Times New Roman" w:eastAsiaTheme="majorEastAsia" w:hAnsi="Times New Roman" w:cs="Times New Roman"/>
          <w:color w:val="000000" w:themeColor="text1"/>
          <w:sz w:val="24"/>
          <w:szCs w:val="24"/>
        </w:rPr>
        <w:t xml:space="preserve">at 5 years after surgery from each arm (patients with right vs left sided tumors) of the relevant KM plots. </w:t>
      </w:r>
      <w:r w:rsidR="00971044" w:rsidRPr="00C52809">
        <w:rPr>
          <w:rFonts w:ascii="Times New Roman" w:eastAsiaTheme="majorEastAsia" w:hAnsi="Times New Roman" w:cs="Times New Roman"/>
          <w:color w:val="000000" w:themeColor="text1"/>
          <w:sz w:val="24"/>
          <w:szCs w:val="24"/>
        </w:rPr>
        <w:t>Censored subjects were identified either because the study used tick marks to indicate them</w:t>
      </w:r>
      <w:r w:rsidR="00F024C6" w:rsidRPr="00C52809">
        <w:rPr>
          <w:rFonts w:ascii="Times New Roman" w:eastAsiaTheme="majorEastAsia" w:hAnsi="Times New Roman" w:cs="Times New Roman"/>
          <w:color w:val="000000" w:themeColor="text1"/>
          <w:sz w:val="24"/>
          <w:szCs w:val="24"/>
        </w:rPr>
        <w:t xml:space="preserve"> (this was the case in one study-Chen </w:t>
      </w:r>
      <w:commentRangeStart w:id="229"/>
      <w:r w:rsidR="00F024C6" w:rsidRPr="00C52809">
        <w:rPr>
          <w:rFonts w:ascii="Times New Roman" w:eastAsiaTheme="majorEastAsia" w:hAnsi="Times New Roman" w:cs="Times New Roman"/>
          <w:color w:val="000000" w:themeColor="text1"/>
          <w:sz w:val="24"/>
          <w:szCs w:val="24"/>
        </w:rPr>
        <w:t>et</w:t>
      </w:r>
      <w:commentRangeEnd w:id="229"/>
      <w:r w:rsidR="00F56ECA">
        <w:rPr>
          <w:rStyle w:val="CommentReference"/>
        </w:rPr>
        <w:commentReference w:id="229"/>
      </w:r>
      <w:r w:rsidR="00F024C6" w:rsidRPr="00C52809">
        <w:rPr>
          <w:rFonts w:ascii="Times New Roman" w:eastAsiaTheme="majorEastAsia" w:hAnsi="Times New Roman" w:cs="Times New Roman"/>
          <w:color w:val="000000" w:themeColor="text1"/>
          <w:sz w:val="24"/>
          <w:szCs w:val="24"/>
        </w:rPr>
        <w:t xml:space="preserve"> al)</w:t>
      </w:r>
      <w:r w:rsidR="00971044" w:rsidRPr="00C52809">
        <w:rPr>
          <w:rFonts w:ascii="Times New Roman" w:eastAsiaTheme="majorEastAsia" w:hAnsi="Times New Roman" w:cs="Times New Roman"/>
          <w:color w:val="000000" w:themeColor="text1"/>
          <w:sz w:val="24"/>
          <w:szCs w:val="24"/>
        </w:rPr>
        <w:t xml:space="preserve"> </w:t>
      </w:r>
      <w:commentRangeStart w:id="230"/>
      <w:r w:rsidR="00971044" w:rsidRPr="00C52809">
        <w:rPr>
          <w:rFonts w:ascii="Times New Roman" w:eastAsiaTheme="majorEastAsia" w:hAnsi="Times New Roman" w:cs="Times New Roman"/>
          <w:color w:val="000000" w:themeColor="text1"/>
          <w:sz w:val="24"/>
          <w:szCs w:val="24"/>
        </w:rPr>
        <w:t>or</w:t>
      </w:r>
      <w:commentRangeEnd w:id="230"/>
      <w:r w:rsidR="00F024C6" w:rsidRPr="00C52809">
        <w:rPr>
          <w:rStyle w:val="CommentReference"/>
          <w:color w:val="000000" w:themeColor="text1"/>
        </w:rPr>
        <w:commentReference w:id="230"/>
      </w:r>
      <w:r w:rsidR="00971044" w:rsidRPr="00C52809">
        <w:rPr>
          <w:rFonts w:ascii="Times New Roman" w:eastAsiaTheme="majorEastAsia" w:hAnsi="Times New Roman" w:cs="Times New Roman"/>
          <w:color w:val="000000" w:themeColor="text1"/>
          <w:sz w:val="24"/>
          <w:szCs w:val="24"/>
        </w:rPr>
        <w:t xml:space="preserve"> </w:t>
      </w:r>
    </w:p>
    <w:p w14:paraId="0EFE2375" w14:textId="6784FCC9" w:rsidR="00275A54" w:rsidRPr="00C52809" w:rsidRDefault="00275A54" w:rsidP="00DE48BD">
      <w:pPr>
        <w:spacing w:line="480" w:lineRule="auto"/>
        <w:rPr>
          <w:rFonts w:ascii="Times New Roman" w:eastAsiaTheme="majorEastAsia" w:hAnsi="Times New Roman" w:cs="Times New Roman"/>
          <w:color w:val="000000" w:themeColor="text1"/>
          <w:sz w:val="24"/>
          <w:szCs w:val="24"/>
        </w:rPr>
      </w:pPr>
      <w:r w:rsidRPr="00C52809">
        <w:rPr>
          <w:rFonts w:ascii="Times New Roman" w:eastAsiaTheme="majorEastAsia" w:hAnsi="Times New Roman" w:cs="Times New Roman"/>
          <w:color w:val="000000" w:themeColor="text1"/>
          <w:sz w:val="24"/>
          <w:szCs w:val="24"/>
        </w:rPr>
        <w:t xml:space="preserve">The methodology we used to infer HRs was tested by comparing the inferred HR of the Margonis’ study (the sole study using AD that reported on such HR) to that reported by the authors. Importantly, the inferred HR was almost identical to the reported </w:t>
      </w:r>
      <w:commentRangeStart w:id="231"/>
      <w:r w:rsidRPr="00C52809">
        <w:rPr>
          <w:rFonts w:ascii="Times New Roman" w:eastAsiaTheme="majorEastAsia" w:hAnsi="Times New Roman" w:cs="Times New Roman"/>
          <w:color w:val="000000" w:themeColor="text1"/>
          <w:sz w:val="24"/>
          <w:szCs w:val="24"/>
        </w:rPr>
        <w:t>one</w:t>
      </w:r>
      <w:commentRangeEnd w:id="231"/>
      <w:r w:rsidRPr="00C52809">
        <w:rPr>
          <w:rStyle w:val="CommentReference"/>
          <w:color w:val="000000" w:themeColor="text1"/>
        </w:rPr>
        <w:commentReference w:id="231"/>
      </w:r>
      <w:r w:rsidRPr="00C52809">
        <w:rPr>
          <w:rFonts w:ascii="Times New Roman" w:eastAsiaTheme="majorEastAsia" w:hAnsi="Times New Roman" w:cs="Times New Roman"/>
          <w:color w:val="000000" w:themeColor="text1"/>
          <w:sz w:val="24"/>
          <w:szCs w:val="24"/>
        </w:rPr>
        <w:t xml:space="preserve">. </w:t>
      </w:r>
    </w:p>
    <w:p w14:paraId="0CA8E694" w14:textId="39DE8BE1" w:rsidR="00971044" w:rsidRPr="00D7732D" w:rsidRDefault="00971044" w:rsidP="00DE48BD">
      <w:pPr>
        <w:spacing w:line="480" w:lineRule="auto"/>
        <w:rPr>
          <w:rFonts w:ascii="Times New Roman" w:eastAsiaTheme="majorEastAsia" w:hAnsi="Times New Roman" w:cs="Times New Roman"/>
          <w:color w:val="000000" w:themeColor="text1"/>
          <w:sz w:val="24"/>
          <w:szCs w:val="24"/>
        </w:rPr>
      </w:pPr>
      <w:r w:rsidRPr="00D7732D">
        <w:rPr>
          <w:rFonts w:ascii="Times New Roman" w:eastAsiaTheme="majorEastAsia" w:hAnsi="Times New Roman" w:cs="Times New Roman"/>
          <w:color w:val="000000" w:themeColor="text1"/>
          <w:sz w:val="24"/>
          <w:szCs w:val="24"/>
        </w:rPr>
        <w:t xml:space="preserve">In regard to IPD, the HR of having a right vs left sided tumor separately in patients with KRAS mutated and wild type tumors was </w:t>
      </w:r>
      <w:r w:rsidR="00826DFC" w:rsidRPr="00D7732D">
        <w:rPr>
          <w:rFonts w:ascii="Times New Roman" w:eastAsiaTheme="majorEastAsia" w:hAnsi="Times New Roman" w:cs="Times New Roman"/>
          <w:color w:val="000000" w:themeColor="text1"/>
          <w:sz w:val="24"/>
          <w:szCs w:val="24"/>
        </w:rPr>
        <w:t xml:space="preserve">directly </w:t>
      </w:r>
      <w:r w:rsidRPr="00D7732D">
        <w:rPr>
          <w:rFonts w:ascii="Times New Roman" w:eastAsiaTheme="majorEastAsia" w:hAnsi="Times New Roman" w:cs="Times New Roman"/>
          <w:color w:val="000000" w:themeColor="text1"/>
          <w:sz w:val="24"/>
          <w:szCs w:val="24"/>
        </w:rPr>
        <w:t>calculated using a survival analysis.</w:t>
      </w:r>
    </w:p>
    <w:p w14:paraId="2EF06197" w14:textId="77777777" w:rsidR="008848E3" w:rsidRDefault="008848E3" w:rsidP="008848E3">
      <w:pPr>
        <w:spacing w:line="480" w:lineRule="auto"/>
        <w:rPr>
          <w:rFonts w:ascii="Times New Roman" w:eastAsiaTheme="majorEastAsia" w:hAnsi="Times New Roman" w:cs="Times New Roman"/>
          <w:color w:val="2F5496" w:themeColor="accent1" w:themeShade="BF"/>
          <w:sz w:val="24"/>
          <w:szCs w:val="24"/>
        </w:rPr>
      </w:pPr>
      <w:bookmarkStart w:id="232" w:name="_Hlk72005489"/>
      <w:r>
        <w:rPr>
          <w:rFonts w:ascii="Times New Roman" w:eastAsiaTheme="majorEastAsia" w:hAnsi="Times New Roman" w:cs="Times New Roman"/>
          <w:color w:val="2F5496" w:themeColor="accent1" w:themeShade="BF"/>
          <w:sz w:val="24"/>
          <w:szCs w:val="24"/>
        </w:rPr>
        <w:t xml:space="preserve">Statistical Analysis </w:t>
      </w:r>
    </w:p>
    <w:p w14:paraId="25BB6B6C" w14:textId="765F60C4" w:rsidR="00DB62FF" w:rsidRDefault="000E0F0E" w:rsidP="00DE48BD">
      <w:pPr>
        <w:spacing w:line="480" w:lineRule="auto"/>
        <w:rPr>
          <w:rFonts w:ascii="Times New Roman" w:hAnsi="Times New Roman" w:cs="Times New Roman"/>
          <w:sz w:val="24"/>
          <w:szCs w:val="24"/>
        </w:rPr>
      </w:pPr>
      <w:del w:id="233" w:author="Michael Belias" w:date="2021-05-18T02:32:00Z">
        <w:r w:rsidRPr="000E0F0E" w:rsidDel="00C52F73">
          <w:rPr>
            <w:rFonts w:ascii="Times New Roman" w:hAnsi="Times New Roman" w:cs="Times New Roman"/>
            <w:i/>
            <w:iCs/>
            <w:sz w:val="24"/>
            <w:szCs w:val="24"/>
          </w:rPr>
          <w:delText>Main analysis:</w:delText>
        </w:r>
        <w:r w:rsidDel="00C52F73">
          <w:rPr>
            <w:rFonts w:ascii="Times New Roman" w:hAnsi="Times New Roman" w:cs="Times New Roman"/>
            <w:sz w:val="24"/>
            <w:szCs w:val="24"/>
          </w:rPr>
          <w:delText xml:space="preserve"> </w:delText>
        </w:r>
        <w:r w:rsidR="00DE48BD" w:rsidRPr="00DE48BD" w:rsidDel="00C52F73">
          <w:rPr>
            <w:rFonts w:ascii="Times New Roman" w:hAnsi="Times New Roman" w:cs="Times New Roman"/>
            <w:sz w:val="24"/>
            <w:szCs w:val="24"/>
          </w:rPr>
          <w:delText>We pooled the extracted</w:delText>
        </w:r>
        <w:r w:rsidR="002C791D" w:rsidDel="00C52F73">
          <w:rPr>
            <w:rFonts w:ascii="Times New Roman" w:hAnsi="Times New Roman" w:cs="Times New Roman"/>
            <w:sz w:val="24"/>
            <w:szCs w:val="24"/>
          </w:rPr>
          <w:delText xml:space="preserve"> (from AD) and calculated (from IPD)</w:delText>
        </w:r>
        <w:r w:rsidR="00DE48BD" w:rsidRPr="00DE48BD" w:rsidDel="00C52F73">
          <w:rPr>
            <w:rFonts w:ascii="Times New Roman" w:hAnsi="Times New Roman" w:cs="Times New Roman"/>
            <w:sz w:val="24"/>
            <w:szCs w:val="24"/>
          </w:rPr>
          <w:delText xml:space="preserve"> hazard ratios (HRs) from the included studies </w:delText>
        </w:r>
        <w:r w:rsidR="00961970" w:rsidDel="00C52F73">
          <w:rPr>
            <w:rFonts w:ascii="Times New Roman" w:hAnsi="Times New Roman" w:cs="Times New Roman"/>
            <w:sz w:val="24"/>
            <w:szCs w:val="24"/>
          </w:rPr>
          <w:delText xml:space="preserve">by using the </w:delText>
        </w:r>
        <w:r w:rsidR="00DE48BD" w:rsidRPr="00DE48BD" w:rsidDel="00C52F73">
          <w:rPr>
            <w:rFonts w:ascii="Times New Roman" w:hAnsi="Times New Roman" w:cs="Times New Roman"/>
            <w:sz w:val="24"/>
            <w:szCs w:val="24"/>
          </w:rPr>
          <w:delText xml:space="preserve">random-effects meta-analysis method with empirical </w:delText>
        </w:r>
        <w:bookmarkStart w:id="234" w:name="_Hlk72006067"/>
        <w:commentRangeStart w:id="235"/>
        <w:r w:rsidR="00DE48BD" w:rsidRPr="00DE48BD" w:rsidDel="00C52F73">
          <w:rPr>
            <w:rFonts w:ascii="Times New Roman" w:hAnsi="Times New Roman" w:cs="Times New Roman"/>
            <w:sz w:val="24"/>
            <w:szCs w:val="24"/>
          </w:rPr>
          <w:delText>Bayes</w:delText>
        </w:r>
        <w:commentRangeEnd w:id="235"/>
        <w:r w:rsidR="004B64C9" w:rsidDel="00C52F73">
          <w:rPr>
            <w:rStyle w:val="CommentReference"/>
          </w:rPr>
          <w:commentReference w:id="235"/>
        </w:r>
        <w:r w:rsidR="00DE48BD" w:rsidRPr="00DE48BD" w:rsidDel="00C52F73">
          <w:rPr>
            <w:rFonts w:ascii="Times New Roman" w:hAnsi="Times New Roman" w:cs="Times New Roman"/>
            <w:sz w:val="24"/>
            <w:szCs w:val="24"/>
          </w:rPr>
          <w:delText xml:space="preserve"> τ</w:delText>
        </w:r>
        <w:r w:rsidR="00922F52" w:rsidDel="00C52F73">
          <w:rPr>
            <w:rFonts w:ascii="Times New Roman" w:hAnsi="Times New Roman" w:cs="Times New Roman"/>
            <w:sz w:val="24"/>
            <w:szCs w:val="24"/>
            <w:vertAlign w:val="superscript"/>
          </w:rPr>
          <w:delText>2</w:delText>
        </w:r>
        <w:r w:rsidR="00DE48BD" w:rsidRPr="00DE48BD" w:rsidDel="00C52F73">
          <w:rPr>
            <w:rFonts w:ascii="Times New Roman" w:hAnsi="Times New Roman" w:cs="Times New Roman"/>
            <w:sz w:val="24"/>
            <w:szCs w:val="24"/>
          </w:rPr>
          <w:delText xml:space="preserve">. </w:delText>
        </w:r>
      </w:del>
      <w:bookmarkEnd w:id="232"/>
      <w:bookmarkEnd w:id="234"/>
      <w:r w:rsidR="004B64C9" w:rsidRPr="004B64C9">
        <w:rPr>
          <w:rFonts w:ascii="Times New Roman" w:hAnsi="Times New Roman" w:cs="Times New Roman"/>
          <w:sz w:val="24"/>
          <w:szCs w:val="24"/>
          <w:highlight w:val="yellow"/>
        </w:rPr>
        <w:t>30634920</w:t>
      </w:r>
      <w:r w:rsidR="004B64C9">
        <w:rPr>
          <w:rFonts w:ascii="Times New Roman" w:hAnsi="Times New Roman" w:cs="Times New Roman"/>
          <w:sz w:val="24"/>
          <w:szCs w:val="24"/>
        </w:rPr>
        <w:t xml:space="preserve"> </w:t>
      </w:r>
      <w:del w:id="236" w:author="Michael Belias" w:date="2021-05-18T02:32:00Z">
        <w:r w:rsidR="005C25E5" w:rsidRPr="005C25E5" w:rsidDel="00C52F73">
          <w:rPr>
            <w:rFonts w:ascii="Times New Roman" w:hAnsi="Times New Roman" w:cs="Times New Roman"/>
            <w:sz w:val="24"/>
            <w:szCs w:val="24"/>
          </w:rPr>
          <w:delText>By convention, an observed HR of &lt;1 implied better survival for patients with left-sided cancers.</w:delText>
        </w:r>
        <w:r w:rsidR="005C25E5" w:rsidDel="00C52F73">
          <w:rPr>
            <w:rFonts w:ascii="Times New Roman" w:hAnsi="Times New Roman" w:cs="Times New Roman"/>
            <w:sz w:val="24"/>
            <w:szCs w:val="24"/>
          </w:rPr>
          <w:delText xml:space="preserve"> </w:delText>
        </w:r>
        <w:r w:rsidR="00DE48BD" w:rsidRPr="00DE48BD" w:rsidDel="00C52F73">
          <w:rPr>
            <w:rFonts w:ascii="Times New Roman" w:hAnsi="Times New Roman" w:cs="Times New Roman"/>
            <w:sz w:val="24"/>
            <w:szCs w:val="24"/>
          </w:rPr>
          <w:delText>We used the I</w:delText>
        </w:r>
        <w:r w:rsidR="00922F52" w:rsidDel="00C52F73">
          <w:rPr>
            <w:rFonts w:ascii="Times New Roman" w:hAnsi="Times New Roman" w:cs="Times New Roman"/>
            <w:sz w:val="24"/>
            <w:szCs w:val="24"/>
            <w:vertAlign w:val="superscript"/>
          </w:rPr>
          <w:delText>2</w:delText>
        </w:r>
        <w:r w:rsidR="00DE48BD" w:rsidRPr="00DE48BD" w:rsidDel="00C52F73">
          <w:rPr>
            <w:rFonts w:ascii="Times New Roman" w:hAnsi="Times New Roman" w:cs="Times New Roman"/>
            <w:sz w:val="24"/>
            <w:szCs w:val="24"/>
          </w:rPr>
          <w:delText xml:space="preserve"> statistic to assess for heterogeneity across studies. Two-sided P &lt; .05 was deemed statistically significant. </w:delText>
        </w:r>
        <w:r w:rsidR="00897296" w:rsidRPr="00897296" w:rsidDel="00C52F73">
          <w:rPr>
            <w:rFonts w:ascii="Times New Roman" w:hAnsi="Times New Roman" w:cs="Times New Roman"/>
            <w:sz w:val="24"/>
            <w:szCs w:val="24"/>
          </w:rPr>
          <w:delText xml:space="preserve">In order to inform clinicians </w:delText>
        </w:r>
        <w:r w:rsidR="00897296" w:rsidRPr="00897296" w:rsidDel="00C52F73">
          <w:rPr>
            <w:rFonts w:ascii="Times New Roman" w:hAnsi="Times New Roman" w:cs="Times New Roman"/>
            <w:sz w:val="24"/>
            <w:szCs w:val="24"/>
          </w:rPr>
          <w:lastRenderedPageBreak/>
          <w:delText xml:space="preserve">what effect is to be expected in future </w:delText>
        </w:r>
      </w:del>
      <w:del w:id="237" w:author="Michael Belias" w:date="2021-05-18T02:17:00Z">
        <w:r w:rsidR="00897296" w:rsidRPr="00897296" w:rsidDel="000C3783">
          <w:rPr>
            <w:rFonts w:ascii="Times New Roman" w:hAnsi="Times New Roman" w:cs="Times New Roman"/>
            <w:sz w:val="24"/>
            <w:szCs w:val="24"/>
          </w:rPr>
          <w:delText>patients</w:delText>
        </w:r>
      </w:del>
      <w:del w:id="238" w:author="Michael Belias" w:date="2021-05-18T02:32:00Z">
        <w:r w:rsidR="00897296" w:rsidRPr="00897296" w:rsidDel="00C52F73">
          <w:rPr>
            <w:rFonts w:ascii="Times New Roman" w:hAnsi="Times New Roman" w:cs="Times New Roman"/>
            <w:sz w:val="24"/>
            <w:szCs w:val="24"/>
          </w:rPr>
          <w:delText>, we also report pooled estimate’s 95% prediction intervals along with their 95% CI’s.</w:delText>
        </w:r>
        <w:r w:rsidR="00897296" w:rsidDel="00C52F73">
          <w:rPr>
            <w:rFonts w:ascii="Times New Roman" w:hAnsi="Times New Roman" w:cs="Times New Roman"/>
            <w:sz w:val="24"/>
            <w:szCs w:val="24"/>
          </w:rPr>
          <w:delText xml:space="preserve"> </w:delText>
        </w:r>
        <w:r w:rsidR="00D74F76" w:rsidRPr="00D74F76" w:rsidDel="00C52F73">
          <w:rPr>
            <w:rFonts w:ascii="Times New Roman" w:hAnsi="Times New Roman" w:cs="Times New Roman"/>
            <w:sz w:val="24"/>
            <w:szCs w:val="24"/>
            <w:highlight w:val="yellow"/>
          </w:rPr>
          <w:delText>27406637</w:delText>
        </w:r>
      </w:del>
    </w:p>
    <w:p w14:paraId="4E2655AB" w14:textId="4E1F201E" w:rsidR="00661726" w:rsidRDefault="00070E41" w:rsidP="00DE48BD">
      <w:pPr>
        <w:spacing w:line="480" w:lineRule="auto"/>
        <w:rPr>
          <w:ins w:id="239" w:author="Michael Belias" w:date="2021-05-18T02:23:00Z"/>
        </w:rPr>
      </w:pPr>
      <w:r w:rsidRPr="00070E41">
        <w:rPr>
          <w:rFonts w:ascii="Times New Roman" w:hAnsi="Times New Roman" w:cs="Times New Roman"/>
          <w:i/>
          <w:iCs/>
          <w:sz w:val="24"/>
          <w:szCs w:val="24"/>
        </w:rPr>
        <w:t>Interaction analysis</w:t>
      </w:r>
      <w:r>
        <w:rPr>
          <w:rFonts w:ascii="Times New Roman" w:hAnsi="Times New Roman" w:cs="Times New Roman"/>
          <w:sz w:val="24"/>
          <w:szCs w:val="24"/>
        </w:rPr>
        <w:t xml:space="preserve">: </w:t>
      </w:r>
      <w:ins w:id="240" w:author="Michael Belias" w:date="2021-05-18T02:24:00Z">
        <w:r w:rsidR="00431773">
          <w:rPr>
            <w:rFonts w:ascii="Times New Roman" w:hAnsi="Times New Roman" w:cs="Times New Roman"/>
            <w:sz w:val="24"/>
            <w:szCs w:val="24"/>
          </w:rPr>
          <w:t xml:space="preserve">To avoid ecological bias </w:t>
        </w:r>
      </w:ins>
      <w:del w:id="241" w:author="Michael Belias" w:date="2021-05-18T02:24:00Z">
        <w:r w:rsidRPr="00070E41" w:rsidDel="00067673">
          <w:rPr>
            <w:rFonts w:ascii="Times New Roman" w:hAnsi="Times New Roman" w:cs="Times New Roman"/>
            <w:sz w:val="24"/>
            <w:szCs w:val="24"/>
          </w:rPr>
          <w:delText xml:space="preserve">We </w:delText>
        </w:r>
      </w:del>
      <w:ins w:id="242" w:author="Michael Belias" w:date="2021-05-18T02:24:00Z">
        <w:r w:rsidR="00067673">
          <w:rPr>
            <w:rFonts w:ascii="Times New Roman" w:hAnsi="Times New Roman" w:cs="Times New Roman"/>
            <w:sz w:val="24"/>
            <w:szCs w:val="24"/>
          </w:rPr>
          <w:t>w</w:t>
        </w:r>
        <w:r w:rsidR="00067673" w:rsidRPr="00070E41">
          <w:rPr>
            <w:rFonts w:ascii="Times New Roman" w:hAnsi="Times New Roman" w:cs="Times New Roman"/>
            <w:sz w:val="24"/>
            <w:szCs w:val="24"/>
          </w:rPr>
          <w:t xml:space="preserve">e </w:t>
        </w:r>
      </w:ins>
      <w:del w:id="243" w:author="Michael Belias" w:date="2021-05-18T02:24:00Z">
        <w:r w:rsidDel="0091506D">
          <w:rPr>
            <w:rFonts w:ascii="Times New Roman" w:hAnsi="Times New Roman" w:cs="Times New Roman"/>
            <w:sz w:val="24"/>
            <w:szCs w:val="24"/>
          </w:rPr>
          <w:delText xml:space="preserve">followed </w:delText>
        </w:r>
      </w:del>
      <w:ins w:id="244" w:author="Michael Belias" w:date="2021-05-18T02:24:00Z">
        <w:r w:rsidR="0091506D">
          <w:rPr>
            <w:rFonts w:ascii="Times New Roman" w:hAnsi="Times New Roman" w:cs="Times New Roman"/>
            <w:sz w:val="24"/>
            <w:szCs w:val="24"/>
          </w:rPr>
          <w:t>performed</w:t>
        </w:r>
        <w:r w:rsidR="0091506D">
          <w:rPr>
            <w:rFonts w:ascii="Times New Roman" w:hAnsi="Times New Roman" w:cs="Times New Roman"/>
            <w:sz w:val="24"/>
            <w:szCs w:val="24"/>
          </w:rPr>
          <w:t xml:space="preserve"> </w:t>
        </w:r>
      </w:ins>
      <w:r>
        <w:rPr>
          <w:rFonts w:ascii="Times New Roman" w:hAnsi="Times New Roman" w:cs="Times New Roman"/>
          <w:sz w:val="24"/>
          <w:szCs w:val="24"/>
        </w:rPr>
        <w:t>a 2-stage</w:t>
      </w:r>
      <w:ins w:id="245" w:author="Michael Belias" w:date="2021-05-18T02:24:00Z">
        <w:r w:rsidR="00676D74">
          <w:rPr>
            <w:rFonts w:ascii="Times New Roman" w:hAnsi="Times New Roman" w:cs="Times New Roman"/>
            <w:sz w:val="24"/>
            <w:szCs w:val="24"/>
          </w:rPr>
          <w:t xml:space="preserve"> meta-analysis</w:t>
        </w:r>
      </w:ins>
      <w:r>
        <w:rPr>
          <w:rFonts w:ascii="Times New Roman" w:hAnsi="Times New Roman" w:cs="Times New Roman"/>
          <w:sz w:val="24"/>
          <w:szCs w:val="24"/>
        </w:rPr>
        <w:t xml:space="preserve"> </w:t>
      </w:r>
      <w:del w:id="246" w:author="Michael Belias" w:date="2021-05-18T02:24:00Z">
        <w:r w:rsidDel="00B47B10">
          <w:rPr>
            <w:rFonts w:ascii="Times New Roman" w:hAnsi="Times New Roman" w:cs="Times New Roman"/>
            <w:sz w:val="24"/>
            <w:szCs w:val="24"/>
          </w:rPr>
          <w:delText>approach</w:delText>
        </w:r>
      </w:del>
      <w:ins w:id="247" w:author="Michael Belias" w:date="2021-05-18T02:24:00Z">
        <w:r w:rsidR="00AD5C92">
          <w:rPr>
            <w:rFonts w:ascii="Times New Roman" w:hAnsi="Times New Roman" w:cs="Times New Roman"/>
            <w:sz w:val="24"/>
            <w:szCs w:val="24"/>
          </w:rPr>
          <w:t>[citation]</w:t>
        </w:r>
      </w:ins>
      <w:r>
        <w:rPr>
          <w:rFonts w:ascii="Times New Roman" w:hAnsi="Times New Roman" w:cs="Times New Roman"/>
          <w:sz w:val="24"/>
          <w:szCs w:val="24"/>
        </w:rPr>
        <w:t xml:space="preserve">. </w:t>
      </w:r>
      <w:del w:id="248" w:author="Michael Belias" w:date="2021-05-18T02:19:00Z">
        <w:r w:rsidDel="00413736">
          <w:rPr>
            <w:rFonts w:ascii="Times New Roman" w:hAnsi="Times New Roman" w:cs="Times New Roman"/>
            <w:sz w:val="24"/>
            <w:szCs w:val="24"/>
          </w:rPr>
          <w:delText xml:space="preserve">We </w:delText>
        </w:r>
      </w:del>
      <w:ins w:id="249" w:author="Michael Belias" w:date="2021-05-18T02:19:00Z">
        <w:r w:rsidR="00413736">
          <w:rPr>
            <w:rFonts w:ascii="Times New Roman" w:hAnsi="Times New Roman" w:cs="Times New Roman"/>
            <w:sz w:val="24"/>
            <w:szCs w:val="24"/>
          </w:rPr>
          <w:t>In the first</w:t>
        </w:r>
        <w:r w:rsidR="00413736">
          <w:rPr>
            <w:rFonts w:ascii="Times New Roman" w:hAnsi="Times New Roman" w:cs="Times New Roman"/>
            <w:sz w:val="24"/>
            <w:szCs w:val="24"/>
          </w:rPr>
          <w:t xml:space="preserve"> </w:t>
        </w:r>
      </w:ins>
      <w:del w:id="250" w:author="Michael Belias" w:date="2021-05-18T02:19:00Z">
        <w:r w:rsidDel="00413736">
          <w:rPr>
            <w:rFonts w:ascii="Times New Roman" w:hAnsi="Times New Roman" w:cs="Times New Roman"/>
            <w:sz w:val="24"/>
            <w:szCs w:val="24"/>
          </w:rPr>
          <w:delText xml:space="preserve">first </w:delText>
        </w:r>
      </w:del>
      <w:ins w:id="251" w:author="Michael Belias" w:date="2021-05-18T02:19:00Z">
        <w:r w:rsidR="00413736">
          <w:rPr>
            <w:rFonts w:ascii="Times New Roman" w:hAnsi="Times New Roman" w:cs="Times New Roman"/>
            <w:sz w:val="24"/>
            <w:szCs w:val="24"/>
          </w:rPr>
          <w:t>stage</w:t>
        </w:r>
      </w:ins>
      <w:ins w:id="252" w:author="Michael Belias" w:date="2021-05-18T02:20:00Z">
        <w:r w:rsidR="00837AB8">
          <w:rPr>
            <w:rFonts w:ascii="Times New Roman" w:hAnsi="Times New Roman" w:cs="Times New Roman"/>
            <w:sz w:val="24"/>
            <w:szCs w:val="24"/>
          </w:rPr>
          <w:t>, for each study</w:t>
        </w:r>
      </w:ins>
      <w:ins w:id="253" w:author="Michael Belias" w:date="2021-05-18T02:19:00Z">
        <w:r w:rsidR="00413736">
          <w:rPr>
            <w:rFonts w:ascii="Times New Roman" w:hAnsi="Times New Roman" w:cs="Times New Roman"/>
            <w:sz w:val="24"/>
            <w:szCs w:val="24"/>
          </w:rPr>
          <w:t xml:space="preserve"> we</w:t>
        </w:r>
        <w:r w:rsidR="00413736">
          <w:rPr>
            <w:rFonts w:ascii="Times New Roman" w:hAnsi="Times New Roman" w:cs="Times New Roman"/>
            <w:sz w:val="24"/>
            <w:szCs w:val="24"/>
          </w:rPr>
          <w:t xml:space="preserve"> </w:t>
        </w:r>
      </w:ins>
      <w:ins w:id="254" w:author="Michael Belias" w:date="2021-05-18T02:25:00Z">
        <w:r w:rsidR="00F94106">
          <w:rPr>
            <w:rFonts w:ascii="Times New Roman" w:hAnsi="Times New Roman" w:cs="Times New Roman"/>
            <w:sz w:val="24"/>
            <w:szCs w:val="24"/>
          </w:rPr>
          <w:t>applied a Cox</w:t>
        </w:r>
      </w:ins>
      <w:ins w:id="255" w:author="Michael Belias" w:date="2021-05-18T02:26:00Z">
        <w:r w:rsidR="00F94106">
          <w:rPr>
            <w:rFonts w:ascii="Times New Roman" w:hAnsi="Times New Roman" w:cs="Times New Roman"/>
            <w:sz w:val="24"/>
            <w:szCs w:val="24"/>
          </w:rPr>
          <w:t xml:space="preserve"> PH</w:t>
        </w:r>
        <w:r w:rsidR="0052275D">
          <w:rPr>
            <w:rFonts w:ascii="Times New Roman" w:hAnsi="Times New Roman" w:cs="Times New Roman"/>
            <w:sz w:val="24"/>
            <w:szCs w:val="24"/>
          </w:rPr>
          <w:t xml:space="preserve"> model </w:t>
        </w:r>
        <w:r w:rsidR="00664368">
          <w:rPr>
            <w:rFonts w:ascii="Times New Roman" w:hAnsi="Times New Roman" w:cs="Times New Roman"/>
            <w:sz w:val="24"/>
            <w:szCs w:val="24"/>
          </w:rPr>
          <w:t xml:space="preserve">including </w:t>
        </w:r>
      </w:ins>
      <w:del w:id="256" w:author="Michael Belias" w:date="2021-05-18T02:25:00Z">
        <w:r w:rsidDel="00B47B10">
          <w:rPr>
            <w:rFonts w:ascii="Times New Roman" w:hAnsi="Times New Roman" w:cs="Times New Roman"/>
            <w:sz w:val="24"/>
            <w:szCs w:val="24"/>
          </w:rPr>
          <w:delText>calculate</w:delText>
        </w:r>
      </w:del>
      <w:ins w:id="257" w:author="Michael Belias" w:date="2021-05-18T02:26:00Z">
        <w:r w:rsidR="00506E30">
          <w:rPr>
            <w:rFonts w:ascii="Times New Roman" w:hAnsi="Times New Roman" w:cs="Times New Roman"/>
            <w:sz w:val="24"/>
            <w:szCs w:val="24"/>
          </w:rPr>
          <w:t>KRAS, RTL and</w:t>
        </w:r>
      </w:ins>
      <w:del w:id="258" w:author="Michael Belias" w:date="2021-05-18T02:25:00Z">
        <w:r w:rsidDel="00B47B10">
          <w:rPr>
            <w:rFonts w:ascii="Times New Roman" w:hAnsi="Times New Roman" w:cs="Times New Roman"/>
            <w:sz w:val="24"/>
            <w:szCs w:val="24"/>
          </w:rPr>
          <w:delText xml:space="preserve">d </w:delText>
        </w:r>
      </w:del>
      <w:ins w:id="259" w:author="Michael Belias" w:date="2021-05-18T02:25:00Z">
        <w:r w:rsidR="00B47B10">
          <w:rPr>
            <w:rFonts w:ascii="Times New Roman" w:hAnsi="Times New Roman" w:cs="Times New Roman"/>
            <w:sz w:val="24"/>
            <w:szCs w:val="24"/>
          </w:rPr>
          <w:t xml:space="preserve"> </w:t>
        </w:r>
      </w:ins>
      <w:r>
        <w:rPr>
          <w:rFonts w:ascii="Times New Roman" w:hAnsi="Times New Roman" w:cs="Times New Roman"/>
          <w:sz w:val="24"/>
          <w:szCs w:val="24"/>
        </w:rPr>
        <w:t>the</w:t>
      </w:r>
      <w:ins w:id="260" w:author="Michael Belias" w:date="2021-05-18T02:26:00Z">
        <w:r w:rsidR="00E96C27">
          <w:rPr>
            <w:rFonts w:ascii="Times New Roman" w:hAnsi="Times New Roman" w:cs="Times New Roman"/>
            <w:sz w:val="24"/>
            <w:szCs w:val="24"/>
          </w:rPr>
          <w:t>ir</w:t>
        </w:r>
      </w:ins>
      <w:r>
        <w:rPr>
          <w:rFonts w:ascii="Times New Roman" w:hAnsi="Times New Roman" w:cs="Times New Roman"/>
          <w:sz w:val="24"/>
          <w:szCs w:val="24"/>
        </w:rPr>
        <w:t xml:space="preserve"> interaction term</w:t>
      </w:r>
      <w:del w:id="261" w:author="Michael Belias" w:date="2021-05-18T02:19:00Z">
        <w:r w:rsidDel="00FE49F7">
          <w:rPr>
            <w:rFonts w:ascii="Times New Roman" w:hAnsi="Times New Roman" w:cs="Times New Roman"/>
            <w:sz w:val="24"/>
            <w:szCs w:val="24"/>
          </w:rPr>
          <w:delText>s</w:delText>
        </w:r>
      </w:del>
      <w:r>
        <w:rPr>
          <w:rFonts w:ascii="Times New Roman" w:hAnsi="Times New Roman" w:cs="Times New Roman"/>
          <w:sz w:val="24"/>
          <w:szCs w:val="24"/>
        </w:rPr>
        <w:t xml:space="preserve"> </w:t>
      </w:r>
      <w:ins w:id="262" w:author="Michael Belias" w:date="2021-05-18T02:19:00Z">
        <w:r w:rsidR="00FE49F7">
          <w:rPr>
            <w:rFonts w:ascii="Times New Roman" w:hAnsi="Times New Roman" w:cs="Times New Roman"/>
            <w:sz w:val="24"/>
            <w:szCs w:val="24"/>
          </w:rPr>
          <w:t>(</w:t>
        </w:r>
      </w:ins>
      <w:ins w:id="263" w:author="Michael Belias" w:date="2021-05-18T02:20:00Z">
        <w:r w:rsidR="00B64B39">
          <w:rPr>
            <w:rFonts w:ascii="Times New Roman" w:hAnsi="Times New Roman" w:cs="Times New Roman"/>
            <w:sz w:val="24"/>
            <w:szCs w:val="24"/>
          </w:rPr>
          <w:t>KRAS x RTL</w:t>
        </w:r>
      </w:ins>
      <w:ins w:id="264" w:author="Michael Belias" w:date="2021-05-18T02:19:00Z">
        <w:r w:rsidR="00FE49F7">
          <w:rPr>
            <w:rFonts w:ascii="Times New Roman" w:hAnsi="Times New Roman" w:cs="Times New Roman"/>
            <w:sz w:val="24"/>
            <w:szCs w:val="24"/>
          </w:rPr>
          <w:t>)</w:t>
        </w:r>
      </w:ins>
      <w:ins w:id="265" w:author="Michael Belias" w:date="2021-05-18T02:21:00Z">
        <w:r w:rsidR="005E77E1">
          <w:rPr>
            <w:rFonts w:ascii="Times New Roman" w:hAnsi="Times New Roman" w:cs="Times New Roman"/>
            <w:sz w:val="24"/>
            <w:szCs w:val="24"/>
          </w:rPr>
          <w:t xml:space="preserve">. </w:t>
        </w:r>
      </w:ins>
      <w:del w:id="266" w:author="Michael Belias" w:date="2021-05-18T02:19:00Z">
        <w:r w:rsidDel="00FE49F7">
          <w:rPr>
            <w:rFonts w:ascii="Times New Roman" w:hAnsi="Times New Roman" w:cs="Times New Roman"/>
            <w:sz w:val="24"/>
            <w:szCs w:val="24"/>
          </w:rPr>
          <w:delText xml:space="preserve">for tumor side and KRAS mutational status </w:delText>
        </w:r>
      </w:del>
      <w:del w:id="267" w:author="Michael Belias" w:date="2021-05-18T02:20:00Z">
        <w:r w:rsidR="00D66E2B" w:rsidDel="00933BE4">
          <w:rPr>
            <w:rFonts w:ascii="Times New Roman" w:hAnsi="Times New Roman" w:cs="Times New Roman"/>
            <w:sz w:val="24"/>
            <w:szCs w:val="24"/>
          </w:rPr>
          <w:delText>within</w:delText>
        </w:r>
        <w:r w:rsidDel="00933BE4">
          <w:rPr>
            <w:rFonts w:ascii="Times New Roman" w:hAnsi="Times New Roman" w:cs="Times New Roman"/>
            <w:sz w:val="24"/>
            <w:szCs w:val="24"/>
          </w:rPr>
          <w:delText xml:space="preserve"> each study </w:delText>
        </w:r>
      </w:del>
      <w:ins w:id="268" w:author="Michael Belias" w:date="2021-05-18T02:20:00Z">
        <w:r w:rsidR="00933BE4">
          <w:rPr>
            <w:rFonts w:ascii="Times New Roman" w:hAnsi="Times New Roman" w:cs="Times New Roman"/>
            <w:sz w:val="24"/>
            <w:szCs w:val="24"/>
          </w:rPr>
          <w:t>Subsequently,</w:t>
        </w:r>
      </w:ins>
      <w:ins w:id="269" w:author="Michael Belias" w:date="2021-05-18T02:21:00Z">
        <w:r w:rsidR="005E77E1">
          <w:rPr>
            <w:rFonts w:ascii="Times New Roman" w:hAnsi="Times New Roman" w:cs="Times New Roman"/>
            <w:sz w:val="24"/>
            <w:szCs w:val="24"/>
          </w:rPr>
          <w:t xml:space="preserve"> we extracted </w:t>
        </w:r>
        <w:r w:rsidR="00717D35">
          <w:rPr>
            <w:rFonts w:ascii="Times New Roman" w:hAnsi="Times New Roman" w:cs="Times New Roman"/>
            <w:sz w:val="24"/>
            <w:szCs w:val="24"/>
          </w:rPr>
          <w:t>the</w:t>
        </w:r>
      </w:ins>
      <w:ins w:id="270" w:author="Michael Belias" w:date="2021-05-18T02:26:00Z">
        <w:r w:rsidR="00183359">
          <w:rPr>
            <w:rFonts w:ascii="Times New Roman" w:hAnsi="Times New Roman" w:cs="Times New Roman"/>
            <w:sz w:val="24"/>
            <w:szCs w:val="24"/>
          </w:rPr>
          <w:t xml:space="preserve"> inte</w:t>
        </w:r>
      </w:ins>
      <w:ins w:id="271" w:author="Michael Belias" w:date="2021-05-18T02:27:00Z">
        <w:r w:rsidR="00183359">
          <w:rPr>
            <w:rFonts w:ascii="Times New Roman" w:hAnsi="Times New Roman" w:cs="Times New Roman"/>
            <w:sz w:val="24"/>
            <w:szCs w:val="24"/>
          </w:rPr>
          <w:t xml:space="preserve">raction terms </w:t>
        </w:r>
      </w:ins>
      <w:ins w:id="272" w:author="Michael Belias" w:date="2021-05-18T02:21:00Z">
        <w:r w:rsidR="00087362">
          <w:rPr>
            <w:rFonts w:ascii="Times New Roman" w:hAnsi="Times New Roman" w:cs="Times New Roman"/>
            <w:sz w:val="24"/>
            <w:szCs w:val="24"/>
          </w:rPr>
          <w:t>along with</w:t>
        </w:r>
      </w:ins>
      <w:ins w:id="273" w:author="Michael Belias" w:date="2021-05-18T02:22:00Z">
        <w:r w:rsidR="00087362">
          <w:rPr>
            <w:rFonts w:ascii="Times New Roman" w:hAnsi="Times New Roman" w:cs="Times New Roman"/>
            <w:sz w:val="24"/>
            <w:szCs w:val="24"/>
          </w:rPr>
          <w:t xml:space="preserve"> </w:t>
        </w:r>
      </w:ins>
      <w:ins w:id="274" w:author="Michael Belias" w:date="2021-05-18T02:27:00Z">
        <w:r w:rsidR="006D76EC">
          <w:rPr>
            <w:rFonts w:ascii="Times New Roman" w:hAnsi="Times New Roman" w:cs="Times New Roman"/>
            <w:sz w:val="24"/>
            <w:szCs w:val="24"/>
          </w:rPr>
          <w:t>their</w:t>
        </w:r>
      </w:ins>
      <w:ins w:id="275" w:author="Michael Belias" w:date="2021-05-18T02:22:00Z">
        <w:r w:rsidR="00087362">
          <w:rPr>
            <w:rFonts w:ascii="Times New Roman" w:hAnsi="Times New Roman" w:cs="Times New Roman"/>
            <w:sz w:val="24"/>
            <w:szCs w:val="24"/>
          </w:rPr>
          <w:t xml:space="preserve"> standard error</w:t>
        </w:r>
      </w:ins>
      <w:ins w:id="276" w:author="Michael Belias" w:date="2021-05-18T02:27:00Z">
        <w:r w:rsidR="008D3FCF">
          <w:rPr>
            <w:rFonts w:ascii="Times New Roman" w:hAnsi="Times New Roman" w:cs="Times New Roman"/>
            <w:sz w:val="24"/>
            <w:szCs w:val="24"/>
          </w:rPr>
          <w:t>s</w:t>
        </w:r>
      </w:ins>
      <w:ins w:id="277" w:author="Michael Belias" w:date="2021-05-18T02:22:00Z">
        <w:r w:rsidR="00087362">
          <w:rPr>
            <w:rFonts w:ascii="Times New Roman" w:hAnsi="Times New Roman" w:cs="Times New Roman"/>
            <w:sz w:val="24"/>
            <w:szCs w:val="24"/>
          </w:rPr>
          <w:t>.</w:t>
        </w:r>
      </w:ins>
      <w:ins w:id="278" w:author="Michael Belias" w:date="2021-05-18T02:20:00Z">
        <w:r w:rsidR="00933BE4">
          <w:rPr>
            <w:rFonts w:ascii="Times New Roman" w:hAnsi="Times New Roman" w:cs="Times New Roman"/>
            <w:sz w:val="24"/>
            <w:szCs w:val="24"/>
          </w:rPr>
          <w:t xml:space="preserve"> </w:t>
        </w:r>
      </w:ins>
      <w:ins w:id="279" w:author="Michael Belias" w:date="2021-05-18T02:22:00Z">
        <w:r w:rsidR="00087362">
          <w:rPr>
            <w:rFonts w:ascii="Times New Roman" w:hAnsi="Times New Roman" w:cs="Times New Roman"/>
            <w:sz w:val="24"/>
            <w:szCs w:val="24"/>
          </w:rPr>
          <w:t>I</w:t>
        </w:r>
      </w:ins>
      <w:ins w:id="280" w:author="Michael Belias" w:date="2021-05-18T02:20:00Z">
        <w:r w:rsidR="00933BE4">
          <w:rPr>
            <w:rFonts w:ascii="Times New Roman" w:hAnsi="Times New Roman" w:cs="Times New Roman"/>
            <w:sz w:val="24"/>
            <w:szCs w:val="24"/>
          </w:rPr>
          <w:t>n the second stage</w:t>
        </w:r>
      </w:ins>
      <w:ins w:id="281" w:author="Michael Belias" w:date="2021-05-18T02:22:00Z">
        <w:r w:rsidR="009F2BBE">
          <w:rPr>
            <w:rFonts w:ascii="Times New Roman" w:hAnsi="Times New Roman" w:cs="Times New Roman"/>
            <w:sz w:val="24"/>
            <w:szCs w:val="24"/>
          </w:rPr>
          <w:t>,</w:t>
        </w:r>
      </w:ins>
      <w:ins w:id="282" w:author="Michael Belias" w:date="2021-05-18T02:20:00Z">
        <w:r w:rsidR="00933BE4">
          <w:rPr>
            <w:rFonts w:ascii="Times New Roman" w:hAnsi="Times New Roman" w:cs="Times New Roman"/>
            <w:sz w:val="24"/>
            <w:szCs w:val="24"/>
          </w:rPr>
          <w:t xml:space="preserve"> we </w:t>
        </w:r>
      </w:ins>
      <w:ins w:id="283" w:author="Michael Belias" w:date="2021-05-18T02:23:00Z">
        <w:r w:rsidR="005A0E1A">
          <w:rPr>
            <w:rFonts w:ascii="Times New Roman" w:hAnsi="Times New Roman" w:cs="Times New Roman"/>
            <w:sz w:val="24"/>
            <w:szCs w:val="24"/>
          </w:rPr>
          <w:t xml:space="preserve">performed a </w:t>
        </w:r>
      </w:ins>
      <w:ins w:id="284" w:author="Michael Belias" w:date="2021-05-18T02:22:00Z">
        <w:r w:rsidR="005A0E1A">
          <w:rPr>
            <w:rFonts w:ascii="Times New Roman" w:hAnsi="Times New Roman" w:cs="Times New Roman"/>
            <w:sz w:val="24"/>
            <w:szCs w:val="24"/>
          </w:rPr>
          <w:t xml:space="preserve"> </w:t>
        </w:r>
      </w:ins>
      <w:del w:id="285" w:author="Michael Belias" w:date="2021-05-18T02:22:00Z">
        <w:r w:rsidDel="005A0E1A">
          <w:rPr>
            <w:rFonts w:ascii="Times New Roman" w:hAnsi="Times New Roman" w:cs="Times New Roman"/>
            <w:sz w:val="24"/>
            <w:szCs w:val="24"/>
          </w:rPr>
          <w:delText xml:space="preserve">and then we performed a </w:delText>
        </w:r>
      </w:del>
      <w:del w:id="286" w:author="Michael Belias" w:date="2021-05-18T02:23:00Z">
        <w:r w:rsidR="00D54620" w:rsidRPr="00D54620" w:rsidDel="004019D9">
          <w:rPr>
            <w:rFonts w:ascii="Times New Roman" w:hAnsi="Times New Roman" w:cs="Times New Roman"/>
            <w:sz w:val="24"/>
            <w:szCs w:val="24"/>
          </w:rPr>
          <w:delText xml:space="preserve">meta-analysis </w:delText>
        </w:r>
        <w:r w:rsidR="00D54620" w:rsidRPr="00D54620" w:rsidDel="007C6138">
          <w:rPr>
            <w:rFonts w:ascii="Times New Roman" w:hAnsi="Times New Roman" w:cs="Times New Roman"/>
            <w:sz w:val="24"/>
            <w:szCs w:val="24"/>
          </w:rPr>
          <w:delText>of interaction terms</w:delText>
        </w:r>
        <w:r w:rsidR="00D54620" w:rsidDel="007C6138">
          <w:rPr>
            <w:rFonts w:ascii="Times New Roman" w:hAnsi="Times New Roman" w:cs="Times New Roman"/>
            <w:sz w:val="24"/>
            <w:szCs w:val="24"/>
          </w:rPr>
          <w:delText xml:space="preserve"> (MA-IT) by pooling </w:delText>
        </w:r>
        <w:r w:rsidR="00922F52" w:rsidRPr="00922F52" w:rsidDel="007C6138">
          <w:rPr>
            <w:rFonts w:ascii="Times New Roman" w:hAnsi="Times New Roman" w:cs="Times New Roman"/>
            <w:sz w:val="24"/>
            <w:szCs w:val="24"/>
          </w:rPr>
          <w:delText xml:space="preserve">the extracted (from AD) and calculated (from IPD) hazard ratios (HRs) </w:delText>
        </w:r>
        <w:r w:rsidR="00F92FF1" w:rsidRPr="00F92FF1" w:rsidDel="007C6138">
          <w:rPr>
            <w:rFonts w:ascii="Times New Roman" w:hAnsi="Times New Roman" w:cs="Times New Roman"/>
            <w:sz w:val="24"/>
            <w:szCs w:val="24"/>
          </w:rPr>
          <w:delText xml:space="preserve">for the interaction term </w:delText>
        </w:r>
        <w:r w:rsidR="00922F52" w:rsidRPr="00922F52" w:rsidDel="007C6138">
          <w:rPr>
            <w:rFonts w:ascii="Times New Roman" w:hAnsi="Times New Roman" w:cs="Times New Roman"/>
            <w:sz w:val="24"/>
            <w:szCs w:val="24"/>
          </w:rPr>
          <w:delText xml:space="preserve">from the included studies by using the </w:delText>
        </w:r>
      </w:del>
      <w:r w:rsidR="00922F52" w:rsidRPr="00922F52">
        <w:rPr>
          <w:rFonts w:ascii="Times New Roman" w:hAnsi="Times New Roman" w:cs="Times New Roman"/>
          <w:sz w:val="24"/>
          <w:szCs w:val="24"/>
        </w:rPr>
        <w:t xml:space="preserve">random-effects meta-analysis </w:t>
      </w:r>
      <w:del w:id="287" w:author="Michael Belias" w:date="2021-05-18T02:23:00Z">
        <w:r w:rsidR="00922F52" w:rsidRPr="00922F52" w:rsidDel="00122A61">
          <w:rPr>
            <w:rFonts w:ascii="Times New Roman" w:hAnsi="Times New Roman" w:cs="Times New Roman"/>
            <w:sz w:val="24"/>
            <w:szCs w:val="24"/>
          </w:rPr>
          <w:delText xml:space="preserve">method </w:delText>
        </w:r>
      </w:del>
      <w:r w:rsidR="00922F52" w:rsidRPr="00922F52">
        <w:rPr>
          <w:rFonts w:ascii="Times New Roman" w:hAnsi="Times New Roman" w:cs="Times New Roman"/>
          <w:sz w:val="24"/>
          <w:szCs w:val="24"/>
        </w:rPr>
        <w:t>with empirical Bayes τ</w:t>
      </w:r>
      <w:r w:rsidR="005C25E5">
        <w:rPr>
          <w:rFonts w:ascii="Times New Roman" w:hAnsi="Times New Roman" w:cs="Times New Roman"/>
          <w:sz w:val="24"/>
          <w:szCs w:val="24"/>
          <w:vertAlign w:val="superscript"/>
        </w:rPr>
        <w:t>2</w:t>
      </w:r>
      <w:ins w:id="288" w:author="Michael Belias" w:date="2021-05-18T02:23:00Z">
        <w:r w:rsidR="00122A61">
          <w:rPr>
            <w:rFonts w:ascii="Times New Roman" w:hAnsi="Times New Roman" w:cs="Times New Roman"/>
            <w:sz w:val="24"/>
            <w:szCs w:val="24"/>
            <w:vertAlign w:val="subscript"/>
          </w:rPr>
          <w:t xml:space="preserve"> </w:t>
        </w:r>
      </w:ins>
      <w:r w:rsidR="00922F52" w:rsidRPr="00F92FF1">
        <w:rPr>
          <w:rFonts w:ascii="Times New Roman" w:hAnsi="Times New Roman" w:cs="Times New Roman"/>
          <w:sz w:val="24"/>
          <w:szCs w:val="24"/>
        </w:rPr>
        <w:t>.</w:t>
      </w:r>
      <w:r w:rsidR="00D54620" w:rsidRPr="00F92FF1">
        <w:t xml:space="preserve"> </w:t>
      </w:r>
      <w:ins w:id="289" w:author="Michael Belias" w:date="2021-05-18T02:32:00Z">
        <w:r w:rsidR="00C52F73" w:rsidRPr="005C25E5">
          <w:rPr>
            <w:rFonts w:ascii="Times New Roman" w:hAnsi="Times New Roman" w:cs="Times New Roman"/>
            <w:sz w:val="24"/>
            <w:szCs w:val="24"/>
          </w:rPr>
          <w:t>By convention, an observed HR of &lt;1 implied better survival for patients with left-sided cancers.</w:t>
        </w:r>
        <w:r w:rsidR="00C52F73">
          <w:rPr>
            <w:rFonts w:ascii="Times New Roman" w:hAnsi="Times New Roman" w:cs="Times New Roman"/>
            <w:sz w:val="24"/>
            <w:szCs w:val="24"/>
          </w:rPr>
          <w:t xml:space="preserve"> </w:t>
        </w:r>
      </w:ins>
      <w:ins w:id="290" w:author="Michael Belias" w:date="2021-05-18T02:33:00Z">
        <w:r w:rsidR="00ED25A8">
          <w:rPr>
            <w:rFonts w:ascii="Times New Roman" w:hAnsi="Times New Roman" w:cs="Times New Roman"/>
            <w:sz w:val="24"/>
            <w:szCs w:val="24"/>
          </w:rPr>
          <w:t>T</w:t>
        </w:r>
      </w:ins>
      <w:ins w:id="291" w:author="Michael Belias" w:date="2021-05-18T02:32:00Z">
        <w:r w:rsidR="00C52F73" w:rsidRPr="00DE48BD">
          <w:rPr>
            <w:rFonts w:ascii="Times New Roman" w:hAnsi="Times New Roman" w:cs="Times New Roman"/>
            <w:sz w:val="24"/>
            <w:szCs w:val="24"/>
          </w:rPr>
          <w:t xml:space="preserve">o assess for </w:t>
        </w:r>
      </w:ins>
      <w:ins w:id="292" w:author="Michael Belias" w:date="2021-05-18T02:33:00Z">
        <w:r w:rsidR="00CA264D" w:rsidRPr="00DE48BD">
          <w:rPr>
            <w:rFonts w:ascii="Times New Roman" w:hAnsi="Times New Roman" w:cs="Times New Roman"/>
            <w:sz w:val="24"/>
            <w:szCs w:val="24"/>
          </w:rPr>
          <w:t xml:space="preserve">across </w:t>
        </w:r>
        <w:proofErr w:type="gramStart"/>
        <w:r w:rsidR="00CA264D" w:rsidRPr="00DE48BD">
          <w:rPr>
            <w:rFonts w:ascii="Times New Roman" w:hAnsi="Times New Roman" w:cs="Times New Roman"/>
            <w:sz w:val="24"/>
            <w:szCs w:val="24"/>
          </w:rPr>
          <w:t>studies</w:t>
        </w:r>
        <w:r w:rsidR="00CA264D">
          <w:rPr>
            <w:rFonts w:ascii="Times New Roman" w:hAnsi="Times New Roman" w:cs="Times New Roman"/>
            <w:sz w:val="24"/>
            <w:szCs w:val="24"/>
          </w:rPr>
          <w:t xml:space="preserve"> </w:t>
        </w:r>
      </w:ins>
      <w:ins w:id="293" w:author="Michael Belias" w:date="2021-05-18T02:32:00Z">
        <w:r w:rsidR="00C52F73" w:rsidRPr="00DE48BD">
          <w:rPr>
            <w:rFonts w:ascii="Times New Roman" w:hAnsi="Times New Roman" w:cs="Times New Roman"/>
            <w:sz w:val="24"/>
            <w:szCs w:val="24"/>
          </w:rPr>
          <w:t>heterogeneity</w:t>
        </w:r>
        <w:proofErr w:type="gramEnd"/>
        <w:r w:rsidR="00C52F73" w:rsidRPr="00DE48BD">
          <w:rPr>
            <w:rFonts w:ascii="Times New Roman" w:hAnsi="Times New Roman" w:cs="Times New Roman"/>
            <w:sz w:val="24"/>
            <w:szCs w:val="24"/>
          </w:rPr>
          <w:t xml:space="preserve"> </w:t>
        </w:r>
      </w:ins>
      <w:ins w:id="294" w:author="Michael Belias" w:date="2021-05-18T02:33:00Z">
        <w:r w:rsidR="00F54494">
          <w:rPr>
            <w:rFonts w:ascii="Times New Roman" w:hAnsi="Times New Roman" w:cs="Times New Roman"/>
            <w:sz w:val="24"/>
            <w:szCs w:val="24"/>
          </w:rPr>
          <w:t>w</w:t>
        </w:r>
        <w:r w:rsidR="00593C13" w:rsidRPr="00DE48BD">
          <w:rPr>
            <w:rFonts w:ascii="Times New Roman" w:hAnsi="Times New Roman" w:cs="Times New Roman"/>
            <w:sz w:val="24"/>
            <w:szCs w:val="24"/>
          </w:rPr>
          <w:t>e used the I</w:t>
        </w:r>
        <w:r w:rsidR="00593C13">
          <w:rPr>
            <w:rFonts w:ascii="Times New Roman" w:hAnsi="Times New Roman" w:cs="Times New Roman"/>
            <w:sz w:val="24"/>
            <w:szCs w:val="24"/>
            <w:vertAlign w:val="superscript"/>
          </w:rPr>
          <w:t>2</w:t>
        </w:r>
        <w:r w:rsidR="00593C13" w:rsidRPr="00DE48BD">
          <w:rPr>
            <w:rFonts w:ascii="Times New Roman" w:hAnsi="Times New Roman" w:cs="Times New Roman"/>
            <w:sz w:val="24"/>
            <w:szCs w:val="24"/>
          </w:rPr>
          <w:t xml:space="preserve"> statistic</w:t>
        </w:r>
      </w:ins>
      <w:ins w:id="295" w:author="Michael Belias" w:date="2021-05-18T02:32:00Z">
        <w:r w:rsidR="00C52F73" w:rsidRPr="00DE48BD">
          <w:rPr>
            <w:rFonts w:ascii="Times New Roman" w:hAnsi="Times New Roman" w:cs="Times New Roman"/>
            <w:sz w:val="24"/>
            <w:szCs w:val="24"/>
          </w:rPr>
          <w:t xml:space="preserve">. Two-sided P &lt; .05 was deemed statistically significant. </w:t>
        </w:r>
        <w:r w:rsidR="00C52F73" w:rsidRPr="00897296">
          <w:rPr>
            <w:rFonts w:ascii="Times New Roman" w:hAnsi="Times New Roman" w:cs="Times New Roman"/>
            <w:sz w:val="24"/>
            <w:szCs w:val="24"/>
          </w:rPr>
          <w:t xml:space="preserve">In order to inform clinicians what effect is to be expected in future </w:t>
        </w:r>
        <w:r w:rsidR="00C52F73">
          <w:rPr>
            <w:rFonts w:ascii="Times New Roman" w:hAnsi="Times New Roman" w:cs="Times New Roman"/>
            <w:sz w:val="24"/>
            <w:szCs w:val="24"/>
          </w:rPr>
          <w:t>studies</w:t>
        </w:r>
        <w:r w:rsidR="00C52F73" w:rsidRPr="00897296">
          <w:rPr>
            <w:rFonts w:ascii="Times New Roman" w:hAnsi="Times New Roman" w:cs="Times New Roman"/>
            <w:sz w:val="24"/>
            <w:szCs w:val="24"/>
          </w:rPr>
          <w:t>, we also report pooled estimate’s 95% prediction intervals along with their 95% CI’s.</w:t>
        </w:r>
        <w:r w:rsidR="00C52F73">
          <w:rPr>
            <w:rFonts w:ascii="Times New Roman" w:hAnsi="Times New Roman" w:cs="Times New Roman"/>
            <w:sz w:val="24"/>
            <w:szCs w:val="24"/>
          </w:rPr>
          <w:t xml:space="preserve"> </w:t>
        </w:r>
        <w:r w:rsidR="00C52F73" w:rsidRPr="00D74F76">
          <w:rPr>
            <w:rFonts w:ascii="Times New Roman" w:hAnsi="Times New Roman" w:cs="Times New Roman"/>
            <w:sz w:val="24"/>
            <w:szCs w:val="24"/>
            <w:highlight w:val="yellow"/>
          </w:rPr>
          <w:t>27406637</w:t>
        </w:r>
      </w:ins>
    </w:p>
    <w:p w14:paraId="2E36138C" w14:textId="07AB071F" w:rsidR="00922F52" w:rsidRDefault="00D54620" w:rsidP="00DE48BD">
      <w:pPr>
        <w:spacing w:line="480" w:lineRule="auto"/>
        <w:rPr>
          <w:rFonts w:ascii="Times New Roman" w:hAnsi="Times New Roman" w:cs="Times New Roman"/>
          <w:sz w:val="24"/>
          <w:szCs w:val="24"/>
        </w:rPr>
      </w:pPr>
      <w:del w:id="296" w:author="Michael Belias" w:date="2021-05-18T02:28:00Z">
        <w:r w:rsidRPr="00F92FF1" w:rsidDel="00C44E3E">
          <w:rPr>
            <w:rFonts w:ascii="Times New Roman" w:hAnsi="Times New Roman" w:cs="Times New Roman"/>
            <w:sz w:val="24"/>
            <w:szCs w:val="24"/>
          </w:rPr>
          <w:delText xml:space="preserve">MA-IT </w:delText>
        </w:r>
        <w:r w:rsidR="00F92FF1" w:rsidRPr="00F92FF1" w:rsidDel="00C44E3E">
          <w:rPr>
            <w:rFonts w:ascii="Times New Roman" w:hAnsi="Times New Roman" w:cs="Times New Roman"/>
            <w:sz w:val="24"/>
            <w:szCs w:val="24"/>
          </w:rPr>
          <w:delText>avoids ecological bias and its</w:delText>
        </w:r>
      </w:del>
      <w:ins w:id="297" w:author="Michael Belias" w:date="2021-05-18T02:28:00Z">
        <w:r w:rsidR="00C44E3E">
          <w:rPr>
            <w:rFonts w:ascii="Times New Roman" w:hAnsi="Times New Roman" w:cs="Times New Roman"/>
            <w:sz w:val="24"/>
            <w:szCs w:val="24"/>
          </w:rPr>
          <w:t>The</w:t>
        </w:r>
      </w:ins>
      <w:r w:rsidR="00F92FF1" w:rsidRPr="00F92FF1">
        <w:rPr>
          <w:rFonts w:ascii="Times New Roman" w:hAnsi="Times New Roman" w:cs="Times New Roman"/>
          <w:sz w:val="24"/>
          <w:szCs w:val="24"/>
        </w:rPr>
        <w:t xml:space="preserve"> </w:t>
      </w:r>
      <w:r w:rsidRPr="00F92FF1">
        <w:rPr>
          <w:rFonts w:ascii="Times New Roman" w:hAnsi="Times New Roman" w:cs="Times New Roman"/>
          <w:sz w:val="24"/>
          <w:szCs w:val="24"/>
        </w:rPr>
        <w:t xml:space="preserve">results </w:t>
      </w:r>
      <w:del w:id="298" w:author="Michael Belias" w:date="2021-05-18T02:28:00Z">
        <w:r w:rsidRPr="00F92FF1" w:rsidDel="00217563">
          <w:rPr>
            <w:rFonts w:ascii="Times New Roman" w:hAnsi="Times New Roman" w:cs="Times New Roman"/>
            <w:sz w:val="24"/>
            <w:szCs w:val="24"/>
          </w:rPr>
          <w:delText>can be</w:delText>
        </w:r>
      </w:del>
      <w:ins w:id="299" w:author="Michael Belias" w:date="2021-05-18T02:28:00Z">
        <w:r w:rsidR="00217563">
          <w:rPr>
            <w:rFonts w:ascii="Times New Roman" w:hAnsi="Times New Roman" w:cs="Times New Roman"/>
            <w:sz w:val="24"/>
            <w:szCs w:val="24"/>
          </w:rPr>
          <w:t>are</w:t>
        </w:r>
      </w:ins>
      <w:r w:rsidRPr="00F92FF1">
        <w:rPr>
          <w:rFonts w:ascii="Times New Roman" w:hAnsi="Times New Roman" w:cs="Times New Roman"/>
          <w:sz w:val="24"/>
          <w:szCs w:val="24"/>
        </w:rPr>
        <w:t xml:space="preserve"> presented in terms of forest plots</w:t>
      </w:r>
      <w:del w:id="300" w:author="Michael Belias" w:date="2021-05-18T02:28:00Z">
        <w:r w:rsidRPr="00F92FF1" w:rsidDel="00D11FC0">
          <w:rPr>
            <w:rFonts w:ascii="Times New Roman" w:hAnsi="Times New Roman" w:cs="Times New Roman"/>
            <w:sz w:val="24"/>
            <w:szCs w:val="24"/>
          </w:rPr>
          <w:delText xml:space="preserve">, in contrast to one-stage methods, where </w:delText>
        </w:r>
        <w:r w:rsidR="00B71FF5" w:rsidRPr="00B71FF5" w:rsidDel="00D11FC0">
          <w:rPr>
            <w:rFonts w:ascii="Times New Roman" w:hAnsi="Times New Roman" w:cs="Times New Roman"/>
            <w:sz w:val="24"/>
            <w:szCs w:val="24"/>
          </w:rPr>
          <w:delText>it is not obvious how best to present graphically the results</w:delText>
        </w:r>
      </w:del>
      <w:r w:rsidRPr="00F92FF1">
        <w:rPr>
          <w:rFonts w:ascii="Times New Roman" w:hAnsi="Times New Roman" w:cs="Times New Roman"/>
          <w:sz w:val="24"/>
          <w:szCs w:val="24"/>
        </w:rPr>
        <w:t>.</w:t>
      </w:r>
      <w:r>
        <w:rPr>
          <w:rFonts w:ascii="Times New Roman" w:hAnsi="Times New Roman" w:cs="Times New Roman"/>
          <w:sz w:val="24"/>
          <w:szCs w:val="24"/>
        </w:rPr>
        <w:t xml:space="preserve"> </w:t>
      </w:r>
      <w:r w:rsidRPr="00D54620">
        <w:rPr>
          <w:rFonts w:ascii="Times New Roman" w:hAnsi="Times New Roman" w:cs="Times New Roman"/>
          <w:sz w:val="24"/>
          <w:szCs w:val="24"/>
          <w:highlight w:val="yellow"/>
        </w:rPr>
        <w:t>31477023</w:t>
      </w:r>
      <w:r w:rsidR="00F92FF1">
        <w:rPr>
          <w:rFonts w:ascii="Times New Roman" w:hAnsi="Times New Roman" w:cs="Times New Roman"/>
          <w:sz w:val="24"/>
          <w:szCs w:val="24"/>
        </w:rPr>
        <w:t xml:space="preserve"> </w:t>
      </w:r>
      <w:r w:rsidR="00F92FF1" w:rsidRPr="00F92FF1">
        <w:rPr>
          <w:rFonts w:ascii="Times New Roman" w:hAnsi="Times New Roman" w:cs="Times New Roman"/>
          <w:sz w:val="24"/>
          <w:szCs w:val="24"/>
          <w:highlight w:val="yellow"/>
        </w:rPr>
        <w:t>28258124</w:t>
      </w:r>
    </w:p>
    <w:p w14:paraId="1790A829" w14:textId="79CAD9D1" w:rsidR="002162C3" w:rsidRDefault="00BD00C9" w:rsidP="002162C3">
      <w:pPr>
        <w:spacing w:line="480" w:lineRule="auto"/>
        <w:rPr>
          <w:rFonts w:ascii="Times New Roman" w:hAnsi="Times New Roman" w:cs="Times New Roman"/>
          <w:sz w:val="24"/>
          <w:szCs w:val="24"/>
        </w:rPr>
      </w:pPr>
      <w:r w:rsidRPr="00D66E2B">
        <w:rPr>
          <w:rFonts w:ascii="Times New Roman" w:hAnsi="Times New Roman" w:cs="Times New Roman"/>
          <w:i/>
          <w:iCs/>
          <w:sz w:val="24"/>
          <w:szCs w:val="24"/>
        </w:rPr>
        <w:t>Sensitivity analys</w:t>
      </w:r>
      <w:r w:rsidR="00B8793F">
        <w:rPr>
          <w:rFonts w:ascii="Times New Roman" w:hAnsi="Times New Roman" w:cs="Times New Roman"/>
          <w:i/>
          <w:iCs/>
          <w:sz w:val="24"/>
          <w:szCs w:val="24"/>
        </w:rPr>
        <w:t>i</w:t>
      </w:r>
      <w:r w:rsidRPr="00D66E2B">
        <w:rPr>
          <w:rFonts w:ascii="Times New Roman" w:hAnsi="Times New Roman" w:cs="Times New Roman"/>
          <w:i/>
          <w:iCs/>
          <w:sz w:val="24"/>
          <w:szCs w:val="24"/>
        </w:rPr>
        <w:t xml:space="preserve">s: </w:t>
      </w:r>
      <w:ins w:id="301" w:author="Michael Belias" w:date="2021-05-18T02:35:00Z">
        <w:r w:rsidR="00FD74D0">
          <w:rPr>
            <w:rFonts w:ascii="Times New Roman" w:hAnsi="Times New Roman" w:cs="Times New Roman"/>
            <w:sz w:val="24"/>
            <w:szCs w:val="24"/>
          </w:rPr>
          <w:t xml:space="preserve">Loree et al., </w:t>
        </w:r>
      </w:ins>
      <w:ins w:id="302" w:author="Michael Belias" w:date="2021-05-18T02:36:00Z">
        <w:r w:rsidR="00127F23">
          <w:rPr>
            <w:rFonts w:ascii="Times New Roman" w:hAnsi="Times New Roman" w:cs="Times New Roman"/>
            <w:sz w:val="24"/>
            <w:szCs w:val="24"/>
          </w:rPr>
          <w:t xml:space="preserve">showed that </w:t>
        </w:r>
      </w:ins>
      <w:ins w:id="303" w:author="Michael Belias" w:date="2021-05-18T02:35:00Z">
        <w:r w:rsidR="00FD74D0" w:rsidRPr="002162C3">
          <w:rPr>
            <w:rFonts w:ascii="Times New Roman" w:hAnsi="Times New Roman" w:cs="Times New Roman"/>
            <w:sz w:val="24"/>
            <w:szCs w:val="24"/>
          </w:rPr>
          <w:t>rectal tumors have a distinct molecular profile which differs substantially from that of other left sided tumors.</w:t>
        </w:r>
        <w:r w:rsidR="00FD74D0" w:rsidRPr="002162C3">
          <w:t xml:space="preserve"> </w:t>
        </w:r>
        <w:r w:rsidR="00FD74D0" w:rsidRPr="002162C3">
          <w:rPr>
            <w:rFonts w:ascii="Times New Roman" w:hAnsi="Times New Roman" w:cs="Times New Roman"/>
            <w:sz w:val="24"/>
            <w:szCs w:val="24"/>
            <w:highlight w:val="yellow"/>
          </w:rPr>
          <w:t>29180604</w:t>
        </w:r>
        <w:r w:rsidR="00FD74D0">
          <w:rPr>
            <w:rFonts w:ascii="Times New Roman" w:hAnsi="Times New Roman" w:cs="Times New Roman"/>
            <w:sz w:val="24"/>
            <w:szCs w:val="24"/>
          </w:rPr>
          <w:t xml:space="preserve"> </w:t>
        </w:r>
        <w:proofErr w:type="spellStart"/>
        <w:r w:rsidR="00FD74D0">
          <w:rPr>
            <w:rFonts w:ascii="Times New Roman" w:hAnsi="Times New Roman" w:cs="Times New Roman"/>
            <w:sz w:val="24"/>
            <w:szCs w:val="24"/>
          </w:rPr>
          <w:t>Kamphues</w:t>
        </w:r>
        <w:proofErr w:type="spellEnd"/>
        <w:r w:rsidR="00FD74D0">
          <w:rPr>
            <w:rFonts w:ascii="Times New Roman" w:hAnsi="Times New Roman" w:cs="Times New Roman"/>
            <w:sz w:val="24"/>
            <w:szCs w:val="24"/>
          </w:rPr>
          <w:t xml:space="preserve"> </w:t>
        </w:r>
      </w:ins>
      <w:ins w:id="304" w:author="Michael Belias" w:date="2021-05-18T02:37:00Z">
        <w:r w:rsidR="00E06622">
          <w:rPr>
            <w:rFonts w:ascii="Times New Roman" w:hAnsi="Times New Roman" w:cs="Times New Roman"/>
            <w:sz w:val="24"/>
            <w:szCs w:val="24"/>
          </w:rPr>
          <w:t>et al showed</w:t>
        </w:r>
      </w:ins>
      <w:ins w:id="305" w:author="Michael Belias" w:date="2021-05-18T02:35:00Z">
        <w:r w:rsidR="00FD74D0">
          <w:rPr>
            <w:rFonts w:ascii="Times New Roman" w:hAnsi="Times New Roman" w:cs="Times New Roman"/>
            <w:sz w:val="24"/>
            <w:szCs w:val="24"/>
          </w:rPr>
          <w:t xml:space="preserve"> </w:t>
        </w:r>
      </w:ins>
      <w:ins w:id="306" w:author="Michael Belias" w:date="2021-05-18T02:37:00Z">
        <w:r w:rsidR="00DE5792">
          <w:rPr>
            <w:rFonts w:ascii="Times New Roman" w:hAnsi="Times New Roman" w:cs="Times New Roman"/>
            <w:sz w:val="24"/>
            <w:szCs w:val="24"/>
          </w:rPr>
          <w:t>that</w:t>
        </w:r>
      </w:ins>
      <w:ins w:id="307" w:author="Michael Belias" w:date="2021-05-18T02:35:00Z">
        <w:r w:rsidR="00FD74D0">
          <w:rPr>
            <w:rFonts w:ascii="Times New Roman" w:hAnsi="Times New Roman" w:cs="Times New Roman"/>
            <w:sz w:val="24"/>
            <w:szCs w:val="24"/>
          </w:rPr>
          <w:t xml:space="preserve"> patients with non-metastatic CRC revealed a variable interplay of KRAS status and rectal vs other left sided tumors. </w:t>
        </w:r>
        <w:r w:rsidR="00FD74D0" w:rsidRPr="00EA303D">
          <w:rPr>
            <w:rFonts w:ascii="Times New Roman" w:hAnsi="Times New Roman" w:cs="Times New Roman"/>
            <w:sz w:val="24"/>
            <w:szCs w:val="24"/>
            <w:highlight w:val="yellow"/>
          </w:rPr>
          <w:t>33368279</w:t>
        </w:r>
      </w:ins>
      <w:ins w:id="308" w:author="Michael Belias" w:date="2021-05-18T02:36:00Z">
        <w:r w:rsidR="0040528C">
          <w:rPr>
            <w:rFonts w:ascii="Times New Roman" w:hAnsi="Times New Roman" w:cs="Times New Roman"/>
            <w:sz w:val="24"/>
            <w:szCs w:val="24"/>
          </w:rPr>
          <w:t xml:space="preserve"> </w:t>
        </w:r>
      </w:ins>
      <w:ins w:id="309" w:author="Michael Belias" w:date="2021-05-18T02:37:00Z">
        <w:r w:rsidR="005E5ADB">
          <w:rPr>
            <w:rFonts w:ascii="Times New Roman" w:hAnsi="Times New Roman" w:cs="Times New Roman"/>
            <w:sz w:val="24"/>
            <w:szCs w:val="24"/>
          </w:rPr>
          <w:t>Therefore,</w:t>
        </w:r>
      </w:ins>
      <w:ins w:id="310" w:author="Michael Belias" w:date="2021-05-18T02:38:00Z">
        <w:r w:rsidR="004038F7">
          <w:rPr>
            <w:rFonts w:ascii="Times New Roman" w:hAnsi="Times New Roman" w:cs="Times New Roman"/>
            <w:sz w:val="24"/>
            <w:szCs w:val="24"/>
          </w:rPr>
          <w:t xml:space="preserve"> </w:t>
        </w:r>
      </w:ins>
      <w:moveToRangeStart w:id="311" w:author="Michael Belias" w:date="2021-05-18T02:31:00Z" w:name="move72197490"/>
      <w:moveTo w:id="312" w:author="Michael Belias" w:date="2021-05-18T02:31:00Z">
        <w:del w:id="313" w:author="Michael Belias" w:date="2021-05-18T02:35:00Z">
          <w:r w:rsidR="00D724C5" w:rsidRPr="002162C3" w:rsidDel="00C76E5C">
            <w:rPr>
              <w:rFonts w:ascii="Times New Roman" w:hAnsi="Times New Roman" w:cs="Times New Roman"/>
              <w:sz w:val="24"/>
              <w:szCs w:val="24"/>
            </w:rPr>
            <w:delText>This was decided because</w:delText>
          </w:r>
        </w:del>
        <w:del w:id="314" w:author="Michael Belias" w:date="2021-05-18T02:36:00Z">
          <w:r w:rsidR="00D724C5" w:rsidRPr="002162C3" w:rsidDel="008331BB">
            <w:rPr>
              <w:rFonts w:ascii="Times New Roman" w:hAnsi="Times New Roman" w:cs="Times New Roman"/>
              <w:sz w:val="24"/>
              <w:szCs w:val="24"/>
            </w:rPr>
            <w:delText xml:space="preserve"> </w:delText>
          </w:r>
        </w:del>
        <w:r w:rsidR="00D724C5" w:rsidRPr="002162C3">
          <w:rPr>
            <w:rFonts w:ascii="Times New Roman" w:hAnsi="Times New Roman" w:cs="Times New Roman"/>
            <w:sz w:val="24"/>
            <w:szCs w:val="24"/>
          </w:rPr>
          <w:t xml:space="preserve">grouping </w:t>
        </w:r>
        <w:del w:id="315" w:author="Michael Belias" w:date="2021-05-18T02:35:00Z">
          <w:r w:rsidR="00D724C5" w:rsidRPr="002162C3" w:rsidDel="00953B29">
            <w:rPr>
              <w:rFonts w:ascii="Times New Roman" w:hAnsi="Times New Roman" w:cs="Times New Roman"/>
              <w:sz w:val="24"/>
              <w:szCs w:val="24"/>
            </w:rPr>
            <w:delText xml:space="preserve">those </w:delText>
          </w:r>
        </w:del>
        <w:r w:rsidR="00D724C5" w:rsidRPr="002162C3">
          <w:rPr>
            <w:rFonts w:ascii="Times New Roman" w:hAnsi="Times New Roman" w:cs="Times New Roman"/>
            <w:sz w:val="24"/>
            <w:szCs w:val="24"/>
          </w:rPr>
          <w:t xml:space="preserve">patients </w:t>
        </w:r>
      </w:moveTo>
      <w:ins w:id="316" w:author="Michael Belias" w:date="2021-05-18T02:35:00Z">
        <w:r w:rsidR="00DA4C84">
          <w:rPr>
            <w:rFonts w:ascii="Times New Roman" w:hAnsi="Times New Roman" w:cs="Times New Roman"/>
            <w:sz w:val="24"/>
            <w:szCs w:val="24"/>
          </w:rPr>
          <w:t>with left side and rectum</w:t>
        </w:r>
        <w:r w:rsidR="007A0358">
          <w:rPr>
            <w:rFonts w:ascii="Times New Roman" w:hAnsi="Times New Roman" w:cs="Times New Roman"/>
            <w:sz w:val="24"/>
            <w:szCs w:val="24"/>
          </w:rPr>
          <w:t xml:space="preserve"> </w:t>
        </w:r>
        <w:r w:rsidR="007A0358">
          <w:rPr>
            <w:rFonts w:ascii="Times New Roman" w:hAnsi="Times New Roman" w:cs="Times New Roman"/>
            <w:sz w:val="24"/>
            <w:szCs w:val="24"/>
          </w:rPr>
          <w:t>tumors</w:t>
        </w:r>
        <w:r w:rsidR="00FF2FF8">
          <w:rPr>
            <w:rFonts w:ascii="Times New Roman" w:hAnsi="Times New Roman" w:cs="Times New Roman"/>
            <w:sz w:val="24"/>
            <w:szCs w:val="24"/>
          </w:rPr>
          <w:t xml:space="preserve"> </w:t>
        </w:r>
      </w:ins>
      <w:moveTo w:id="317" w:author="Michael Belias" w:date="2021-05-18T02:31:00Z">
        <w:del w:id="318" w:author="Michael Belias" w:date="2021-05-18T02:35:00Z">
          <w:r w:rsidR="00D724C5" w:rsidRPr="002162C3" w:rsidDel="00FD74D0">
            <w:rPr>
              <w:rFonts w:ascii="Times New Roman" w:hAnsi="Times New Roman" w:cs="Times New Roman"/>
              <w:sz w:val="24"/>
              <w:szCs w:val="24"/>
            </w:rPr>
            <w:delText xml:space="preserve">together with patients with left sided or sigmoid cancers </w:delText>
          </w:r>
        </w:del>
        <w:r w:rsidR="00D724C5" w:rsidRPr="002162C3">
          <w:rPr>
            <w:rFonts w:ascii="Times New Roman" w:hAnsi="Times New Roman" w:cs="Times New Roman"/>
            <w:sz w:val="24"/>
            <w:szCs w:val="24"/>
          </w:rPr>
          <w:t xml:space="preserve">may not be methodologically and biologically sound. </w:t>
        </w:r>
        <w:del w:id="319" w:author="Michael Belias" w:date="2021-05-18T02:35:00Z">
          <w:r w:rsidR="00D724C5" w:rsidRPr="002162C3" w:rsidDel="00FD74D0">
            <w:rPr>
              <w:rFonts w:ascii="Times New Roman" w:hAnsi="Times New Roman" w:cs="Times New Roman"/>
              <w:sz w:val="24"/>
              <w:szCs w:val="24"/>
            </w:rPr>
            <w:delText xml:space="preserve">Specifically, </w:delText>
          </w:r>
          <w:r w:rsidR="00D724C5" w:rsidDel="00FD74D0">
            <w:rPr>
              <w:rFonts w:ascii="Times New Roman" w:hAnsi="Times New Roman" w:cs="Times New Roman"/>
              <w:sz w:val="24"/>
              <w:szCs w:val="24"/>
            </w:rPr>
            <w:delText xml:space="preserve">as </w:delText>
          </w:r>
          <w:r w:rsidR="00D724C5" w:rsidDel="00FD74D0">
            <w:rPr>
              <w:rFonts w:ascii="Times New Roman" w:hAnsi="Times New Roman" w:cs="Times New Roman"/>
              <w:sz w:val="24"/>
              <w:szCs w:val="24"/>
            </w:rPr>
            <w:lastRenderedPageBreak/>
            <w:delText xml:space="preserve">demonstrated by Loree et al., </w:delText>
          </w:r>
          <w:r w:rsidR="00D724C5" w:rsidRPr="002162C3" w:rsidDel="00FD74D0">
            <w:rPr>
              <w:rFonts w:ascii="Times New Roman" w:hAnsi="Times New Roman" w:cs="Times New Roman"/>
              <w:sz w:val="24"/>
              <w:szCs w:val="24"/>
            </w:rPr>
            <w:delText>rectal tumors have a distinct molecular profile which differs substantially from that of other left sided tumors.</w:delText>
          </w:r>
          <w:r w:rsidR="00D724C5" w:rsidRPr="002162C3" w:rsidDel="00FD74D0">
            <w:delText xml:space="preserve"> </w:delText>
          </w:r>
          <w:r w:rsidR="00D724C5" w:rsidRPr="002162C3" w:rsidDel="00FD74D0">
            <w:rPr>
              <w:rFonts w:ascii="Times New Roman" w:hAnsi="Times New Roman" w:cs="Times New Roman"/>
              <w:sz w:val="24"/>
              <w:szCs w:val="24"/>
              <w:highlight w:val="yellow"/>
            </w:rPr>
            <w:delText>29180604</w:delText>
          </w:r>
          <w:r w:rsidR="00D724C5" w:rsidDel="00FD74D0">
            <w:rPr>
              <w:rFonts w:ascii="Times New Roman" w:hAnsi="Times New Roman" w:cs="Times New Roman"/>
              <w:sz w:val="24"/>
              <w:szCs w:val="24"/>
            </w:rPr>
            <w:delText xml:space="preserve"> while a recent study by Kamphues and colleagues in patients with non-metastatic CRC revealed a variable interplay of KRAS status and rectal vs other left sided tumors. </w:delText>
          </w:r>
          <w:r w:rsidR="00D724C5" w:rsidRPr="00EA303D" w:rsidDel="00FD74D0">
            <w:rPr>
              <w:rFonts w:ascii="Times New Roman" w:hAnsi="Times New Roman" w:cs="Times New Roman"/>
              <w:sz w:val="24"/>
              <w:szCs w:val="24"/>
              <w:highlight w:val="yellow"/>
            </w:rPr>
            <w:delText>33368279</w:delText>
          </w:r>
        </w:del>
      </w:moveTo>
      <w:moveToRangeEnd w:id="311"/>
      <w:ins w:id="320" w:author="Michael Belias" w:date="2021-05-18T02:38:00Z">
        <w:r w:rsidR="00AE7016">
          <w:rPr>
            <w:rFonts w:ascii="Times New Roman" w:hAnsi="Times New Roman" w:cs="Times New Roman"/>
            <w:sz w:val="24"/>
            <w:szCs w:val="24"/>
          </w:rPr>
          <w:t>Thus w</w:t>
        </w:r>
      </w:ins>
      <w:del w:id="321" w:author="Michael Belias" w:date="2021-05-18T02:38:00Z">
        <w:r w:rsidR="00B8793F" w:rsidDel="00AE7016">
          <w:rPr>
            <w:rFonts w:ascii="Times New Roman" w:hAnsi="Times New Roman" w:cs="Times New Roman"/>
            <w:sz w:val="24"/>
            <w:szCs w:val="24"/>
          </w:rPr>
          <w:delText>W</w:delText>
        </w:r>
      </w:del>
      <w:r w:rsidR="00B8793F">
        <w:rPr>
          <w:rFonts w:ascii="Times New Roman" w:hAnsi="Times New Roman" w:cs="Times New Roman"/>
          <w:sz w:val="24"/>
          <w:szCs w:val="24"/>
        </w:rPr>
        <w:t xml:space="preserve">e </w:t>
      </w:r>
      <w:ins w:id="322" w:author="Michael Belias" w:date="2021-05-18T02:28:00Z">
        <w:r w:rsidR="00C93F39">
          <w:rPr>
            <w:rFonts w:ascii="Times New Roman" w:hAnsi="Times New Roman" w:cs="Times New Roman"/>
            <w:sz w:val="24"/>
            <w:szCs w:val="24"/>
          </w:rPr>
          <w:t>repea</w:t>
        </w:r>
      </w:ins>
      <w:ins w:id="323" w:author="Michael Belias" w:date="2021-05-18T02:29:00Z">
        <w:r w:rsidR="00C93F39">
          <w:rPr>
            <w:rFonts w:ascii="Times New Roman" w:hAnsi="Times New Roman" w:cs="Times New Roman"/>
            <w:sz w:val="24"/>
            <w:szCs w:val="24"/>
          </w:rPr>
          <w:t xml:space="preserve">ted the meta-analysis </w:t>
        </w:r>
        <w:r w:rsidR="00E57919">
          <w:rPr>
            <w:rFonts w:ascii="Times New Roman" w:hAnsi="Times New Roman" w:cs="Times New Roman"/>
            <w:sz w:val="24"/>
            <w:szCs w:val="24"/>
          </w:rPr>
          <w:t xml:space="preserve">as </w:t>
        </w:r>
        <w:r w:rsidR="008C7015">
          <w:rPr>
            <w:rFonts w:ascii="Times New Roman" w:hAnsi="Times New Roman" w:cs="Times New Roman"/>
            <w:sz w:val="24"/>
            <w:szCs w:val="24"/>
          </w:rPr>
          <w:t xml:space="preserve">described above </w:t>
        </w:r>
        <w:r w:rsidR="00E15F3C">
          <w:rPr>
            <w:rFonts w:ascii="Times New Roman" w:hAnsi="Times New Roman" w:cs="Times New Roman"/>
            <w:sz w:val="24"/>
            <w:szCs w:val="24"/>
          </w:rPr>
          <w:t>after</w:t>
        </w:r>
        <w:r w:rsidR="00651769">
          <w:rPr>
            <w:rFonts w:ascii="Times New Roman" w:hAnsi="Times New Roman" w:cs="Times New Roman"/>
            <w:sz w:val="24"/>
            <w:szCs w:val="24"/>
          </w:rPr>
          <w:t xml:space="preserve"> </w:t>
        </w:r>
      </w:ins>
      <w:r w:rsidR="00A15177" w:rsidRPr="002162C3">
        <w:rPr>
          <w:rFonts w:ascii="Times New Roman" w:hAnsi="Times New Roman" w:cs="Times New Roman"/>
          <w:sz w:val="24"/>
          <w:szCs w:val="24"/>
        </w:rPr>
        <w:t>excluded patients with rectal primaries</w:t>
      </w:r>
      <w:del w:id="324" w:author="Michael Belias" w:date="2021-05-18T02:29:00Z">
        <w:r w:rsidR="00A15177" w:rsidRPr="002162C3" w:rsidDel="00AD7364">
          <w:rPr>
            <w:rFonts w:ascii="Times New Roman" w:hAnsi="Times New Roman" w:cs="Times New Roman"/>
            <w:sz w:val="24"/>
            <w:szCs w:val="24"/>
          </w:rPr>
          <w:delText xml:space="preserve"> from the analysis</w:delText>
        </w:r>
      </w:del>
      <w:r w:rsidR="00A15177" w:rsidRPr="002162C3">
        <w:rPr>
          <w:rFonts w:ascii="Times New Roman" w:hAnsi="Times New Roman" w:cs="Times New Roman"/>
          <w:sz w:val="24"/>
          <w:szCs w:val="24"/>
        </w:rPr>
        <w:t xml:space="preserve">. </w:t>
      </w:r>
      <w:moveFromRangeStart w:id="325" w:author="Michael Belias" w:date="2021-05-18T02:31:00Z" w:name="move72197490"/>
      <w:moveFrom w:id="326" w:author="Michael Belias" w:date="2021-05-18T02:31:00Z">
        <w:r w:rsidR="00A15177" w:rsidRPr="002162C3" w:rsidDel="00D724C5">
          <w:rPr>
            <w:rFonts w:ascii="Times New Roman" w:hAnsi="Times New Roman" w:cs="Times New Roman"/>
            <w:sz w:val="24"/>
            <w:szCs w:val="24"/>
          </w:rPr>
          <w:t>This was decided because grouping those patients together with patients with left sided or sigmoid cancers may</w:t>
        </w:r>
        <w:r w:rsidR="002162C3" w:rsidRPr="002162C3" w:rsidDel="00D724C5">
          <w:rPr>
            <w:rFonts w:ascii="Times New Roman" w:hAnsi="Times New Roman" w:cs="Times New Roman"/>
            <w:sz w:val="24"/>
            <w:szCs w:val="24"/>
          </w:rPr>
          <w:t xml:space="preserve"> not be</w:t>
        </w:r>
        <w:r w:rsidR="00A15177" w:rsidRPr="002162C3" w:rsidDel="00D724C5">
          <w:rPr>
            <w:rFonts w:ascii="Times New Roman" w:hAnsi="Times New Roman" w:cs="Times New Roman"/>
            <w:sz w:val="24"/>
            <w:szCs w:val="24"/>
          </w:rPr>
          <w:t xml:space="preserve"> </w:t>
        </w:r>
        <w:r w:rsidR="002162C3" w:rsidRPr="002162C3" w:rsidDel="00D724C5">
          <w:rPr>
            <w:rFonts w:ascii="Times New Roman" w:hAnsi="Times New Roman" w:cs="Times New Roman"/>
            <w:sz w:val="24"/>
            <w:szCs w:val="24"/>
          </w:rPr>
          <w:t xml:space="preserve">methodologically and biologically sound. Specifically, </w:t>
        </w:r>
        <w:r w:rsidR="002162C3" w:rsidDel="00D724C5">
          <w:rPr>
            <w:rFonts w:ascii="Times New Roman" w:hAnsi="Times New Roman" w:cs="Times New Roman"/>
            <w:sz w:val="24"/>
            <w:szCs w:val="24"/>
          </w:rPr>
          <w:t xml:space="preserve">as demonstrated by Loree et al., </w:t>
        </w:r>
        <w:r w:rsidR="002162C3" w:rsidRPr="002162C3" w:rsidDel="00D724C5">
          <w:rPr>
            <w:rFonts w:ascii="Times New Roman" w:hAnsi="Times New Roman" w:cs="Times New Roman"/>
            <w:sz w:val="24"/>
            <w:szCs w:val="24"/>
          </w:rPr>
          <w:t>rectal tumors have a distinct molecular profile which differs substantially from that of other left sided tumors.</w:t>
        </w:r>
        <w:r w:rsidR="002162C3" w:rsidRPr="002162C3" w:rsidDel="00D724C5">
          <w:t xml:space="preserve"> </w:t>
        </w:r>
        <w:r w:rsidR="002162C3" w:rsidRPr="002162C3" w:rsidDel="00D724C5">
          <w:rPr>
            <w:rFonts w:ascii="Times New Roman" w:hAnsi="Times New Roman" w:cs="Times New Roman"/>
            <w:sz w:val="24"/>
            <w:szCs w:val="24"/>
            <w:highlight w:val="yellow"/>
          </w:rPr>
          <w:t>29180604</w:t>
        </w:r>
        <w:r w:rsidR="00EA303D" w:rsidDel="00D724C5">
          <w:rPr>
            <w:rFonts w:ascii="Times New Roman" w:hAnsi="Times New Roman" w:cs="Times New Roman"/>
            <w:sz w:val="24"/>
            <w:szCs w:val="24"/>
          </w:rPr>
          <w:t xml:space="preserve"> while a recent study by Kamphues and colleagues in patients with non-metastatic CRC revealed a variable interplay of KRAS status and rectal vs other left sided tumors. </w:t>
        </w:r>
        <w:r w:rsidR="00EA303D" w:rsidRPr="00EA303D" w:rsidDel="00D724C5">
          <w:rPr>
            <w:rFonts w:ascii="Times New Roman" w:hAnsi="Times New Roman" w:cs="Times New Roman"/>
            <w:sz w:val="24"/>
            <w:szCs w:val="24"/>
            <w:highlight w:val="yellow"/>
          </w:rPr>
          <w:t>33368279</w:t>
        </w:r>
      </w:moveFrom>
      <w:moveFromRangeEnd w:id="325"/>
    </w:p>
    <w:p w14:paraId="0C3DC645" w14:textId="717B9D93" w:rsidR="008848E3" w:rsidRDefault="00B8793F" w:rsidP="00CE0140">
      <w:pPr>
        <w:spacing w:line="480" w:lineRule="auto"/>
        <w:rPr>
          <w:rFonts w:ascii="Times New Roman" w:hAnsi="Times New Roman" w:cs="Times New Roman"/>
          <w:sz w:val="24"/>
          <w:szCs w:val="24"/>
        </w:rPr>
      </w:pPr>
      <w:r w:rsidRPr="00B8793F">
        <w:rPr>
          <w:rFonts w:ascii="Times New Roman" w:hAnsi="Times New Roman" w:cs="Times New Roman"/>
          <w:i/>
          <w:iCs/>
          <w:sz w:val="24"/>
          <w:szCs w:val="24"/>
        </w:rPr>
        <w:t>I</w:t>
      </w:r>
      <w:r w:rsidR="00CE0140" w:rsidRPr="00B8793F">
        <w:rPr>
          <w:rFonts w:ascii="Times New Roman" w:hAnsi="Times New Roman" w:cs="Times New Roman"/>
          <w:i/>
          <w:iCs/>
          <w:sz w:val="24"/>
          <w:szCs w:val="24"/>
        </w:rPr>
        <w:t xml:space="preserve">nfluence </w:t>
      </w:r>
      <w:r w:rsidR="000216DA" w:rsidRPr="00B8793F">
        <w:rPr>
          <w:rFonts w:ascii="Times New Roman" w:hAnsi="Times New Roman" w:cs="Times New Roman"/>
          <w:i/>
          <w:iCs/>
          <w:sz w:val="24"/>
          <w:szCs w:val="24"/>
        </w:rPr>
        <w:t>analysis</w:t>
      </w:r>
      <w:r w:rsidRPr="00B8793F">
        <w:rPr>
          <w:rFonts w:ascii="Times New Roman" w:hAnsi="Times New Roman" w:cs="Times New Roman"/>
          <w:i/>
          <w:iCs/>
          <w:sz w:val="24"/>
          <w:szCs w:val="24"/>
        </w:rPr>
        <w:t>:</w:t>
      </w:r>
      <w:r>
        <w:rPr>
          <w:rFonts w:ascii="Times New Roman" w:hAnsi="Times New Roman" w:cs="Times New Roman"/>
          <w:sz w:val="24"/>
          <w:szCs w:val="24"/>
        </w:rPr>
        <w:t xml:space="preserve"> This analysis was</w:t>
      </w:r>
      <w:r w:rsidR="00CE0140" w:rsidRPr="00CE0140">
        <w:t xml:space="preserve"> </w:t>
      </w:r>
      <w:r w:rsidR="00CE0140" w:rsidRPr="00CE0140">
        <w:rPr>
          <w:rFonts w:ascii="Times New Roman" w:hAnsi="Times New Roman" w:cs="Times New Roman"/>
          <w:sz w:val="24"/>
          <w:szCs w:val="24"/>
        </w:rPr>
        <w:t>based on the Leave-One-Out-method</w:t>
      </w:r>
      <w:r w:rsidR="00CE0140">
        <w:rPr>
          <w:rFonts w:ascii="Times New Roman" w:hAnsi="Times New Roman" w:cs="Times New Roman"/>
          <w:sz w:val="24"/>
          <w:szCs w:val="24"/>
        </w:rPr>
        <w:t>.</w:t>
      </w:r>
      <w:r w:rsidR="000216DA">
        <w:rPr>
          <w:rFonts w:ascii="Times New Roman" w:hAnsi="Times New Roman" w:cs="Times New Roman"/>
          <w:sz w:val="24"/>
          <w:szCs w:val="24"/>
        </w:rPr>
        <w:t xml:space="preserve"> Specifically, w</w:t>
      </w:r>
      <w:r w:rsidR="000216DA" w:rsidRPr="000216DA">
        <w:rPr>
          <w:rFonts w:ascii="Times New Roman" w:hAnsi="Times New Roman" w:cs="Times New Roman"/>
          <w:sz w:val="24"/>
          <w:szCs w:val="24"/>
        </w:rPr>
        <w:t>e</w:t>
      </w:r>
      <w:r w:rsidR="00CE0140">
        <w:rPr>
          <w:rFonts w:ascii="Times New Roman" w:hAnsi="Times New Roman" w:cs="Times New Roman"/>
          <w:sz w:val="24"/>
          <w:szCs w:val="24"/>
        </w:rPr>
        <w:t xml:space="preserve"> first</w:t>
      </w:r>
      <w:r w:rsidR="000216DA" w:rsidRPr="000216DA">
        <w:rPr>
          <w:rFonts w:ascii="Times New Roman" w:hAnsi="Times New Roman" w:cs="Times New Roman"/>
          <w:sz w:val="24"/>
          <w:szCs w:val="24"/>
        </w:rPr>
        <w:t xml:space="preserve"> pooled the extracted (from AD) and calculated (from IPD) hazard ratios (HRs) from the included studies by using the </w:t>
      </w:r>
      <w:r w:rsidR="000216DA">
        <w:rPr>
          <w:rFonts w:ascii="Times New Roman" w:hAnsi="Times New Roman" w:cs="Times New Roman"/>
          <w:sz w:val="24"/>
          <w:szCs w:val="24"/>
        </w:rPr>
        <w:t xml:space="preserve">fixed </w:t>
      </w:r>
      <w:r w:rsidR="000216DA" w:rsidRPr="000216DA">
        <w:rPr>
          <w:rFonts w:ascii="Times New Roman" w:hAnsi="Times New Roman" w:cs="Times New Roman"/>
          <w:sz w:val="24"/>
          <w:szCs w:val="24"/>
        </w:rPr>
        <w:t>effects meta-analysis method with empirical Bayes τ</w:t>
      </w:r>
      <w:r w:rsidR="000216DA">
        <w:rPr>
          <w:rFonts w:ascii="Times New Roman" w:hAnsi="Times New Roman" w:cs="Times New Roman"/>
          <w:sz w:val="24"/>
          <w:szCs w:val="24"/>
          <w:vertAlign w:val="superscript"/>
        </w:rPr>
        <w:t>2</w:t>
      </w:r>
      <w:r w:rsidR="000216DA" w:rsidRPr="000216DA">
        <w:rPr>
          <w:rFonts w:ascii="Times New Roman" w:hAnsi="Times New Roman" w:cs="Times New Roman"/>
          <w:sz w:val="24"/>
          <w:szCs w:val="24"/>
        </w:rPr>
        <w:t>.</w:t>
      </w:r>
      <w:r w:rsidR="000216DA">
        <w:rPr>
          <w:rFonts w:ascii="Times New Roman" w:hAnsi="Times New Roman" w:cs="Times New Roman"/>
          <w:sz w:val="24"/>
          <w:szCs w:val="24"/>
        </w:rPr>
        <w:t xml:space="preserve"> </w:t>
      </w:r>
      <w:r w:rsidR="00CE0140">
        <w:rPr>
          <w:rFonts w:ascii="Times New Roman" w:hAnsi="Times New Roman" w:cs="Times New Roman"/>
          <w:sz w:val="24"/>
          <w:szCs w:val="24"/>
        </w:rPr>
        <w:t xml:space="preserve">Next, we </w:t>
      </w:r>
      <w:r w:rsidR="00CE0140" w:rsidRPr="00CE0140">
        <w:rPr>
          <w:rFonts w:ascii="Times New Roman" w:hAnsi="Times New Roman" w:cs="Times New Roman"/>
          <w:sz w:val="24"/>
          <w:szCs w:val="24"/>
        </w:rPr>
        <w:t>re-run the analysis</w:t>
      </w:r>
      <w:r w:rsidR="00CE0140" w:rsidRPr="00CE0140">
        <w:t xml:space="preserve"> </w:t>
      </w:r>
      <w:r w:rsidR="00CE0140" w:rsidRPr="00CE0140">
        <w:rPr>
          <w:rFonts w:ascii="Times New Roman" w:hAnsi="Times New Roman" w:cs="Times New Roman"/>
          <w:sz w:val="24"/>
          <w:szCs w:val="24"/>
        </w:rPr>
        <w:t>K</w:t>
      </w:r>
      <w:r w:rsidR="00CE0140">
        <w:rPr>
          <w:rFonts w:ascii="Times New Roman" w:hAnsi="Times New Roman" w:cs="Times New Roman"/>
          <w:sz w:val="24"/>
          <w:szCs w:val="24"/>
        </w:rPr>
        <w:t xml:space="preserve"> –</w:t>
      </w:r>
      <w:r w:rsidR="00D74F76">
        <w:rPr>
          <w:rFonts w:ascii="Times New Roman" w:hAnsi="Times New Roman" w:cs="Times New Roman"/>
          <w:sz w:val="24"/>
          <w:szCs w:val="24"/>
        </w:rPr>
        <w:t xml:space="preserve"> </w:t>
      </w:r>
      <w:r w:rsidR="00577A9A">
        <w:rPr>
          <w:rFonts w:ascii="Times New Roman" w:hAnsi="Times New Roman" w:cs="Times New Roman"/>
          <w:sz w:val="24"/>
          <w:szCs w:val="24"/>
        </w:rPr>
        <w:t xml:space="preserve">1 </w:t>
      </w:r>
      <w:proofErr w:type="gramStart"/>
      <w:r w:rsidR="00577A9A" w:rsidRPr="00CE0140">
        <w:rPr>
          <w:rFonts w:ascii="Times New Roman" w:hAnsi="Times New Roman" w:cs="Times New Roman"/>
          <w:sz w:val="24"/>
          <w:szCs w:val="24"/>
        </w:rPr>
        <w:t>times</w:t>
      </w:r>
      <w:proofErr w:type="gramEnd"/>
      <w:r w:rsidR="00CE0140" w:rsidRPr="00CE0140">
        <w:rPr>
          <w:rFonts w:ascii="Times New Roman" w:hAnsi="Times New Roman" w:cs="Times New Roman"/>
          <w:sz w:val="24"/>
          <w:szCs w:val="24"/>
        </w:rPr>
        <w:t xml:space="preserve">, excluding one study at a time as a measure of how sensitive the </w:t>
      </w:r>
      <w:r w:rsidR="00CE0140">
        <w:rPr>
          <w:rFonts w:ascii="Times New Roman" w:hAnsi="Times New Roman" w:cs="Times New Roman"/>
          <w:sz w:val="24"/>
          <w:szCs w:val="24"/>
        </w:rPr>
        <w:t xml:space="preserve">pooled effect is. </w:t>
      </w:r>
      <w:r w:rsidR="00CE0140">
        <w:rPr>
          <w:rFonts w:ascii="Times New Roman" w:hAnsi="Times New Roman" w:cs="Times New Roman"/>
          <w:sz w:val="24"/>
          <w:szCs w:val="24"/>
          <w:highlight w:val="yellow"/>
        </w:rPr>
        <w:t>“</w:t>
      </w:r>
      <w:r w:rsidR="00CE0140" w:rsidRPr="00CE0140">
        <w:rPr>
          <w:rFonts w:ascii="Times New Roman" w:hAnsi="Times New Roman" w:cs="Times New Roman"/>
          <w:sz w:val="24"/>
          <w:szCs w:val="24"/>
          <w:highlight w:val="yellow"/>
        </w:rPr>
        <w:t>cite second”</w:t>
      </w:r>
    </w:p>
    <w:p w14:paraId="1804E701" w14:textId="26E46800" w:rsidR="00DE48BD" w:rsidRDefault="00551B01" w:rsidP="00DE48BD">
      <w:pPr>
        <w:spacing w:line="480" w:lineRule="auto"/>
        <w:rPr>
          <w:rFonts w:ascii="Times New Roman" w:hAnsi="Times New Roman" w:cs="Times New Roman"/>
          <w:sz w:val="24"/>
          <w:szCs w:val="24"/>
        </w:rPr>
      </w:pPr>
      <w:r w:rsidRPr="00551B01">
        <w:rPr>
          <w:rFonts w:ascii="Times New Roman" w:hAnsi="Times New Roman" w:cs="Times New Roman"/>
          <w:i/>
          <w:iCs/>
          <w:sz w:val="24"/>
          <w:szCs w:val="24"/>
        </w:rPr>
        <w:t>Bias assessment:</w:t>
      </w:r>
      <w:r>
        <w:rPr>
          <w:rFonts w:ascii="Times New Roman" w:hAnsi="Times New Roman" w:cs="Times New Roman"/>
          <w:sz w:val="24"/>
          <w:szCs w:val="24"/>
        </w:rPr>
        <w:t xml:space="preserve"> </w:t>
      </w:r>
      <w:r w:rsidR="00DE48BD" w:rsidRPr="00DE48BD">
        <w:rPr>
          <w:rFonts w:ascii="Times New Roman" w:hAnsi="Times New Roman" w:cs="Times New Roman"/>
          <w:sz w:val="24"/>
          <w:szCs w:val="24"/>
        </w:rPr>
        <w:t>We didn’t perform a risk of bias assessment as the quality of the studies was expected to be similar across studies</w:t>
      </w:r>
      <w:r w:rsidR="00DB62FF">
        <w:rPr>
          <w:rFonts w:ascii="Times New Roman" w:hAnsi="Times New Roman" w:cs="Times New Roman"/>
          <w:sz w:val="24"/>
          <w:szCs w:val="24"/>
        </w:rPr>
        <w:t xml:space="preserve"> (all were retrospective studies of observational data)</w:t>
      </w:r>
      <w:r w:rsidR="00DE48BD" w:rsidRPr="00DE48BD">
        <w:rPr>
          <w:rFonts w:ascii="Times New Roman" w:hAnsi="Times New Roman" w:cs="Times New Roman"/>
          <w:sz w:val="24"/>
          <w:szCs w:val="24"/>
        </w:rPr>
        <w:t xml:space="preserve">.  </w:t>
      </w:r>
    </w:p>
    <w:p w14:paraId="2C4FAD8A" w14:textId="4B441BEA" w:rsidR="00D424FD" w:rsidRDefault="00D424FD" w:rsidP="00DE48BD">
      <w:pPr>
        <w:spacing w:line="480" w:lineRule="auto"/>
        <w:rPr>
          <w:rFonts w:ascii="Times New Roman" w:hAnsi="Times New Roman" w:cs="Times New Roman"/>
          <w:sz w:val="24"/>
          <w:szCs w:val="24"/>
        </w:rPr>
      </w:pPr>
      <w:r w:rsidRPr="00551B01">
        <w:rPr>
          <w:rFonts w:ascii="Times New Roman" w:hAnsi="Times New Roman" w:cs="Times New Roman"/>
          <w:i/>
          <w:iCs/>
          <w:sz w:val="24"/>
          <w:szCs w:val="24"/>
        </w:rPr>
        <w:t>Publication bias</w:t>
      </w:r>
      <w:r>
        <w:rPr>
          <w:rFonts w:ascii="Times New Roman" w:hAnsi="Times New Roman" w:cs="Times New Roman"/>
          <w:sz w:val="24"/>
          <w:szCs w:val="24"/>
        </w:rPr>
        <w:t xml:space="preserve">: </w:t>
      </w:r>
      <w:commentRangeStart w:id="327"/>
      <w:del w:id="328" w:author="Michael Belias" w:date="2021-05-18T02:05:00Z">
        <w:r w:rsidDel="004E46AB">
          <w:rPr>
            <w:rFonts w:ascii="Times New Roman" w:hAnsi="Times New Roman" w:cs="Times New Roman"/>
            <w:sz w:val="24"/>
            <w:szCs w:val="24"/>
          </w:rPr>
          <w:delText>xx</w:delText>
        </w:r>
        <w:commentRangeEnd w:id="327"/>
        <w:r w:rsidDel="004E46AB">
          <w:rPr>
            <w:rStyle w:val="CommentReference"/>
          </w:rPr>
          <w:commentReference w:id="327"/>
        </w:r>
      </w:del>
      <w:ins w:id="329" w:author="Michael Belias" w:date="2021-05-18T02:07:00Z">
        <w:r w:rsidR="00F117F6">
          <w:rPr>
            <w:rFonts w:ascii="Times New Roman" w:hAnsi="Times New Roman" w:cs="Times New Roman"/>
            <w:sz w:val="24"/>
            <w:szCs w:val="24"/>
          </w:rPr>
          <w:t>To</w:t>
        </w:r>
      </w:ins>
      <w:ins w:id="330" w:author="Michael Belias" w:date="2021-05-18T02:06:00Z">
        <w:r w:rsidR="006A1A0E">
          <w:rPr>
            <w:rFonts w:ascii="Times New Roman" w:hAnsi="Times New Roman" w:cs="Times New Roman"/>
            <w:sz w:val="24"/>
            <w:szCs w:val="24"/>
          </w:rPr>
          <w:t xml:space="preserve"> assess</w:t>
        </w:r>
      </w:ins>
      <w:ins w:id="331" w:author="Michael Belias" w:date="2021-05-18T02:05:00Z">
        <w:r w:rsidR="004E46AB">
          <w:rPr>
            <w:rFonts w:ascii="Times New Roman" w:hAnsi="Times New Roman" w:cs="Times New Roman"/>
            <w:sz w:val="24"/>
            <w:szCs w:val="24"/>
          </w:rPr>
          <w:t xml:space="preserve"> </w:t>
        </w:r>
      </w:ins>
      <w:ins w:id="332" w:author="Michael Belias" w:date="2021-05-18T02:08:00Z">
        <w:r w:rsidR="00711E65">
          <w:rPr>
            <w:rFonts w:ascii="Times New Roman" w:hAnsi="Times New Roman" w:cs="Times New Roman"/>
            <w:sz w:val="24"/>
            <w:szCs w:val="24"/>
          </w:rPr>
          <w:t>whether</w:t>
        </w:r>
      </w:ins>
      <w:ins w:id="333" w:author="Michael Belias" w:date="2021-05-18T02:05:00Z">
        <w:r w:rsidR="004E46AB">
          <w:rPr>
            <w:rFonts w:ascii="Times New Roman" w:hAnsi="Times New Roman" w:cs="Times New Roman"/>
            <w:sz w:val="24"/>
            <w:szCs w:val="24"/>
          </w:rPr>
          <w:t xml:space="preserve"> publication bias</w:t>
        </w:r>
      </w:ins>
      <w:ins w:id="334" w:author="Michael Belias" w:date="2021-05-18T02:08:00Z">
        <w:r w:rsidR="008533DB">
          <w:rPr>
            <w:rFonts w:ascii="Times New Roman" w:hAnsi="Times New Roman" w:cs="Times New Roman"/>
            <w:sz w:val="24"/>
            <w:szCs w:val="24"/>
          </w:rPr>
          <w:t xml:space="preserve"> is present</w:t>
        </w:r>
        <w:r w:rsidR="00060814">
          <w:rPr>
            <w:rFonts w:ascii="Times New Roman" w:hAnsi="Times New Roman" w:cs="Times New Roman"/>
            <w:sz w:val="24"/>
            <w:szCs w:val="24"/>
          </w:rPr>
          <w:t>,</w:t>
        </w:r>
      </w:ins>
      <w:ins w:id="335" w:author="Michael Belias" w:date="2021-05-18T02:05:00Z">
        <w:r w:rsidR="004E46AB">
          <w:rPr>
            <w:rFonts w:ascii="Times New Roman" w:hAnsi="Times New Roman" w:cs="Times New Roman"/>
            <w:sz w:val="24"/>
            <w:szCs w:val="24"/>
          </w:rPr>
          <w:t xml:space="preserve"> </w:t>
        </w:r>
      </w:ins>
      <w:ins w:id="336" w:author="Michael Belias" w:date="2021-05-18T02:07:00Z">
        <w:r w:rsidR="00E47F43">
          <w:rPr>
            <w:rFonts w:ascii="Times New Roman" w:hAnsi="Times New Roman" w:cs="Times New Roman"/>
            <w:sz w:val="24"/>
            <w:szCs w:val="24"/>
          </w:rPr>
          <w:t xml:space="preserve">we </w:t>
        </w:r>
        <w:r w:rsidR="00F117F6">
          <w:rPr>
            <w:rFonts w:ascii="Times New Roman" w:hAnsi="Times New Roman" w:cs="Times New Roman"/>
            <w:sz w:val="24"/>
            <w:szCs w:val="24"/>
          </w:rPr>
          <w:t>performed</w:t>
        </w:r>
      </w:ins>
      <w:ins w:id="337" w:author="Michael Belias" w:date="2021-05-18T02:08:00Z">
        <w:r w:rsidR="00060814">
          <w:rPr>
            <w:rFonts w:ascii="Times New Roman" w:hAnsi="Times New Roman" w:cs="Times New Roman"/>
            <w:sz w:val="24"/>
            <w:szCs w:val="24"/>
          </w:rPr>
          <w:t xml:space="preserve"> both</w:t>
        </w:r>
      </w:ins>
      <w:ins w:id="338" w:author="Michael Belias" w:date="2021-05-18T02:07:00Z">
        <w:r w:rsidR="00F117F6">
          <w:rPr>
            <w:rFonts w:ascii="Times New Roman" w:hAnsi="Times New Roman" w:cs="Times New Roman"/>
            <w:sz w:val="24"/>
            <w:szCs w:val="24"/>
          </w:rPr>
          <w:t xml:space="preserve"> a rank correlation and linear regression test for funnel </w:t>
        </w:r>
      </w:ins>
      <w:ins w:id="339" w:author="Michael Belias" w:date="2021-05-18T02:08:00Z">
        <w:r w:rsidR="005F29AF">
          <w:rPr>
            <w:rFonts w:ascii="Times New Roman" w:hAnsi="Times New Roman" w:cs="Times New Roman"/>
            <w:sz w:val="24"/>
            <w:szCs w:val="24"/>
          </w:rPr>
          <w:t xml:space="preserve">asymmetry </w:t>
        </w:r>
        <w:proofErr w:type="gramStart"/>
        <w:r w:rsidR="005F29AF">
          <w:rPr>
            <w:rFonts w:ascii="Times New Roman" w:hAnsi="Times New Roman" w:cs="Times New Roman"/>
            <w:sz w:val="24"/>
            <w:szCs w:val="24"/>
          </w:rPr>
          <w:t>[</w:t>
        </w:r>
        <w:r w:rsidR="009E3D88">
          <w:rPr>
            <w:rFonts w:ascii="Times New Roman" w:hAnsi="Times New Roman" w:cs="Times New Roman"/>
            <w:sz w:val="24"/>
            <w:szCs w:val="24"/>
          </w:rPr>
          <w:t xml:space="preserve"> </w:t>
        </w:r>
      </w:ins>
      <w:ins w:id="340" w:author="Michael Belias" w:date="2021-05-18T02:07:00Z">
        <w:r w:rsidR="00F117F6">
          <w:rPr>
            <w:rFonts w:ascii="Times New Roman" w:hAnsi="Times New Roman" w:cs="Times New Roman"/>
            <w:sz w:val="24"/>
            <w:szCs w:val="24"/>
          </w:rPr>
          <w:t>]</w:t>
        </w:r>
        <w:proofErr w:type="gramEnd"/>
        <w:r w:rsidR="00F117F6">
          <w:rPr>
            <w:rFonts w:ascii="Times New Roman" w:hAnsi="Times New Roman" w:cs="Times New Roman"/>
            <w:sz w:val="24"/>
            <w:szCs w:val="24"/>
          </w:rPr>
          <w:t>.</w:t>
        </w:r>
        <w:r w:rsidR="00E47F43">
          <w:rPr>
            <w:rFonts w:ascii="Times New Roman" w:hAnsi="Times New Roman" w:cs="Times New Roman"/>
            <w:sz w:val="24"/>
            <w:szCs w:val="24"/>
          </w:rPr>
          <w:t xml:space="preserve"> </w:t>
        </w:r>
      </w:ins>
      <w:ins w:id="341" w:author="Michael Belias" w:date="2021-05-18T02:06:00Z">
        <w:r w:rsidR="006A1A0E">
          <w:rPr>
            <w:rFonts w:ascii="Times New Roman" w:hAnsi="Times New Roman" w:cs="Times New Roman"/>
            <w:sz w:val="24"/>
            <w:szCs w:val="24"/>
          </w:rPr>
          <w:t xml:space="preserve"> </w:t>
        </w:r>
        <w:commentRangeStart w:id="342"/>
        <w:commentRangeEnd w:id="342"/>
        <w:r w:rsidR="00D82CB2">
          <w:rPr>
            <w:rStyle w:val="CommentReference"/>
          </w:rPr>
          <w:commentReference w:id="342"/>
        </w:r>
      </w:ins>
      <w:ins w:id="343" w:author="Michael Belias" w:date="2021-05-18T02:05:00Z">
        <w:r w:rsidR="00D82CB2">
          <w:rPr>
            <w:rFonts w:ascii="Times New Roman" w:hAnsi="Times New Roman" w:cs="Times New Roman"/>
            <w:sz w:val="24"/>
            <w:szCs w:val="24"/>
          </w:rPr>
          <w:t xml:space="preserve"> </w:t>
        </w:r>
      </w:ins>
    </w:p>
    <w:p w14:paraId="14C024BC" w14:textId="3DF65E5E" w:rsidR="005B5C0E" w:rsidRPr="005B5C0E" w:rsidRDefault="005B5C0E" w:rsidP="005B5C0E">
      <w:pPr>
        <w:spacing w:line="480" w:lineRule="auto"/>
        <w:rPr>
          <w:rFonts w:ascii="Times New Roman" w:hAnsi="Times New Roman" w:cs="Times New Roman"/>
          <w:color w:val="2E74B5" w:themeColor="accent5" w:themeShade="BF"/>
          <w:sz w:val="24"/>
          <w:szCs w:val="24"/>
        </w:rPr>
      </w:pPr>
      <w:r w:rsidRPr="005B5C0E">
        <w:rPr>
          <w:rFonts w:ascii="Times New Roman" w:hAnsi="Times New Roman" w:cs="Times New Roman"/>
          <w:color w:val="2E74B5" w:themeColor="accent5" w:themeShade="BF"/>
          <w:sz w:val="24"/>
          <w:szCs w:val="24"/>
        </w:rPr>
        <w:t>Statistical packages</w:t>
      </w:r>
    </w:p>
    <w:p w14:paraId="2D1E5F00" w14:textId="12F63FA2" w:rsidR="00DE48BD" w:rsidRDefault="005B5C0E" w:rsidP="005B5C0E">
      <w:pPr>
        <w:spacing w:line="480" w:lineRule="auto"/>
        <w:rPr>
          <w:rFonts w:ascii="Times New Roman" w:hAnsi="Times New Roman" w:cs="Times New Roman"/>
          <w:sz w:val="24"/>
          <w:szCs w:val="24"/>
        </w:rPr>
      </w:pPr>
      <w:r w:rsidRPr="005B5C0E">
        <w:rPr>
          <w:rFonts w:ascii="Times New Roman" w:hAnsi="Times New Roman" w:cs="Times New Roman"/>
          <w:sz w:val="24"/>
          <w:szCs w:val="24"/>
        </w:rPr>
        <w:t>All analyses were performed in the statistical software R version 3.</w:t>
      </w:r>
      <w:commentRangeStart w:id="344"/>
      <w:r w:rsidRPr="005B5C0E">
        <w:rPr>
          <w:rFonts w:ascii="Times New Roman" w:hAnsi="Times New Roman" w:cs="Times New Roman"/>
          <w:sz w:val="24"/>
          <w:szCs w:val="24"/>
        </w:rPr>
        <w:t>6</w:t>
      </w:r>
      <w:commentRangeEnd w:id="344"/>
      <w:r>
        <w:rPr>
          <w:rStyle w:val="CommentReference"/>
        </w:rPr>
        <w:commentReference w:id="344"/>
      </w:r>
      <w:r w:rsidRPr="005B5C0E">
        <w:rPr>
          <w:rFonts w:ascii="Times New Roman" w:hAnsi="Times New Roman" w:cs="Times New Roman"/>
          <w:sz w:val="24"/>
          <w:szCs w:val="24"/>
        </w:rPr>
        <w:t>.0 (2019-04-26). For data manipulation</w:t>
      </w:r>
      <w:r>
        <w:rPr>
          <w:rFonts w:ascii="Times New Roman" w:hAnsi="Times New Roman" w:cs="Times New Roman"/>
          <w:sz w:val="24"/>
          <w:szCs w:val="24"/>
        </w:rPr>
        <w:t xml:space="preserve"> </w:t>
      </w:r>
      <w:r w:rsidRPr="005B5C0E">
        <w:rPr>
          <w:rFonts w:ascii="Times New Roman" w:hAnsi="Times New Roman" w:cs="Times New Roman"/>
          <w:sz w:val="24"/>
          <w:szCs w:val="24"/>
        </w:rPr>
        <w:t xml:space="preserve">we used the </w:t>
      </w:r>
      <w:proofErr w:type="spellStart"/>
      <w:r w:rsidRPr="005B5C0E">
        <w:rPr>
          <w:rFonts w:ascii="Times New Roman" w:hAnsi="Times New Roman" w:cs="Times New Roman"/>
          <w:sz w:val="24"/>
          <w:szCs w:val="24"/>
        </w:rPr>
        <w:t>tidyverse</w:t>
      </w:r>
      <w:proofErr w:type="spellEnd"/>
      <w:del w:id="345" w:author="Michael Belias" w:date="2021-05-18T02:14:00Z">
        <w:r w:rsidRPr="005B5C0E" w:rsidDel="000C3783">
          <w:rPr>
            <w:rFonts w:ascii="Times New Roman" w:hAnsi="Times New Roman" w:cs="Times New Roman"/>
            <w:sz w:val="24"/>
            <w:szCs w:val="24"/>
          </w:rPr>
          <w:delText>3</w:delText>
        </w:r>
      </w:del>
      <w:r w:rsidRPr="005B5C0E">
        <w:rPr>
          <w:rFonts w:ascii="Times New Roman" w:hAnsi="Times New Roman" w:cs="Times New Roman"/>
          <w:sz w:val="24"/>
          <w:szCs w:val="24"/>
        </w:rPr>
        <w:t xml:space="preserve"> package</w:t>
      </w:r>
      <w:ins w:id="346" w:author="Michael Belias" w:date="2021-05-18T02:41:00Z">
        <w:r w:rsidR="00D73ACC">
          <w:rPr>
            <w:rFonts w:ascii="Times New Roman" w:hAnsi="Times New Roman" w:cs="Times New Roman"/>
            <w:sz w:val="24"/>
            <w:szCs w:val="24"/>
          </w:rPr>
          <w:t xml:space="preserve">, for the Cox PH we used </w:t>
        </w:r>
        <w:r w:rsidR="00D73ACC" w:rsidRPr="00D73ACC">
          <w:rPr>
            <w:rFonts w:ascii="Times New Roman" w:hAnsi="Times New Roman" w:cs="Times New Roman"/>
            <w:sz w:val="24"/>
            <w:szCs w:val="24"/>
          </w:rPr>
          <w:t>survival</w:t>
        </w:r>
        <w:r w:rsidR="00D73ACC">
          <w:rPr>
            <w:rFonts w:ascii="Times New Roman" w:hAnsi="Times New Roman" w:cs="Times New Roman"/>
            <w:sz w:val="24"/>
            <w:szCs w:val="24"/>
          </w:rPr>
          <w:t xml:space="preserve"> package</w:t>
        </w:r>
      </w:ins>
      <w:r w:rsidRPr="005B5C0E">
        <w:rPr>
          <w:rFonts w:ascii="Times New Roman" w:hAnsi="Times New Roman" w:cs="Times New Roman"/>
          <w:sz w:val="24"/>
          <w:szCs w:val="24"/>
        </w:rPr>
        <w:t xml:space="preserve"> and for the meta-analysis the meta</w:t>
      </w:r>
      <w:del w:id="347" w:author="Michael Belias" w:date="2021-05-18T02:14:00Z">
        <w:r w:rsidRPr="005B5C0E" w:rsidDel="000C3783">
          <w:rPr>
            <w:rFonts w:ascii="Times New Roman" w:hAnsi="Times New Roman" w:cs="Times New Roman"/>
            <w:sz w:val="24"/>
            <w:szCs w:val="24"/>
          </w:rPr>
          <w:delText>4</w:delText>
        </w:r>
      </w:del>
      <w:r w:rsidRPr="005B5C0E">
        <w:rPr>
          <w:rFonts w:ascii="Times New Roman" w:hAnsi="Times New Roman" w:cs="Times New Roman"/>
          <w:sz w:val="24"/>
          <w:szCs w:val="24"/>
        </w:rPr>
        <w:t xml:space="preserve"> package</w:t>
      </w:r>
      <w:r>
        <w:rPr>
          <w:rFonts w:ascii="Times New Roman" w:hAnsi="Times New Roman" w:cs="Times New Roman"/>
          <w:sz w:val="24"/>
          <w:szCs w:val="24"/>
        </w:rPr>
        <w:t xml:space="preserve">. </w:t>
      </w:r>
    </w:p>
    <w:p w14:paraId="17CA599B" w14:textId="779459EF" w:rsidR="00E00D13" w:rsidRDefault="00E00D13" w:rsidP="009323E7">
      <w:pPr>
        <w:spacing w:line="480" w:lineRule="auto"/>
        <w:rPr>
          <w:rFonts w:ascii="Times New Roman" w:hAnsi="Times New Roman" w:cs="Times New Roman"/>
          <w:sz w:val="24"/>
          <w:szCs w:val="24"/>
        </w:rPr>
      </w:pPr>
    </w:p>
    <w:p w14:paraId="4750CFCB" w14:textId="551207D5" w:rsidR="00E00D13" w:rsidRPr="009323E7" w:rsidRDefault="00E00D13" w:rsidP="009323E7">
      <w:pPr>
        <w:pStyle w:val="Heading1"/>
        <w:spacing w:line="480" w:lineRule="auto"/>
        <w:rPr>
          <w:rFonts w:ascii="Times New Roman" w:hAnsi="Times New Roman" w:cs="Times New Roman"/>
          <w:sz w:val="24"/>
          <w:szCs w:val="24"/>
        </w:rPr>
      </w:pPr>
      <w:r w:rsidRPr="009323E7">
        <w:rPr>
          <w:rFonts w:ascii="Times New Roman" w:hAnsi="Times New Roman" w:cs="Times New Roman"/>
          <w:sz w:val="24"/>
          <w:szCs w:val="24"/>
        </w:rPr>
        <w:t>Results</w:t>
      </w:r>
    </w:p>
    <w:p w14:paraId="4E481639" w14:textId="77777777" w:rsidR="000C5E5B" w:rsidRPr="00F30425" w:rsidRDefault="000C5E5B" w:rsidP="009323E7">
      <w:pPr>
        <w:pStyle w:val="Heading2"/>
        <w:spacing w:line="480" w:lineRule="auto"/>
        <w:rPr>
          <w:rFonts w:ascii="Times New Roman" w:hAnsi="Times New Roman" w:cs="Times New Roman"/>
          <w:sz w:val="24"/>
          <w:szCs w:val="24"/>
        </w:rPr>
      </w:pPr>
      <w:r w:rsidRPr="009323E7">
        <w:rPr>
          <w:rFonts w:ascii="Times New Roman" w:hAnsi="Times New Roman" w:cs="Times New Roman"/>
          <w:sz w:val="24"/>
          <w:szCs w:val="24"/>
        </w:rPr>
        <w:t>Study Selection</w:t>
      </w:r>
    </w:p>
    <w:p w14:paraId="0425C6F6" w14:textId="7E5D6967" w:rsidR="00F27A67" w:rsidRPr="00F30425" w:rsidRDefault="000C5E5B" w:rsidP="00E92843">
      <w:pPr>
        <w:spacing w:line="480" w:lineRule="auto"/>
        <w:rPr>
          <w:rFonts w:ascii="Times New Roman" w:hAnsi="Times New Roman" w:cs="Times New Roman"/>
          <w:sz w:val="24"/>
          <w:szCs w:val="24"/>
        </w:rPr>
      </w:pPr>
      <w:r w:rsidRPr="00F30425">
        <w:rPr>
          <w:rFonts w:ascii="Times New Roman" w:hAnsi="Times New Roman" w:cs="Times New Roman"/>
          <w:sz w:val="24"/>
          <w:szCs w:val="24"/>
        </w:rPr>
        <w:t>A total of 1169 titles and abstracts were identified by the screening electronic search strategy</w:t>
      </w:r>
      <w:r w:rsidR="0013100B" w:rsidRPr="00F30425">
        <w:rPr>
          <w:rFonts w:ascii="Times New Roman" w:hAnsi="Times New Roman" w:cs="Times New Roman"/>
          <w:sz w:val="24"/>
          <w:szCs w:val="24"/>
        </w:rPr>
        <w:t>. After title and abstract screening</w:t>
      </w:r>
      <w:r w:rsidR="00230B74" w:rsidRPr="00F30425">
        <w:rPr>
          <w:rFonts w:ascii="Times New Roman" w:hAnsi="Times New Roman" w:cs="Times New Roman"/>
          <w:sz w:val="24"/>
          <w:szCs w:val="24"/>
        </w:rPr>
        <w:t xml:space="preserve"> following the aforementioned search strategy,</w:t>
      </w:r>
      <w:r w:rsidRPr="00F30425">
        <w:rPr>
          <w:rFonts w:ascii="Times New Roman" w:hAnsi="Times New Roman" w:cs="Times New Roman"/>
          <w:sz w:val="24"/>
          <w:szCs w:val="24"/>
        </w:rPr>
        <w:t xml:space="preserve"> </w:t>
      </w:r>
      <w:r w:rsidR="00230B74" w:rsidRPr="00F30425">
        <w:rPr>
          <w:rFonts w:ascii="Times New Roman" w:hAnsi="Times New Roman" w:cs="Times New Roman"/>
          <w:sz w:val="24"/>
          <w:szCs w:val="24"/>
        </w:rPr>
        <w:t>7</w:t>
      </w:r>
      <w:r w:rsidRPr="00F30425">
        <w:rPr>
          <w:rFonts w:ascii="Times New Roman" w:hAnsi="Times New Roman" w:cs="Times New Roman"/>
          <w:sz w:val="24"/>
          <w:szCs w:val="24"/>
        </w:rPr>
        <w:t xml:space="preserve"> articles met the eligibility</w:t>
      </w:r>
      <w:r w:rsidR="009F4A75" w:rsidRPr="00F30425">
        <w:rPr>
          <w:rFonts w:ascii="Times New Roman" w:hAnsi="Times New Roman" w:cs="Times New Roman"/>
          <w:sz w:val="24"/>
          <w:szCs w:val="24"/>
        </w:rPr>
        <w:t xml:space="preserve"> criteria</w:t>
      </w:r>
      <w:r w:rsidRPr="00F30425">
        <w:rPr>
          <w:rFonts w:ascii="Times New Roman" w:hAnsi="Times New Roman" w:cs="Times New Roman"/>
          <w:sz w:val="24"/>
          <w:szCs w:val="24"/>
        </w:rPr>
        <w:t xml:space="preserve"> (</w:t>
      </w:r>
      <w:proofErr w:type="spellStart"/>
      <w:r w:rsidRPr="00F30425">
        <w:rPr>
          <w:rFonts w:ascii="Times New Roman" w:hAnsi="Times New Roman" w:cs="Times New Roman"/>
          <w:sz w:val="24"/>
          <w:szCs w:val="24"/>
        </w:rPr>
        <w:t>eFigure</w:t>
      </w:r>
      <w:proofErr w:type="spellEnd"/>
      <w:r w:rsidRPr="00F30425">
        <w:rPr>
          <w:rFonts w:ascii="Times New Roman" w:hAnsi="Times New Roman" w:cs="Times New Roman"/>
          <w:sz w:val="24"/>
          <w:szCs w:val="24"/>
        </w:rPr>
        <w:t xml:space="preserve"> 1 in the Supplement). </w:t>
      </w:r>
      <w:r w:rsidR="00977E96" w:rsidRPr="00F30425">
        <w:rPr>
          <w:rFonts w:ascii="Times New Roman" w:hAnsi="Times New Roman" w:cs="Times New Roman"/>
          <w:sz w:val="24"/>
          <w:szCs w:val="24"/>
        </w:rPr>
        <w:t>After full text inspection</w:t>
      </w:r>
      <w:r w:rsidR="00E20698" w:rsidRPr="00F30425">
        <w:rPr>
          <w:rFonts w:ascii="Times New Roman" w:hAnsi="Times New Roman" w:cs="Times New Roman"/>
          <w:sz w:val="24"/>
          <w:szCs w:val="24"/>
        </w:rPr>
        <w:t xml:space="preserve"> </w:t>
      </w:r>
      <w:r w:rsidR="00BB1CFB" w:rsidRPr="00F30425">
        <w:rPr>
          <w:rFonts w:ascii="Times New Roman" w:hAnsi="Times New Roman" w:cs="Times New Roman"/>
          <w:sz w:val="24"/>
          <w:szCs w:val="24"/>
        </w:rPr>
        <w:t xml:space="preserve">all </w:t>
      </w:r>
      <w:r w:rsidR="00230B74" w:rsidRPr="00F30425">
        <w:rPr>
          <w:rFonts w:ascii="Times New Roman" w:hAnsi="Times New Roman" w:cs="Times New Roman"/>
          <w:sz w:val="24"/>
          <w:szCs w:val="24"/>
        </w:rPr>
        <w:t xml:space="preserve">7 </w:t>
      </w:r>
      <w:r w:rsidR="00BB1CFB" w:rsidRPr="00F30425">
        <w:rPr>
          <w:rFonts w:ascii="Times New Roman" w:hAnsi="Times New Roman" w:cs="Times New Roman"/>
          <w:sz w:val="24"/>
          <w:szCs w:val="24"/>
        </w:rPr>
        <w:t xml:space="preserve">were </w:t>
      </w:r>
      <w:r w:rsidR="000B6A85" w:rsidRPr="00F30425">
        <w:rPr>
          <w:rFonts w:ascii="Times New Roman" w:hAnsi="Times New Roman" w:cs="Times New Roman"/>
          <w:sz w:val="24"/>
          <w:szCs w:val="24"/>
        </w:rPr>
        <w:t xml:space="preserve">considered relevant and included in the meta-analysis. </w:t>
      </w:r>
      <w:r w:rsidR="00230B74" w:rsidRPr="00F30425">
        <w:rPr>
          <w:rFonts w:ascii="Times New Roman" w:hAnsi="Times New Roman" w:cs="Times New Roman"/>
          <w:sz w:val="24"/>
          <w:szCs w:val="24"/>
        </w:rPr>
        <w:t>IPD data were obtained for 3 studies</w:t>
      </w:r>
      <w:r w:rsidR="00B51301" w:rsidRPr="00F30425">
        <w:rPr>
          <w:rFonts w:ascii="Times New Roman" w:hAnsi="Times New Roman" w:cs="Times New Roman"/>
          <w:sz w:val="24"/>
          <w:szCs w:val="24"/>
        </w:rPr>
        <w:t xml:space="preserve"> but t</w:t>
      </w:r>
      <w:r w:rsidR="00230B74" w:rsidRPr="00F30425">
        <w:rPr>
          <w:rFonts w:ascii="Times New Roman" w:hAnsi="Times New Roman" w:cs="Times New Roman"/>
          <w:sz w:val="24"/>
          <w:szCs w:val="24"/>
        </w:rPr>
        <w:t xml:space="preserve">he study by </w:t>
      </w:r>
      <w:proofErr w:type="spellStart"/>
      <w:r w:rsidR="00230B74" w:rsidRPr="00F30425">
        <w:rPr>
          <w:rFonts w:ascii="Times New Roman" w:hAnsi="Times New Roman" w:cs="Times New Roman"/>
          <w:sz w:val="24"/>
          <w:szCs w:val="24"/>
        </w:rPr>
        <w:t>Gagniere</w:t>
      </w:r>
      <w:proofErr w:type="spellEnd"/>
      <w:r w:rsidR="00230B74" w:rsidRPr="00F30425">
        <w:rPr>
          <w:rFonts w:ascii="Times New Roman" w:hAnsi="Times New Roman" w:cs="Times New Roman"/>
          <w:sz w:val="24"/>
          <w:szCs w:val="24"/>
        </w:rPr>
        <w:t xml:space="preserve"> et al was binational and thus </w:t>
      </w:r>
      <w:r w:rsidR="00B51301" w:rsidRPr="00F30425">
        <w:rPr>
          <w:rFonts w:ascii="Times New Roman" w:hAnsi="Times New Roman" w:cs="Times New Roman"/>
          <w:sz w:val="24"/>
          <w:szCs w:val="24"/>
        </w:rPr>
        <w:t>IPD</w:t>
      </w:r>
      <w:r w:rsidR="00230B74" w:rsidRPr="00F30425">
        <w:rPr>
          <w:rFonts w:ascii="Times New Roman" w:hAnsi="Times New Roman" w:cs="Times New Roman"/>
          <w:sz w:val="24"/>
          <w:szCs w:val="24"/>
        </w:rPr>
        <w:t xml:space="preserve"> were obtained </w:t>
      </w:r>
      <w:r w:rsidR="00B51301" w:rsidRPr="00F30425">
        <w:rPr>
          <w:rFonts w:ascii="Times New Roman" w:hAnsi="Times New Roman" w:cs="Times New Roman"/>
          <w:sz w:val="24"/>
          <w:szCs w:val="24"/>
        </w:rPr>
        <w:t>and analysed separately. AD data were used for the other 4 studies.</w:t>
      </w:r>
      <w:r w:rsidR="00862256">
        <w:rPr>
          <w:rFonts w:ascii="Times New Roman" w:hAnsi="Times New Roman" w:cs="Times New Roman"/>
          <w:sz w:val="24"/>
          <w:szCs w:val="24"/>
        </w:rPr>
        <w:t xml:space="preserve"> As such, 8 studies appear in this meta-analysis.</w:t>
      </w:r>
    </w:p>
    <w:p w14:paraId="1CBE128C" w14:textId="77777777" w:rsidR="00A4552E" w:rsidRPr="00F30425" w:rsidRDefault="00A4552E" w:rsidP="00E92843">
      <w:pPr>
        <w:pStyle w:val="Heading1"/>
        <w:spacing w:line="480" w:lineRule="auto"/>
        <w:rPr>
          <w:rFonts w:ascii="Times New Roman" w:hAnsi="Times New Roman" w:cs="Times New Roman"/>
          <w:sz w:val="24"/>
          <w:szCs w:val="24"/>
        </w:rPr>
      </w:pPr>
      <w:r w:rsidRPr="00F30425">
        <w:rPr>
          <w:rFonts w:ascii="Times New Roman" w:hAnsi="Times New Roman" w:cs="Times New Roman"/>
          <w:sz w:val="24"/>
          <w:szCs w:val="24"/>
        </w:rPr>
        <w:t>Study Characteristics</w:t>
      </w:r>
    </w:p>
    <w:p w14:paraId="77E63EB2" w14:textId="34D94CD2" w:rsidR="00A44D9C" w:rsidRDefault="00A4552E" w:rsidP="00E92843">
      <w:pPr>
        <w:spacing w:line="480" w:lineRule="auto"/>
        <w:rPr>
          <w:rFonts w:ascii="Times New Roman" w:hAnsi="Times New Roman" w:cs="Times New Roman"/>
          <w:sz w:val="24"/>
          <w:szCs w:val="24"/>
        </w:rPr>
      </w:pPr>
      <w:r w:rsidRPr="00F30425">
        <w:rPr>
          <w:rFonts w:ascii="Times New Roman" w:hAnsi="Times New Roman" w:cs="Times New Roman"/>
          <w:sz w:val="24"/>
          <w:szCs w:val="24"/>
        </w:rPr>
        <w:t xml:space="preserve">The </w:t>
      </w:r>
      <w:r w:rsidR="00E92843" w:rsidRPr="00F30425">
        <w:rPr>
          <w:rFonts w:ascii="Times New Roman" w:hAnsi="Times New Roman" w:cs="Times New Roman"/>
          <w:sz w:val="24"/>
          <w:szCs w:val="24"/>
        </w:rPr>
        <w:t>7</w:t>
      </w:r>
      <w:r w:rsidRPr="00F30425">
        <w:rPr>
          <w:rFonts w:ascii="Times New Roman" w:hAnsi="Times New Roman" w:cs="Times New Roman"/>
          <w:sz w:val="24"/>
          <w:szCs w:val="24"/>
        </w:rPr>
        <w:t xml:space="preserve"> </w:t>
      </w:r>
      <w:r w:rsidR="00B5740B" w:rsidRPr="00F30425">
        <w:rPr>
          <w:rFonts w:ascii="Times New Roman" w:hAnsi="Times New Roman" w:cs="Times New Roman"/>
          <w:sz w:val="24"/>
          <w:szCs w:val="24"/>
        </w:rPr>
        <w:t>studies</w:t>
      </w:r>
      <w:r w:rsidRPr="00F30425">
        <w:rPr>
          <w:rFonts w:ascii="Times New Roman" w:hAnsi="Times New Roman" w:cs="Times New Roman"/>
          <w:sz w:val="24"/>
          <w:szCs w:val="24"/>
        </w:rPr>
        <w:t xml:space="preserve"> comprised </w:t>
      </w:r>
      <w:r w:rsidR="00115899" w:rsidRPr="00F30425">
        <w:rPr>
          <w:rFonts w:ascii="Times New Roman" w:hAnsi="Times New Roman" w:cs="Times New Roman"/>
          <w:sz w:val="24"/>
          <w:szCs w:val="24"/>
        </w:rPr>
        <w:t>xxx</w:t>
      </w:r>
      <w:r w:rsidRPr="00F30425">
        <w:rPr>
          <w:rFonts w:ascii="Times New Roman" w:hAnsi="Times New Roman" w:cs="Times New Roman"/>
          <w:sz w:val="24"/>
          <w:szCs w:val="24"/>
        </w:rPr>
        <w:t xml:space="preserve"> patients </w:t>
      </w:r>
      <w:r w:rsidR="00E92843" w:rsidRPr="00F30425">
        <w:rPr>
          <w:rFonts w:ascii="Times New Roman" w:hAnsi="Times New Roman" w:cs="Times New Roman"/>
          <w:sz w:val="24"/>
          <w:szCs w:val="24"/>
        </w:rPr>
        <w:t xml:space="preserve">ranging from </w:t>
      </w:r>
      <w:proofErr w:type="gramStart"/>
      <w:r w:rsidR="00E92843" w:rsidRPr="00F30425">
        <w:rPr>
          <w:rFonts w:ascii="Times New Roman" w:hAnsi="Times New Roman" w:cs="Times New Roman"/>
          <w:sz w:val="24"/>
          <w:szCs w:val="24"/>
        </w:rPr>
        <w:t>xx to xx</w:t>
      </w:r>
      <w:proofErr w:type="gramEnd"/>
      <w:r w:rsidR="00E92843" w:rsidRPr="00F30425">
        <w:rPr>
          <w:rFonts w:ascii="Times New Roman" w:hAnsi="Times New Roman" w:cs="Times New Roman"/>
          <w:sz w:val="24"/>
          <w:szCs w:val="24"/>
        </w:rPr>
        <w:t xml:space="preserve"> patients per study (median, xx).</w:t>
      </w:r>
      <w:r w:rsidR="009F4A20" w:rsidRPr="00F30425">
        <w:rPr>
          <w:rFonts w:ascii="Times New Roman" w:hAnsi="Times New Roman" w:cs="Times New Roman"/>
          <w:sz w:val="24"/>
          <w:szCs w:val="24"/>
        </w:rPr>
        <w:t xml:space="preserve"> The major characteristics are shown in </w:t>
      </w:r>
      <w:proofErr w:type="spellStart"/>
      <w:r w:rsidR="009F4A20" w:rsidRPr="00F30425">
        <w:rPr>
          <w:rFonts w:ascii="Times New Roman" w:hAnsi="Times New Roman" w:cs="Times New Roman"/>
          <w:sz w:val="24"/>
          <w:szCs w:val="24"/>
        </w:rPr>
        <w:t>eTable</w:t>
      </w:r>
      <w:proofErr w:type="spellEnd"/>
      <w:r w:rsidR="009F4A20" w:rsidRPr="00F30425">
        <w:rPr>
          <w:rFonts w:ascii="Times New Roman" w:hAnsi="Times New Roman" w:cs="Times New Roman"/>
          <w:sz w:val="24"/>
          <w:szCs w:val="24"/>
        </w:rPr>
        <w:t xml:space="preserve"> xx and xx in the Supplement. Rates of RS ranged from xx% to xx% and LS from xx% to xx% of all included patients. Rates of KRAS mutation ranged from xx% to xx% and wild type from xx% to xx% of all included patients.</w:t>
      </w:r>
      <w:r w:rsidR="009A1DFD">
        <w:rPr>
          <w:rFonts w:ascii="Times New Roman" w:hAnsi="Times New Roman" w:cs="Times New Roman"/>
          <w:sz w:val="24"/>
          <w:szCs w:val="24"/>
        </w:rPr>
        <w:t xml:space="preserve"> </w:t>
      </w:r>
    </w:p>
    <w:p w14:paraId="76A12E98" w14:textId="293741B0" w:rsidR="00F30425" w:rsidRPr="00F30425" w:rsidRDefault="00F30425" w:rsidP="00F30425">
      <w:pPr>
        <w:spacing w:line="480" w:lineRule="auto"/>
        <w:rPr>
          <w:rFonts w:ascii="Times New Roman" w:hAnsi="Times New Roman" w:cs="Times New Roman"/>
          <w:color w:val="2E74B5" w:themeColor="accent5" w:themeShade="BF"/>
          <w:sz w:val="24"/>
          <w:szCs w:val="24"/>
        </w:rPr>
      </w:pPr>
      <w:bookmarkStart w:id="348" w:name="_Hlk72011330"/>
      <w:r w:rsidRPr="00F30425">
        <w:rPr>
          <w:rFonts w:ascii="Times New Roman" w:hAnsi="Times New Roman" w:cs="Times New Roman"/>
          <w:color w:val="2E74B5" w:themeColor="accent5" w:themeShade="BF"/>
          <w:sz w:val="24"/>
          <w:szCs w:val="24"/>
        </w:rPr>
        <w:t>Meta-Analysis of Overall Survival</w:t>
      </w:r>
      <w:r w:rsidR="00791901">
        <w:rPr>
          <w:rFonts w:ascii="Times New Roman" w:hAnsi="Times New Roman" w:cs="Times New Roman"/>
          <w:color w:val="2E74B5" w:themeColor="accent5" w:themeShade="BF"/>
          <w:sz w:val="24"/>
          <w:szCs w:val="24"/>
        </w:rPr>
        <w:t xml:space="preserve"> </w:t>
      </w:r>
      <w:r w:rsidR="00CF4105">
        <w:rPr>
          <w:rFonts w:ascii="Times New Roman" w:hAnsi="Times New Roman" w:cs="Times New Roman"/>
          <w:color w:val="2E74B5" w:themeColor="accent5" w:themeShade="BF"/>
          <w:sz w:val="24"/>
          <w:szCs w:val="24"/>
        </w:rPr>
        <w:t xml:space="preserve">stratified by the </w:t>
      </w:r>
      <w:r w:rsidR="00791901">
        <w:rPr>
          <w:rFonts w:ascii="Times New Roman" w:hAnsi="Times New Roman" w:cs="Times New Roman"/>
          <w:color w:val="2E74B5" w:themeColor="accent5" w:themeShade="BF"/>
          <w:sz w:val="24"/>
          <w:szCs w:val="24"/>
        </w:rPr>
        <w:t xml:space="preserve">KRAS </w:t>
      </w:r>
      <w:r w:rsidR="00CF4105">
        <w:rPr>
          <w:rFonts w:ascii="Times New Roman" w:hAnsi="Times New Roman" w:cs="Times New Roman"/>
          <w:color w:val="2E74B5" w:themeColor="accent5" w:themeShade="BF"/>
          <w:sz w:val="24"/>
          <w:szCs w:val="24"/>
        </w:rPr>
        <w:t>mutational status</w:t>
      </w:r>
    </w:p>
    <w:p w14:paraId="5A982B4F" w14:textId="1132F220" w:rsidR="00CF4105" w:rsidRDefault="00F30425" w:rsidP="00CF4105">
      <w:pPr>
        <w:spacing w:line="480" w:lineRule="auto"/>
        <w:rPr>
          <w:rFonts w:ascii="Times New Roman" w:hAnsi="Times New Roman" w:cs="Times New Roman"/>
          <w:sz w:val="24"/>
          <w:szCs w:val="24"/>
        </w:rPr>
      </w:pPr>
      <w:bookmarkStart w:id="349" w:name="_Hlk72011346"/>
      <w:bookmarkEnd w:id="348"/>
      <w:r w:rsidRPr="00F30425">
        <w:rPr>
          <w:rFonts w:ascii="Times New Roman" w:hAnsi="Times New Roman" w:cs="Times New Roman"/>
          <w:sz w:val="24"/>
          <w:szCs w:val="24"/>
        </w:rPr>
        <w:t xml:space="preserve">A pooled HR of </w:t>
      </w:r>
      <w:r w:rsidR="00081167">
        <w:rPr>
          <w:rFonts w:ascii="Times New Roman" w:hAnsi="Times New Roman" w:cs="Times New Roman"/>
          <w:sz w:val="24"/>
          <w:szCs w:val="24"/>
        </w:rPr>
        <w:t>1</w:t>
      </w:r>
      <w:r w:rsidRPr="00F30425">
        <w:rPr>
          <w:rFonts w:ascii="Times New Roman" w:hAnsi="Times New Roman" w:cs="Times New Roman"/>
          <w:sz w:val="24"/>
          <w:szCs w:val="24"/>
        </w:rPr>
        <w:t>.</w:t>
      </w:r>
      <w:r w:rsidR="00081167">
        <w:rPr>
          <w:rFonts w:ascii="Times New Roman" w:hAnsi="Times New Roman" w:cs="Times New Roman"/>
          <w:sz w:val="24"/>
          <w:szCs w:val="24"/>
        </w:rPr>
        <w:t>03</w:t>
      </w:r>
      <w:r w:rsidRPr="00F30425">
        <w:rPr>
          <w:rFonts w:ascii="Times New Roman" w:hAnsi="Times New Roman" w:cs="Times New Roman"/>
          <w:sz w:val="24"/>
          <w:szCs w:val="24"/>
        </w:rPr>
        <w:t xml:space="preserve"> (95% CI, 0.</w:t>
      </w:r>
      <w:r w:rsidR="00081167">
        <w:rPr>
          <w:rFonts w:ascii="Times New Roman" w:hAnsi="Times New Roman" w:cs="Times New Roman"/>
          <w:sz w:val="24"/>
          <w:szCs w:val="24"/>
        </w:rPr>
        <w:t>88</w:t>
      </w:r>
      <w:r w:rsidRPr="00F30425">
        <w:rPr>
          <w:rFonts w:ascii="Times New Roman" w:hAnsi="Times New Roman" w:cs="Times New Roman"/>
          <w:sz w:val="24"/>
          <w:szCs w:val="24"/>
        </w:rPr>
        <w:t>-</w:t>
      </w:r>
      <w:r w:rsidR="00081167">
        <w:rPr>
          <w:rFonts w:ascii="Times New Roman" w:hAnsi="Times New Roman" w:cs="Times New Roman"/>
          <w:sz w:val="24"/>
          <w:szCs w:val="24"/>
        </w:rPr>
        <w:t>1</w:t>
      </w:r>
      <w:r w:rsidRPr="00F30425">
        <w:rPr>
          <w:rFonts w:ascii="Times New Roman" w:hAnsi="Times New Roman" w:cs="Times New Roman"/>
          <w:sz w:val="24"/>
          <w:szCs w:val="24"/>
        </w:rPr>
        <w:t>.</w:t>
      </w:r>
      <w:r w:rsidR="00081167">
        <w:rPr>
          <w:rFonts w:ascii="Times New Roman" w:hAnsi="Times New Roman" w:cs="Times New Roman"/>
          <w:sz w:val="24"/>
          <w:szCs w:val="24"/>
        </w:rPr>
        <w:t xml:space="preserve">21) </w:t>
      </w:r>
      <w:r w:rsidRPr="00F30425">
        <w:rPr>
          <w:rFonts w:ascii="Times New Roman" w:hAnsi="Times New Roman" w:cs="Times New Roman"/>
          <w:sz w:val="24"/>
          <w:szCs w:val="24"/>
        </w:rPr>
        <w:t xml:space="preserve">showed that </w:t>
      </w:r>
      <w:r w:rsidR="00081167">
        <w:rPr>
          <w:rFonts w:ascii="Times New Roman" w:hAnsi="Times New Roman" w:cs="Times New Roman"/>
          <w:sz w:val="24"/>
          <w:szCs w:val="24"/>
        </w:rPr>
        <w:t xml:space="preserve">tumor side was not associated with prognosis </w:t>
      </w:r>
      <w:r w:rsidR="00CF4105">
        <w:rPr>
          <w:rFonts w:ascii="Times New Roman" w:hAnsi="Times New Roman" w:cs="Times New Roman"/>
          <w:sz w:val="24"/>
          <w:szCs w:val="24"/>
        </w:rPr>
        <w:t xml:space="preserve">in patients with KRAS mutated tumors. In contrast, </w:t>
      </w:r>
      <w:bookmarkEnd w:id="349"/>
      <w:r w:rsidR="00CF4105">
        <w:rPr>
          <w:rFonts w:ascii="Times New Roman" w:hAnsi="Times New Roman" w:cs="Times New Roman"/>
          <w:sz w:val="24"/>
          <w:szCs w:val="24"/>
        </w:rPr>
        <w:t>a</w:t>
      </w:r>
      <w:r w:rsidR="00CF4105" w:rsidRPr="00F30425">
        <w:rPr>
          <w:rFonts w:ascii="Times New Roman" w:hAnsi="Times New Roman" w:cs="Times New Roman"/>
          <w:sz w:val="24"/>
          <w:szCs w:val="24"/>
        </w:rPr>
        <w:t xml:space="preserve"> pooled HR of </w:t>
      </w:r>
      <w:r w:rsidR="00CF4105">
        <w:rPr>
          <w:rFonts w:ascii="Times New Roman" w:hAnsi="Times New Roman" w:cs="Times New Roman"/>
          <w:sz w:val="24"/>
          <w:szCs w:val="24"/>
        </w:rPr>
        <w:t>0</w:t>
      </w:r>
      <w:r w:rsidR="00CF4105" w:rsidRPr="00F30425">
        <w:rPr>
          <w:rFonts w:ascii="Times New Roman" w:hAnsi="Times New Roman" w:cs="Times New Roman"/>
          <w:sz w:val="24"/>
          <w:szCs w:val="24"/>
        </w:rPr>
        <w:t>.</w:t>
      </w:r>
      <w:r w:rsidR="00CF4105">
        <w:rPr>
          <w:rFonts w:ascii="Times New Roman" w:hAnsi="Times New Roman" w:cs="Times New Roman"/>
          <w:sz w:val="24"/>
          <w:szCs w:val="24"/>
        </w:rPr>
        <w:t>74</w:t>
      </w:r>
      <w:r w:rsidR="00CF4105" w:rsidRPr="00F30425">
        <w:rPr>
          <w:rFonts w:ascii="Times New Roman" w:hAnsi="Times New Roman" w:cs="Times New Roman"/>
          <w:sz w:val="24"/>
          <w:szCs w:val="24"/>
        </w:rPr>
        <w:t xml:space="preserve"> (95% CI, 0.</w:t>
      </w:r>
      <w:r w:rsidR="00CF4105">
        <w:rPr>
          <w:rFonts w:ascii="Times New Roman" w:hAnsi="Times New Roman" w:cs="Times New Roman"/>
          <w:sz w:val="24"/>
          <w:szCs w:val="24"/>
        </w:rPr>
        <w:t>62</w:t>
      </w:r>
      <w:r w:rsidR="00CF4105" w:rsidRPr="00F30425">
        <w:rPr>
          <w:rFonts w:ascii="Times New Roman" w:hAnsi="Times New Roman" w:cs="Times New Roman"/>
          <w:sz w:val="24"/>
          <w:szCs w:val="24"/>
        </w:rPr>
        <w:t>-</w:t>
      </w:r>
      <w:r w:rsidR="00CF4105">
        <w:rPr>
          <w:rFonts w:ascii="Times New Roman" w:hAnsi="Times New Roman" w:cs="Times New Roman"/>
          <w:sz w:val="24"/>
          <w:szCs w:val="24"/>
        </w:rPr>
        <w:t xml:space="preserve">0.87) </w:t>
      </w:r>
      <w:r w:rsidR="00CF4105" w:rsidRPr="00F30425">
        <w:rPr>
          <w:rFonts w:ascii="Times New Roman" w:hAnsi="Times New Roman" w:cs="Times New Roman"/>
          <w:sz w:val="24"/>
          <w:szCs w:val="24"/>
        </w:rPr>
        <w:t xml:space="preserve">showed that </w:t>
      </w:r>
      <w:r w:rsidR="00CF4105">
        <w:rPr>
          <w:rFonts w:ascii="Times New Roman" w:hAnsi="Times New Roman" w:cs="Times New Roman"/>
          <w:sz w:val="24"/>
          <w:szCs w:val="24"/>
        </w:rPr>
        <w:t>tumor side was associated with prognosis in patients with wild type tumors. Specifically, a left sided primary was associated with a 26% decrease in the risk of death in this patient group.</w:t>
      </w:r>
    </w:p>
    <w:p w14:paraId="4B6C4FA1" w14:textId="239EA432" w:rsidR="00CF4105" w:rsidRDefault="00CF4105" w:rsidP="00CF4105">
      <w:pPr>
        <w:spacing w:line="48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Sensitivity analysis after excluding patients with rectal tumors</w:t>
      </w:r>
    </w:p>
    <w:p w14:paraId="1507269F" w14:textId="4670C00A" w:rsidR="00CF4105" w:rsidRDefault="00560E43" w:rsidP="00CF41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CF2C30">
        <w:rPr>
          <w:rFonts w:ascii="Times New Roman" w:hAnsi="Times New Roman" w:cs="Times New Roman"/>
          <w:sz w:val="24"/>
          <w:szCs w:val="24"/>
        </w:rPr>
        <w:t xml:space="preserve">first </w:t>
      </w:r>
      <w:r>
        <w:rPr>
          <w:rFonts w:ascii="Times New Roman" w:hAnsi="Times New Roman" w:cs="Times New Roman"/>
          <w:sz w:val="24"/>
          <w:szCs w:val="24"/>
        </w:rPr>
        <w:t>sensitivity analysis confirmed the main finding of the meta-analysis as PTL was prognostic only in those with wild type tumors. Specifically, a</w:t>
      </w:r>
      <w:r w:rsidRPr="00560E43">
        <w:rPr>
          <w:rFonts w:ascii="Times New Roman" w:hAnsi="Times New Roman" w:cs="Times New Roman"/>
          <w:sz w:val="24"/>
          <w:szCs w:val="24"/>
        </w:rPr>
        <w:t xml:space="preserve"> pooled HR of </w:t>
      </w:r>
      <w:r>
        <w:rPr>
          <w:rFonts w:ascii="Times New Roman" w:hAnsi="Times New Roman" w:cs="Times New Roman"/>
          <w:sz w:val="24"/>
          <w:szCs w:val="24"/>
        </w:rPr>
        <w:t>0</w:t>
      </w:r>
      <w:r w:rsidRPr="00560E43">
        <w:rPr>
          <w:rFonts w:ascii="Times New Roman" w:hAnsi="Times New Roman" w:cs="Times New Roman"/>
          <w:sz w:val="24"/>
          <w:szCs w:val="24"/>
        </w:rPr>
        <w:t>.</w:t>
      </w:r>
      <w:r>
        <w:rPr>
          <w:rFonts w:ascii="Times New Roman" w:hAnsi="Times New Roman" w:cs="Times New Roman"/>
          <w:sz w:val="24"/>
          <w:szCs w:val="24"/>
        </w:rPr>
        <w:t>86</w:t>
      </w:r>
      <w:r w:rsidRPr="00560E43">
        <w:rPr>
          <w:rFonts w:ascii="Times New Roman" w:hAnsi="Times New Roman" w:cs="Times New Roman"/>
          <w:sz w:val="24"/>
          <w:szCs w:val="24"/>
        </w:rPr>
        <w:t xml:space="preserve"> (95% CI, 0.</w:t>
      </w:r>
      <w:r>
        <w:rPr>
          <w:rFonts w:ascii="Times New Roman" w:hAnsi="Times New Roman" w:cs="Times New Roman"/>
          <w:sz w:val="24"/>
          <w:szCs w:val="24"/>
        </w:rPr>
        <w:t>58</w:t>
      </w:r>
      <w:r w:rsidRPr="00560E43">
        <w:rPr>
          <w:rFonts w:ascii="Times New Roman" w:hAnsi="Times New Roman" w:cs="Times New Roman"/>
          <w:sz w:val="24"/>
          <w:szCs w:val="24"/>
        </w:rPr>
        <w:t>-1.</w:t>
      </w:r>
      <w:r>
        <w:rPr>
          <w:rFonts w:ascii="Times New Roman" w:hAnsi="Times New Roman" w:cs="Times New Roman"/>
          <w:sz w:val="24"/>
          <w:szCs w:val="24"/>
        </w:rPr>
        <w:t>28</w:t>
      </w:r>
      <w:r w:rsidRPr="00560E43">
        <w:rPr>
          <w:rFonts w:ascii="Times New Roman" w:hAnsi="Times New Roman" w:cs="Times New Roman"/>
          <w:sz w:val="24"/>
          <w:szCs w:val="24"/>
        </w:rPr>
        <w:t>) showed that tumor side was not associated with prognosis in patients with KRAS mutated tumors. In contrast, a pooled HR of 0.</w:t>
      </w:r>
      <w:r>
        <w:rPr>
          <w:rFonts w:ascii="Times New Roman" w:hAnsi="Times New Roman" w:cs="Times New Roman"/>
          <w:sz w:val="24"/>
          <w:szCs w:val="24"/>
        </w:rPr>
        <w:t>68</w:t>
      </w:r>
      <w:r w:rsidRPr="00560E43">
        <w:rPr>
          <w:rFonts w:ascii="Times New Roman" w:hAnsi="Times New Roman" w:cs="Times New Roman"/>
          <w:sz w:val="24"/>
          <w:szCs w:val="24"/>
        </w:rPr>
        <w:t xml:space="preserve"> (95% CI, 0.</w:t>
      </w:r>
      <w:r>
        <w:rPr>
          <w:rFonts w:ascii="Times New Roman" w:hAnsi="Times New Roman" w:cs="Times New Roman"/>
          <w:sz w:val="24"/>
          <w:szCs w:val="24"/>
        </w:rPr>
        <w:t>54</w:t>
      </w:r>
      <w:r w:rsidRPr="00560E43">
        <w:rPr>
          <w:rFonts w:ascii="Times New Roman" w:hAnsi="Times New Roman" w:cs="Times New Roman"/>
          <w:sz w:val="24"/>
          <w:szCs w:val="24"/>
        </w:rPr>
        <w:t>-0.</w:t>
      </w:r>
      <w:r>
        <w:rPr>
          <w:rFonts w:ascii="Times New Roman" w:hAnsi="Times New Roman" w:cs="Times New Roman"/>
          <w:sz w:val="24"/>
          <w:szCs w:val="24"/>
        </w:rPr>
        <w:t>86</w:t>
      </w:r>
      <w:r w:rsidRPr="00560E43">
        <w:rPr>
          <w:rFonts w:ascii="Times New Roman" w:hAnsi="Times New Roman" w:cs="Times New Roman"/>
          <w:sz w:val="24"/>
          <w:szCs w:val="24"/>
        </w:rPr>
        <w:t xml:space="preserve">) showed that tumor side was associated with prognosis in patients with wild type tumors. Specifically, a left sided primary was associated with a </w:t>
      </w:r>
      <w:r>
        <w:rPr>
          <w:rFonts w:ascii="Times New Roman" w:hAnsi="Times New Roman" w:cs="Times New Roman"/>
          <w:sz w:val="24"/>
          <w:szCs w:val="24"/>
        </w:rPr>
        <w:t>32</w:t>
      </w:r>
      <w:r w:rsidRPr="00560E43">
        <w:rPr>
          <w:rFonts w:ascii="Times New Roman" w:hAnsi="Times New Roman" w:cs="Times New Roman"/>
          <w:sz w:val="24"/>
          <w:szCs w:val="24"/>
        </w:rPr>
        <w:t>% decrease in the risk of death in this patient group.</w:t>
      </w:r>
    </w:p>
    <w:p w14:paraId="27728993" w14:textId="4E75C357" w:rsidR="00CF2C30" w:rsidRDefault="00CF2C30" w:rsidP="00CF2C30">
      <w:pPr>
        <w:spacing w:line="480" w:lineRule="auto"/>
        <w:rPr>
          <w:rFonts w:ascii="Times New Roman" w:hAnsi="Times New Roman" w:cs="Times New Roman"/>
          <w:color w:val="2E74B5" w:themeColor="accent5" w:themeShade="BF"/>
          <w:sz w:val="24"/>
          <w:szCs w:val="24"/>
        </w:rPr>
      </w:pPr>
      <w:r w:rsidRPr="00F30425">
        <w:rPr>
          <w:rFonts w:ascii="Times New Roman" w:hAnsi="Times New Roman" w:cs="Times New Roman"/>
          <w:color w:val="2E74B5" w:themeColor="accent5" w:themeShade="BF"/>
          <w:sz w:val="24"/>
          <w:szCs w:val="24"/>
        </w:rPr>
        <w:t>Meta-Analysis of Overall Survival</w:t>
      </w:r>
      <w:r>
        <w:rPr>
          <w:rFonts w:ascii="Times New Roman" w:hAnsi="Times New Roman" w:cs="Times New Roman"/>
          <w:color w:val="2E74B5" w:themeColor="accent5" w:themeShade="BF"/>
          <w:sz w:val="24"/>
          <w:szCs w:val="24"/>
        </w:rPr>
        <w:t xml:space="preserve"> </w:t>
      </w:r>
      <w:r w:rsidR="0099461C">
        <w:rPr>
          <w:rFonts w:ascii="Times New Roman" w:hAnsi="Times New Roman" w:cs="Times New Roman"/>
          <w:color w:val="2E74B5" w:themeColor="accent5" w:themeShade="BF"/>
          <w:sz w:val="24"/>
          <w:szCs w:val="24"/>
        </w:rPr>
        <w:t xml:space="preserve">interaction terms </w:t>
      </w:r>
      <w:r w:rsidRPr="00CF2C30">
        <w:rPr>
          <w:rFonts w:ascii="Times New Roman" w:hAnsi="Times New Roman" w:cs="Times New Roman"/>
          <w:color w:val="2E74B5" w:themeColor="accent5" w:themeShade="BF"/>
          <w:sz w:val="24"/>
          <w:szCs w:val="24"/>
        </w:rPr>
        <w:t xml:space="preserve">(MA-IT) </w:t>
      </w:r>
    </w:p>
    <w:p w14:paraId="16D3CFCD" w14:textId="55FD5B8A" w:rsidR="0099461C" w:rsidRDefault="0099461C" w:rsidP="00CF2C30">
      <w:pPr>
        <w:spacing w:line="480" w:lineRule="auto"/>
        <w:rPr>
          <w:rFonts w:ascii="Times New Roman" w:hAnsi="Times New Roman" w:cs="Times New Roman"/>
          <w:sz w:val="24"/>
          <w:szCs w:val="24"/>
        </w:rPr>
      </w:pPr>
      <w:r w:rsidRPr="0099461C">
        <w:rPr>
          <w:rFonts w:ascii="Times New Roman" w:hAnsi="Times New Roman" w:cs="Times New Roman"/>
          <w:sz w:val="24"/>
          <w:szCs w:val="24"/>
        </w:rPr>
        <w:t xml:space="preserve">The meta-analysis of interaction terms </w:t>
      </w:r>
      <w:r w:rsidR="007F3027">
        <w:rPr>
          <w:rFonts w:ascii="Times New Roman" w:hAnsi="Times New Roman" w:cs="Times New Roman"/>
          <w:sz w:val="24"/>
          <w:szCs w:val="24"/>
        </w:rPr>
        <w:t xml:space="preserve">in both the entire cohort and the group pf patients without rectal tumors </w:t>
      </w:r>
      <w:r w:rsidRPr="0099461C">
        <w:rPr>
          <w:rFonts w:ascii="Times New Roman" w:hAnsi="Times New Roman" w:cs="Times New Roman"/>
          <w:sz w:val="24"/>
          <w:szCs w:val="24"/>
        </w:rPr>
        <w:t xml:space="preserve">showed that there is a significant interaction between tumor side and KRAS mutational status. Specifically, </w:t>
      </w:r>
      <w:r w:rsidR="007F3027">
        <w:rPr>
          <w:rFonts w:ascii="Times New Roman" w:hAnsi="Times New Roman" w:cs="Times New Roman"/>
          <w:sz w:val="24"/>
          <w:szCs w:val="24"/>
        </w:rPr>
        <w:t xml:space="preserve">for the former </w:t>
      </w:r>
      <w:r w:rsidRPr="0099461C">
        <w:rPr>
          <w:rFonts w:ascii="Times New Roman" w:hAnsi="Times New Roman" w:cs="Times New Roman"/>
          <w:sz w:val="24"/>
          <w:szCs w:val="24"/>
        </w:rPr>
        <w:t>the pooled HR for interaction terms was 1.38 and the confidence intervals were 1.23 to 1.56</w:t>
      </w:r>
      <w:r w:rsidR="007F3027">
        <w:rPr>
          <w:rFonts w:ascii="Times New Roman" w:hAnsi="Times New Roman" w:cs="Times New Roman"/>
          <w:sz w:val="24"/>
          <w:szCs w:val="24"/>
        </w:rPr>
        <w:t xml:space="preserve"> and for the latter </w:t>
      </w:r>
      <w:r w:rsidR="007F3027" w:rsidRPr="007F3027">
        <w:rPr>
          <w:rFonts w:ascii="Times New Roman" w:hAnsi="Times New Roman" w:cs="Times New Roman"/>
          <w:sz w:val="24"/>
          <w:szCs w:val="24"/>
        </w:rPr>
        <w:t>the pooled HR for interaction terms was 1.</w:t>
      </w:r>
      <w:r w:rsidR="007F3027">
        <w:rPr>
          <w:rFonts w:ascii="Times New Roman" w:hAnsi="Times New Roman" w:cs="Times New Roman"/>
          <w:sz w:val="24"/>
          <w:szCs w:val="24"/>
        </w:rPr>
        <w:t>28</w:t>
      </w:r>
      <w:r w:rsidR="007F3027" w:rsidRPr="007F3027">
        <w:rPr>
          <w:rFonts w:ascii="Times New Roman" w:hAnsi="Times New Roman" w:cs="Times New Roman"/>
          <w:sz w:val="24"/>
          <w:szCs w:val="24"/>
        </w:rPr>
        <w:t xml:space="preserve"> and the confidence intervals were 1.</w:t>
      </w:r>
      <w:r w:rsidR="007F3027">
        <w:rPr>
          <w:rFonts w:ascii="Times New Roman" w:hAnsi="Times New Roman" w:cs="Times New Roman"/>
          <w:sz w:val="24"/>
          <w:szCs w:val="24"/>
        </w:rPr>
        <w:t>01</w:t>
      </w:r>
      <w:r w:rsidR="007F3027" w:rsidRPr="007F3027">
        <w:rPr>
          <w:rFonts w:ascii="Times New Roman" w:hAnsi="Times New Roman" w:cs="Times New Roman"/>
          <w:sz w:val="24"/>
          <w:szCs w:val="24"/>
        </w:rPr>
        <w:t xml:space="preserve"> to 1.</w:t>
      </w:r>
      <w:r w:rsidR="007F3027">
        <w:rPr>
          <w:rFonts w:ascii="Times New Roman" w:hAnsi="Times New Roman" w:cs="Times New Roman"/>
          <w:sz w:val="24"/>
          <w:szCs w:val="24"/>
        </w:rPr>
        <w:t xml:space="preserve">62. </w:t>
      </w:r>
    </w:p>
    <w:p w14:paraId="3311A7EB" w14:textId="77777777" w:rsidR="005A4463" w:rsidRDefault="005A4463" w:rsidP="00D9540C">
      <w:pPr>
        <w:spacing w:line="48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Influence analysis</w:t>
      </w:r>
    </w:p>
    <w:p w14:paraId="24782E0D" w14:textId="74328D86" w:rsidR="00D9540C" w:rsidRDefault="00075343" w:rsidP="00CF2C3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influence analysis confirmed the findings of the main analysis. The fixed pooled HR was calculated after excluding one study at a time. After excluding each of the 6 studies, the HR </w:t>
      </w:r>
      <w:r w:rsidR="007F3027">
        <w:rPr>
          <w:rFonts w:ascii="Times New Roman" w:hAnsi="Times New Roman" w:cs="Times New Roman"/>
          <w:sz w:val="24"/>
          <w:szCs w:val="24"/>
        </w:rPr>
        <w:t xml:space="preserve">for left sided tumors among wild type patients </w:t>
      </w:r>
      <w:r>
        <w:rPr>
          <w:rFonts w:ascii="Times New Roman" w:hAnsi="Times New Roman" w:cs="Times New Roman"/>
          <w:sz w:val="24"/>
          <w:szCs w:val="24"/>
        </w:rPr>
        <w:t xml:space="preserve">was even lower than that in the main analysis (0.59 vs. 0.74, respectively). When the Goffredo study was </w:t>
      </w:r>
      <w:proofErr w:type="gramStart"/>
      <w:r>
        <w:rPr>
          <w:rFonts w:ascii="Times New Roman" w:hAnsi="Times New Roman" w:cs="Times New Roman"/>
          <w:sz w:val="24"/>
          <w:szCs w:val="24"/>
        </w:rPr>
        <w:t>excluded</w:t>
      </w:r>
      <w:proofErr w:type="gramEnd"/>
      <w:r>
        <w:rPr>
          <w:rFonts w:ascii="Times New Roman" w:hAnsi="Times New Roman" w:cs="Times New Roman"/>
          <w:sz w:val="24"/>
          <w:szCs w:val="24"/>
        </w:rPr>
        <w:t xml:space="preserve"> the pooled HR became 0.76, slightly higher that the HR reported in the main analysis (0.76 vs 0.74, respectively). </w:t>
      </w:r>
    </w:p>
    <w:p w14:paraId="0CA9D99C" w14:textId="73AD94A5" w:rsidR="007F3027" w:rsidRDefault="007F3027" w:rsidP="00CF2C30">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the influence analysis confirmed the findings of the main analysis with regard to the interaction terms. Specifically, the fixed pooled HR for the interaction term ranged from 1.37 to 1.44 when in the main analysis it was 1.38. </w:t>
      </w:r>
    </w:p>
    <w:p w14:paraId="652C8423" w14:textId="64048415" w:rsidR="007F3027" w:rsidRPr="0099461C" w:rsidRDefault="007F3027" w:rsidP="00CF2C30">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 results were derived when we applied the influence analysis in the patient cohort after excluding those with rectal tumors. The </w:t>
      </w:r>
      <w:r w:rsidR="003A5C0F">
        <w:rPr>
          <w:rFonts w:ascii="Times New Roman" w:hAnsi="Times New Roman" w:cs="Times New Roman"/>
          <w:sz w:val="24"/>
          <w:szCs w:val="24"/>
        </w:rPr>
        <w:t xml:space="preserve">pooled </w:t>
      </w:r>
      <w:r>
        <w:rPr>
          <w:rFonts w:ascii="Times New Roman" w:hAnsi="Times New Roman" w:cs="Times New Roman"/>
          <w:sz w:val="24"/>
          <w:szCs w:val="24"/>
        </w:rPr>
        <w:t xml:space="preserve">HR for </w:t>
      </w:r>
      <w:r w:rsidRPr="007F3027">
        <w:rPr>
          <w:rFonts w:ascii="Times New Roman" w:hAnsi="Times New Roman" w:cs="Times New Roman"/>
          <w:sz w:val="24"/>
          <w:szCs w:val="24"/>
        </w:rPr>
        <w:t>left sided tumors among wild type patients</w:t>
      </w:r>
      <w:r>
        <w:rPr>
          <w:rFonts w:ascii="Times New Roman" w:hAnsi="Times New Roman" w:cs="Times New Roman"/>
          <w:sz w:val="24"/>
          <w:szCs w:val="24"/>
        </w:rPr>
        <w:t xml:space="preserve"> ranged between 0.66 and 0.74 while a </w:t>
      </w:r>
      <w:r w:rsidRPr="007F3027">
        <w:rPr>
          <w:rFonts w:ascii="Times New Roman" w:hAnsi="Times New Roman" w:cs="Times New Roman"/>
          <w:sz w:val="24"/>
          <w:szCs w:val="24"/>
        </w:rPr>
        <w:t>pooled HR of 0.68</w:t>
      </w:r>
      <w:r>
        <w:rPr>
          <w:rFonts w:ascii="Times New Roman" w:hAnsi="Times New Roman" w:cs="Times New Roman"/>
          <w:sz w:val="24"/>
          <w:szCs w:val="24"/>
        </w:rPr>
        <w:t xml:space="preserve"> was reported in th</w:t>
      </w:r>
      <w:r w:rsidR="003A5C0F">
        <w:rPr>
          <w:rFonts w:ascii="Times New Roman" w:hAnsi="Times New Roman" w:cs="Times New Roman"/>
          <w:sz w:val="24"/>
          <w:szCs w:val="24"/>
        </w:rPr>
        <w:t>e</w:t>
      </w:r>
      <w:r>
        <w:rPr>
          <w:rFonts w:ascii="Times New Roman" w:hAnsi="Times New Roman" w:cs="Times New Roman"/>
          <w:sz w:val="24"/>
          <w:szCs w:val="24"/>
        </w:rPr>
        <w:t xml:space="preserve"> analysis</w:t>
      </w:r>
      <w:r w:rsidR="003A5C0F">
        <w:rPr>
          <w:rFonts w:ascii="Times New Roman" w:hAnsi="Times New Roman" w:cs="Times New Roman"/>
          <w:sz w:val="24"/>
          <w:szCs w:val="24"/>
        </w:rPr>
        <w:t xml:space="preserve"> </w:t>
      </w:r>
      <w:r w:rsidR="003A5C0F">
        <w:rPr>
          <w:rFonts w:ascii="Times New Roman" w:hAnsi="Times New Roman" w:cs="Times New Roman"/>
          <w:sz w:val="24"/>
          <w:szCs w:val="24"/>
        </w:rPr>
        <w:lastRenderedPageBreak/>
        <w:t>that included all patients</w:t>
      </w:r>
      <w:r>
        <w:rPr>
          <w:rFonts w:ascii="Times New Roman" w:hAnsi="Times New Roman" w:cs="Times New Roman"/>
          <w:sz w:val="24"/>
          <w:szCs w:val="24"/>
        </w:rPr>
        <w:t xml:space="preserve">. </w:t>
      </w:r>
      <w:r w:rsidR="003A5C0F">
        <w:rPr>
          <w:rFonts w:ascii="Times New Roman" w:hAnsi="Times New Roman" w:cs="Times New Roman"/>
          <w:sz w:val="24"/>
          <w:szCs w:val="24"/>
        </w:rPr>
        <w:t xml:space="preserve">The pooled HR </w:t>
      </w:r>
      <w:r w:rsidR="003A5C0F" w:rsidRPr="003A5C0F">
        <w:rPr>
          <w:rFonts w:ascii="Times New Roman" w:hAnsi="Times New Roman" w:cs="Times New Roman"/>
          <w:sz w:val="24"/>
          <w:szCs w:val="24"/>
        </w:rPr>
        <w:t>for the interaction term ranged from 1.</w:t>
      </w:r>
      <w:r w:rsidR="003A5C0F">
        <w:rPr>
          <w:rFonts w:ascii="Times New Roman" w:hAnsi="Times New Roman" w:cs="Times New Roman"/>
          <w:sz w:val="24"/>
          <w:szCs w:val="24"/>
        </w:rPr>
        <w:t>12</w:t>
      </w:r>
      <w:r w:rsidR="003A5C0F" w:rsidRPr="003A5C0F">
        <w:rPr>
          <w:rFonts w:ascii="Times New Roman" w:hAnsi="Times New Roman" w:cs="Times New Roman"/>
          <w:sz w:val="24"/>
          <w:szCs w:val="24"/>
        </w:rPr>
        <w:t xml:space="preserve"> to 1.</w:t>
      </w:r>
      <w:r w:rsidR="003A5C0F">
        <w:rPr>
          <w:rFonts w:ascii="Times New Roman" w:hAnsi="Times New Roman" w:cs="Times New Roman"/>
          <w:sz w:val="24"/>
          <w:szCs w:val="24"/>
        </w:rPr>
        <w:t>41</w:t>
      </w:r>
      <w:r w:rsidR="003A5C0F" w:rsidRPr="003A5C0F">
        <w:rPr>
          <w:rFonts w:ascii="Times New Roman" w:hAnsi="Times New Roman" w:cs="Times New Roman"/>
          <w:sz w:val="24"/>
          <w:szCs w:val="24"/>
        </w:rPr>
        <w:t xml:space="preserve"> while a pooled HR of </w:t>
      </w:r>
      <w:r w:rsidR="003A5C0F">
        <w:rPr>
          <w:rFonts w:ascii="Times New Roman" w:hAnsi="Times New Roman" w:cs="Times New Roman"/>
          <w:sz w:val="24"/>
          <w:szCs w:val="24"/>
        </w:rPr>
        <w:t>1.28</w:t>
      </w:r>
      <w:r w:rsidR="003A5C0F" w:rsidRPr="003A5C0F">
        <w:rPr>
          <w:rFonts w:ascii="Times New Roman" w:hAnsi="Times New Roman" w:cs="Times New Roman"/>
          <w:sz w:val="24"/>
          <w:szCs w:val="24"/>
        </w:rPr>
        <w:t xml:space="preserve"> was reported in the analysis that included all patients</w:t>
      </w:r>
      <w:r w:rsidR="003A5C0F">
        <w:rPr>
          <w:rFonts w:ascii="Times New Roman" w:hAnsi="Times New Roman" w:cs="Times New Roman"/>
          <w:sz w:val="24"/>
          <w:szCs w:val="24"/>
        </w:rPr>
        <w:t>.</w:t>
      </w:r>
    </w:p>
    <w:p w14:paraId="6E8419C5" w14:textId="77777777" w:rsidR="00CF2C30" w:rsidRDefault="00CF2C30" w:rsidP="00CF4105">
      <w:pPr>
        <w:spacing w:line="480" w:lineRule="auto"/>
        <w:rPr>
          <w:rFonts w:ascii="Times New Roman" w:hAnsi="Times New Roman" w:cs="Times New Roman"/>
          <w:sz w:val="24"/>
          <w:szCs w:val="24"/>
        </w:rPr>
      </w:pPr>
    </w:p>
    <w:p w14:paraId="702D6831" w14:textId="19031AE0" w:rsidR="00CF2C30" w:rsidRDefault="00CF2C30" w:rsidP="00CF4105">
      <w:pPr>
        <w:spacing w:line="480" w:lineRule="auto"/>
        <w:rPr>
          <w:rFonts w:ascii="Times New Roman" w:hAnsi="Times New Roman" w:cs="Times New Roman"/>
          <w:sz w:val="24"/>
          <w:szCs w:val="24"/>
        </w:rPr>
      </w:pPr>
    </w:p>
    <w:p w14:paraId="272AB102" w14:textId="2BD564F5" w:rsidR="00CF2C30" w:rsidRDefault="00CF2C30" w:rsidP="00CF4105">
      <w:pPr>
        <w:spacing w:line="480" w:lineRule="auto"/>
        <w:rPr>
          <w:rFonts w:ascii="Times New Roman" w:hAnsi="Times New Roman" w:cs="Times New Roman"/>
          <w:sz w:val="24"/>
          <w:szCs w:val="24"/>
        </w:rPr>
      </w:pPr>
    </w:p>
    <w:p w14:paraId="348ECC91" w14:textId="654AAE0A" w:rsidR="00CF2C30" w:rsidRDefault="00CF2C30" w:rsidP="00CF4105">
      <w:pPr>
        <w:spacing w:line="480" w:lineRule="auto"/>
        <w:rPr>
          <w:rFonts w:ascii="Times New Roman" w:hAnsi="Times New Roman" w:cs="Times New Roman"/>
          <w:sz w:val="24"/>
          <w:szCs w:val="24"/>
        </w:rPr>
      </w:pPr>
    </w:p>
    <w:p w14:paraId="7D03ADE4" w14:textId="77777777" w:rsidR="00CF2C30" w:rsidRDefault="00CF2C30" w:rsidP="00CF4105">
      <w:pPr>
        <w:spacing w:line="480" w:lineRule="auto"/>
        <w:rPr>
          <w:rFonts w:ascii="Times New Roman" w:hAnsi="Times New Roman" w:cs="Times New Roman"/>
          <w:sz w:val="24"/>
          <w:szCs w:val="24"/>
        </w:rPr>
      </w:pPr>
    </w:p>
    <w:p w14:paraId="72E5DEEA" w14:textId="77777777" w:rsidR="00CF2C30" w:rsidRDefault="00CF2C30" w:rsidP="00CF4105">
      <w:pPr>
        <w:spacing w:line="480" w:lineRule="auto"/>
        <w:rPr>
          <w:rFonts w:ascii="Times New Roman" w:hAnsi="Times New Roman" w:cs="Times New Roman"/>
          <w:sz w:val="24"/>
          <w:szCs w:val="24"/>
        </w:rPr>
      </w:pPr>
    </w:p>
    <w:p w14:paraId="4739A2F2" w14:textId="40E63551" w:rsidR="00CF4105" w:rsidRDefault="00CF4105" w:rsidP="00CF410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273CD27" w14:textId="77777777" w:rsidR="00CF4105" w:rsidRPr="00F30425" w:rsidRDefault="00CF4105" w:rsidP="00CF4105">
      <w:pPr>
        <w:spacing w:line="480" w:lineRule="auto"/>
        <w:rPr>
          <w:rFonts w:ascii="Times New Roman" w:hAnsi="Times New Roman" w:cs="Times New Roman"/>
          <w:color w:val="2E74B5" w:themeColor="accent5" w:themeShade="BF"/>
          <w:sz w:val="24"/>
          <w:szCs w:val="24"/>
        </w:rPr>
      </w:pPr>
    </w:p>
    <w:p w14:paraId="074F5F97" w14:textId="77777777" w:rsidR="00CF4105" w:rsidRPr="00F30425" w:rsidRDefault="00CF4105" w:rsidP="00F30425">
      <w:pPr>
        <w:spacing w:line="480" w:lineRule="auto"/>
        <w:rPr>
          <w:rFonts w:ascii="Times New Roman" w:hAnsi="Times New Roman" w:cs="Times New Roman"/>
          <w:sz w:val="24"/>
          <w:szCs w:val="24"/>
        </w:rPr>
      </w:pPr>
    </w:p>
    <w:p w14:paraId="3B703A0F" w14:textId="77777777" w:rsidR="00A44D9C" w:rsidRPr="00F30425" w:rsidRDefault="00A44D9C" w:rsidP="00A4552E">
      <w:pPr>
        <w:rPr>
          <w:rFonts w:ascii="Times New Roman" w:hAnsi="Times New Roman" w:cs="Times New Roman"/>
          <w:sz w:val="24"/>
          <w:szCs w:val="24"/>
        </w:rPr>
      </w:pPr>
    </w:p>
    <w:p w14:paraId="75935195" w14:textId="77777777" w:rsidR="00A44D9C" w:rsidRDefault="00A44D9C" w:rsidP="00A4552E"/>
    <w:p w14:paraId="374C1226" w14:textId="77777777" w:rsidR="00A44D9C" w:rsidRDefault="00A44D9C" w:rsidP="00A4552E"/>
    <w:p w14:paraId="30776FEC" w14:textId="77777777" w:rsidR="00A44D9C" w:rsidRDefault="00A44D9C" w:rsidP="00A4552E"/>
    <w:p w14:paraId="7F7B6243" w14:textId="3B759422" w:rsidR="00F27A67" w:rsidRDefault="00F27A67" w:rsidP="00B444ED"/>
    <w:p w14:paraId="28C0B67E" w14:textId="77777777" w:rsidR="00F27A67" w:rsidRDefault="00F27A67" w:rsidP="00B444ED"/>
    <w:p w14:paraId="41FC6C5E" w14:textId="6CCF3F8E" w:rsidR="00071AC7" w:rsidRPr="00B444ED" w:rsidRDefault="00954E03" w:rsidP="00B444ED">
      <w:r>
        <w:t xml:space="preserve"> </w:t>
      </w:r>
      <w:r w:rsidR="00071AC7">
        <w:t xml:space="preserve"> </w:t>
      </w:r>
    </w:p>
    <w:sectPr w:rsidR="00071AC7" w:rsidRPr="00B444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9" w:author="Michael Belias" w:date="2021-05-17T22:55:00Z" w:initials="MB">
    <w:p w14:paraId="0D866351" w14:textId="77777777" w:rsidR="00ED3B4B" w:rsidRDefault="00B46E89">
      <w:pPr>
        <w:pStyle w:val="CommentText"/>
        <w:rPr>
          <w:noProof/>
          <w:lang w:val="el-GR"/>
        </w:rPr>
      </w:pPr>
      <w:r>
        <w:rPr>
          <w:rStyle w:val="CommentReference"/>
        </w:rPr>
        <w:annotationRef/>
      </w:r>
      <w:r w:rsidR="00C25320">
        <w:rPr>
          <w:noProof/>
          <w:lang w:val="el-GR"/>
        </w:rPr>
        <w:t xml:space="preserve">Αυτό είναι εύρημα </w:t>
      </w:r>
      <w:r>
        <w:rPr>
          <w:noProof/>
          <w:lang w:val="el-GR"/>
        </w:rPr>
        <w:t>το</w:t>
      </w:r>
      <w:r w:rsidR="00C25320">
        <w:rPr>
          <w:noProof/>
        </w:rPr>
        <w:t>u</w:t>
      </w:r>
      <w:r>
        <w:rPr>
          <w:noProof/>
          <w:lang w:val="el-GR"/>
        </w:rPr>
        <w:t xml:space="preserve"> </w:t>
      </w:r>
      <w:r>
        <w:rPr>
          <w:noProof/>
        </w:rPr>
        <w:t>Systematic</w:t>
      </w:r>
      <w:r w:rsidRPr="00B46E89">
        <w:rPr>
          <w:noProof/>
          <w:lang w:val="el-GR"/>
        </w:rPr>
        <w:t xml:space="preserve"> </w:t>
      </w:r>
      <w:r>
        <w:rPr>
          <w:noProof/>
        </w:rPr>
        <w:t>review</w:t>
      </w:r>
      <w:r w:rsidR="00C25320">
        <w:rPr>
          <w:noProof/>
          <w:lang w:val="el-GR"/>
        </w:rPr>
        <w:t xml:space="preserve">. </w:t>
      </w:r>
    </w:p>
    <w:p w14:paraId="49981F73" w14:textId="47406C45" w:rsidR="00B46E89" w:rsidRPr="00B46E89" w:rsidRDefault="00C25320">
      <w:pPr>
        <w:pStyle w:val="CommentText"/>
        <w:rPr>
          <w:lang w:val="el-GR"/>
        </w:rPr>
      </w:pPr>
      <w:r>
        <w:rPr>
          <w:noProof/>
          <w:lang w:val="el-GR"/>
        </w:rPr>
        <w:t>Δεν το ξέραμε μέχρι τώρα.</w:t>
      </w:r>
    </w:p>
  </w:comment>
  <w:comment w:id="132" w:author="Michael Belias" w:date="2021-05-17T23:04:00Z" w:initials="MB">
    <w:p w14:paraId="380A9578" w14:textId="702B469A" w:rsidR="001F1B01" w:rsidRPr="001F1B01" w:rsidRDefault="001F1B01">
      <w:pPr>
        <w:pStyle w:val="CommentText"/>
        <w:rPr>
          <w:lang w:val="el-GR"/>
        </w:rPr>
      </w:pPr>
      <w:r>
        <w:rPr>
          <w:rStyle w:val="CommentReference"/>
        </w:rPr>
        <w:annotationRef/>
      </w:r>
      <w:r>
        <w:rPr>
          <w:lang w:val="el-GR"/>
        </w:rPr>
        <w:t xml:space="preserve">Και αυτό είναι εύρημα της </w:t>
      </w:r>
      <w:r>
        <w:t>Systematic</w:t>
      </w:r>
      <w:r w:rsidRPr="001F1B01">
        <w:rPr>
          <w:lang w:val="el-GR"/>
        </w:rPr>
        <w:t xml:space="preserve"> </w:t>
      </w:r>
      <w:r>
        <w:t>Review</w:t>
      </w:r>
      <w:r w:rsidRPr="001F1B01">
        <w:rPr>
          <w:lang w:val="el-GR"/>
        </w:rPr>
        <w:t xml:space="preserve"> </w:t>
      </w:r>
      <w:r>
        <w:rPr>
          <w:lang w:val="el-GR"/>
        </w:rPr>
        <w:t xml:space="preserve">μας. </w:t>
      </w:r>
      <w:r>
        <w:rPr>
          <w:lang w:val="el-GR"/>
        </w:rPr>
        <w:br/>
        <w:t xml:space="preserve">Εκτός αν υπάρχει </w:t>
      </w:r>
      <w:r>
        <w:t>citation</w:t>
      </w:r>
      <w:r w:rsidRPr="001F1B01">
        <w:rPr>
          <w:lang w:val="el-GR"/>
        </w:rPr>
        <w:t xml:space="preserve"> </w:t>
      </w:r>
      <w:r>
        <w:rPr>
          <w:lang w:val="el-GR"/>
        </w:rPr>
        <w:t>να το στηρίξουμ</w:t>
      </w:r>
      <w:r w:rsidR="00ED3B4B">
        <w:rPr>
          <w:lang w:val="el-GR"/>
        </w:rPr>
        <w:t>ε</w:t>
      </w:r>
      <w:r>
        <w:rPr>
          <w:lang w:val="el-GR"/>
        </w:rPr>
        <w:t xml:space="preserve"> </w:t>
      </w:r>
    </w:p>
  </w:comment>
  <w:comment w:id="144" w:author="Michael Belias" w:date="2021-05-17T23:07:00Z" w:initials="MB">
    <w:p w14:paraId="7B1BCFC5" w14:textId="3DBC3D3F" w:rsidR="00F55EA1" w:rsidRPr="00F55EA1" w:rsidRDefault="00F55EA1">
      <w:pPr>
        <w:pStyle w:val="CommentText"/>
        <w:rPr>
          <w:lang w:val="el-GR"/>
        </w:rPr>
      </w:pPr>
      <w:r>
        <w:rPr>
          <w:rStyle w:val="CommentReference"/>
        </w:rPr>
        <w:annotationRef/>
      </w:r>
      <w:r>
        <w:rPr>
          <w:lang w:val="el-GR"/>
        </w:rPr>
        <w:t xml:space="preserve">Πάνε για </w:t>
      </w:r>
      <w:r>
        <w:t>methods</w:t>
      </w:r>
      <w:r w:rsidRPr="00FD2EC5">
        <w:rPr>
          <w:lang w:val="el-GR"/>
        </w:rPr>
        <w:t xml:space="preserve"> </w:t>
      </w:r>
      <w:r>
        <w:rPr>
          <w:lang w:val="el-GR"/>
        </w:rPr>
        <w:t xml:space="preserve">αυτά. </w:t>
      </w:r>
    </w:p>
  </w:comment>
  <w:comment w:id="172" w:author="Michael Belias" w:date="2021-05-18T01:44:00Z" w:initials="MB">
    <w:p w14:paraId="377BC626" w14:textId="35BA1F0F" w:rsidR="00AD1B39" w:rsidRPr="00AD1B39" w:rsidRDefault="00AD1B39">
      <w:pPr>
        <w:pStyle w:val="CommentText"/>
        <w:rPr>
          <w:lang w:val="el-GR"/>
        </w:rPr>
      </w:pPr>
      <w:r>
        <w:rPr>
          <w:rStyle w:val="CommentReference"/>
        </w:rPr>
        <w:annotationRef/>
      </w:r>
      <w:r>
        <w:rPr>
          <w:lang w:val="el-GR"/>
        </w:rPr>
        <w:t>Θέλει ένα συμμάζεμα</w:t>
      </w:r>
    </w:p>
  </w:comment>
  <w:comment w:id="229" w:author="Margonis, Georgios Antonios/Sloan Kettering Institute" w:date="2021-05-15T20:30:00Z" w:initials="MGAKI">
    <w:p w14:paraId="6F5D2AC0" w14:textId="77777777" w:rsidR="00F56ECA" w:rsidRDefault="00F56ECA">
      <w:pPr>
        <w:pStyle w:val="CommentText"/>
      </w:pPr>
      <w:r>
        <w:rPr>
          <w:rStyle w:val="CommentReference"/>
        </w:rPr>
        <w:annotationRef/>
      </w:r>
      <w:r>
        <w:t xml:space="preserve">Apo </w:t>
      </w:r>
      <w:proofErr w:type="spellStart"/>
      <w:r>
        <w:t>oti</w:t>
      </w:r>
      <w:proofErr w:type="spellEnd"/>
      <w:r>
        <w:t xml:space="preserve"> </w:t>
      </w:r>
      <w:proofErr w:type="spellStart"/>
      <w:r>
        <w:t>eida</w:t>
      </w:r>
      <w:proofErr w:type="spellEnd"/>
      <w:r>
        <w:t xml:space="preserve"> o Goffredo kai I Wang den </w:t>
      </w:r>
      <w:proofErr w:type="spellStart"/>
      <w:r>
        <w:t>exoun</w:t>
      </w:r>
      <w:proofErr w:type="spellEnd"/>
      <w:r>
        <w:t xml:space="preserve"> numbers at risk </w:t>
      </w:r>
      <w:proofErr w:type="spellStart"/>
      <w:r>
        <w:t>oute</w:t>
      </w:r>
      <w:proofErr w:type="spellEnd"/>
      <w:r>
        <w:t xml:space="preserve"> kai </w:t>
      </w:r>
      <w:proofErr w:type="spellStart"/>
      <w:r>
        <w:t>simvolaki</w:t>
      </w:r>
      <w:proofErr w:type="spellEnd"/>
      <w:r>
        <w:t xml:space="preserve"> </w:t>
      </w:r>
      <w:proofErr w:type="spellStart"/>
      <w:r>
        <w:t>gia</w:t>
      </w:r>
      <w:proofErr w:type="spellEnd"/>
      <w:r>
        <w:t xml:space="preserve"> censored patients. </w:t>
      </w:r>
      <w:proofErr w:type="spellStart"/>
      <w:r>
        <w:t>Mporeis</w:t>
      </w:r>
      <w:proofErr w:type="spellEnd"/>
      <w:r>
        <w:t xml:space="preserve"> </w:t>
      </w:r>
      <w:proofErr w:type="spellStart"/>
      <w:r>
        <w:t>na</w:t>
      </w:r>
      <w:proofErr w:type="spellEnd"/>
      <w:r>
        <w:t xml:space="preserve"> </w:t>
      </w:r>
      <w:proofErr w:type="spellStart"/>
      <w:r>
        <w:t>grapseis</w:t>
      </w:r>
      <w:proofErr w:type="spellEnd"/>
      <w:r>
        <w:t xml:space="preserve"> </w:t>
      </w:r>
      <w:proofErr w:type="spellStart"/>
      <w:r>
        <w:t>ligo</w:t>
      </w:r>
      <w:proofErr w:type="spellEnd"/>
      <w:r>
        <w:t xml:space="preserve"> </w:t>
      </w:r>
      <w:proofErr w:type="spellStart"/>
      <w:r>
        <w:t>ti</w:t>
      </w:r>
      <w:proofErr w:type="spellEnd"/>
      <w:r>
        <w:t xml:space="preserve"> assumption </w:t>
      </w:r>
      <w:proofErr w:type="spellStart"/>
      <w:r>
        <w:t>xrisimopoisame</w:t>
      </w:r>
      <w:proofErr w:type="spellEnd"/>
      <w:r>
        <w:t xml:space="preserve"> </w:t>
      </w:r>
      <w:proofErr w:type="spellStart"/>
      <w:r>
        <w:t>gia</w:t>
      </w:r>
      <w:proofErr w:type="spellEnd"/>
      <w:r>
        <w:t xml:space="preserve"> to censorship?</w:t>
      </w:r>
    </w:p>
    <w:p w14:paraId="3A18522A" w14:textId="77777777" w:rsidR="00F56ECA" w:rsidRDefault="00F56ECA">
      <w:pPr>
        <w:pStyle w:val="CommentText"/>
        <w:rPr>
          <w:rFonts w:ascii="Helvetica" w:hAnsi="Helvetica"/>
          <w:color w:val="202020"/>
          <w:shd w:val="clear" w:color="auto" w:fill="FFFFFF"/>
        </w:rPr>
      </w:pPr>
      <w:proofErr w:type="spellStart"/>
      <w:r>
        <w:t>Vrisko</w:t>
      </w:r>
      <w:proofErr w:type="spellEnd"/>
      <w:r>
        <w:t xml:space="preserve"> </w:t>
      </w:r>
      <w:proofErr w:type="spellStart"/>
      <w:r>
        <w:t>afto</w:t>
      </w:r>
      <w:proofErr w:type="spellEnd"/>
      <w:r>
        <w:t xml:space="preserve"> </w:t>
      </w:r>
      <w:proofErr w:type="spellStart"/>
      <w:r>
        <w:t>os</w:t>
      </w:r>
      <w:proofErr w:type="spellEnd"/>
      <w:r>
        <w:t xml:space="preserve"> poly </w:t>
      </w:r>
      <w:proofErr w:type="spellStart"/>
      <w:r>
        <w:t>syxna</w:t>
      </w:r>
      <w:proofErr w:type="spellEnd"/>
      <w:r>
        <w:t xml:space="preserve"> cited method</w:t>
      </w:r>
      <w:r w:rsidR="00CB72E0">
        <w:t xml:space="preserve"> </w:t>
      </w:r>
      <w:proofErr w:type="spellStart"/>
      <w:r w:rsidR="00CB72E0">
        <w:t>alla</w:t>
      </w:r>
      <w:proofErr w:type="spellEnd"/>
      <w:r w:rsidR="00CB72E0">
        <w:t xml:space="preserve"> den xero </w:t>
      </w:r>
      <w:proofErr w:type="spellStart"/>
      <w:r w:rsidR="00CB72E0">
        <w:t>na</w:t>
      </w:r>
      <w:proofErr w:type="spellEnd"/>
      <w:r w:rsidR="00CB72E0">
        <w:t xml:space="preserve"> </w:t>
      </w:r>
      <w:proofErr w:type="spellStart"/>
      <w:r w:rsidR="00CB72E0">
        <w:t>einia</w:t>
      </w:r>
      <w:proofErr w:type="spellEnd"/>
      <w:r w:rsidR="00CB72E0">
        <w:t xml:space="preserve"> </w:t>
      </w:r>
      <w:proofErr w:type="spellStart"/>
      <w:r w:rsidR="00CB72E0">
        <w:t>paromoio</w:t>
      </w:r>
      <w:proofErr w:type="spellEnd"/>
      <w:r w:rsidR="00CB72E0">
        <w:t xml:space="preserve"> me </w:t>
      </w:r>
      <w:proofErr w:type="spellStart"/>
      <w:r w:rsidR="00CB72E0">
        <w:t>ti</w:t>
      </w:r>
      <w:proofErr w:type="spellEnd"/>
      <w:r w:rsidR="00CB72E0">
        <w:t xml:space="preserve"> </w:t>
      </w:r>
      <w:proofErr w:type="spellStart"/>
      <w:r w:rsidR="00CB72E0">
        <w:t>diki</w:t>
      </w:r>
      <w:proofErr w:type="spellEnd"/>
      <w:r w:rsidR="00CB72E0">
        <w:t xml:space="preserve"> sou </w:t>
      </w:r>
      <w:proofErr w:type="spellStart"/>
      <w:r w:rsidR="00CB72E0">
        <w:t>methodo</w:t>
      </w:r>
      <w:proofErr w:type="spellEnd"/>
      <w:r>
        <w:t xml:space="preserve">: </w:t>
      </w:r>
      <w:r>
        <w:rPr>
          <w:rFonts w:ascii="Helvetica" w:hAnsi="Helvetica"/>
          <w:color w:val="202020"/>
          <w:shd w:val="clear" w:color="auto" w:fill="FFFFFF"/>
        </w:rPr>
        <w:t xml:space="preserve">Guyot P, Ades AE, </w:t>
      </w:r>
      <w:proofErr w:type="spellStart"/>
      <w:r>
        <w:rPr>
          <w:rFonts w:ascii="Helvetica" w:hAnsi="Helvetica"/>
          <w:color w:val="202020"/>
          <w:shd w:val="clear" w:color="auto" w:fill="FFFFFF"/>
        </w:rPr>
        <w:t>Ouwens</w:t>
      </w:r>
      <w:proofErr w:type="spellEnd"/>
      <w:r>
        <w:rPr>
          <w:rFonts w:ascii="Helvetica" w:hAnsi="Helvetica"/>
          <w:color w:val="202020"/>
          <w:shd w:val="clear" w:color="auto" w:fill="FFFFFF"/>
        </w:rPr>
        <w:t xml:space="preserve"> MJ, Welton NJ. Enhanced secondary analysis of survival data: reconstructing the data from published Kaplan-Meier survival curves. BMC Med Res </w:t>
      </w:r>
      <w:proofErr w:type="spellStart"/>
      <w:r>
        <w:rPr>
          <w:rFonts w:ascii="Helvetica" w:hAnsi="Helvetica"/>
          <w:color w:val="202020"/>
          <w:shd w:val="clear" w:color="auto" w:fill="FFFFFF"/>
        </w:rPr>
        <w:t>Methodol</w:t>
      </w:r>
      <w:proofErr w:type="spellEnd"/>
      <w:r>
        <w:rPr>
          <w:rFonts w:ascii="Helvetica" w:hAnsi="Helvetica"/>
          <w:color w:val="202020"/>
          <w:shd w:val="clear" w:color="auto" w:fill="FFFFFF"/>
        </w:rPr>
        <w:t>. 2012; 1:9.</w:t>
      </w:r>
    </w:p>
    <w:p w14:paraId="08C37CA5" w14:textId="77777777" w:rsidR="00206F15" w:rsidRDefault="00206F15">
      <w:pPr>
        <w:pStyle w:val="CommentText"/>
        <w:rPr>
          <w:rFonts w:ascii="Helvetica" w:hAnsi="Helvetica"/>
          <w:color w:val="202020"/>
          <w:shd w:val="clear" w:color="auto" w:fill="FFFFFF"/>
        </w:rPr>
      </w:pPr>
    </w:p>
    <w:p w14:paraId="7CCFE6D2" w14:textId="291B4D37" w:rsidR="00206F15" w:rsidRDefault="00206F15">
      <w:pPr>
        <w:pStyle w:val="CommentText"/>
        <w:rPr>
          <w:rFonts w:ascii="Helvetica" w:hAnsi="Helvetica"/>
          <w:color w:val="202020"/>
          <w:shd w:val="clear" w:color="auto" w:fill="FFFFFF"/>
        </w:rPr>
      </w:pPr>
      <w:r>
        <w:rPr>
          <w:rFonts w:ascii="Helvetica" w:hAnsi="Helvetica"/>
          <w:color w:val="202020"/>
          <w:shd w:val="clear" w:color="auto" w:fill="FFFFFF"/>
        </w:rPr>
        <w:t xml:space="preserve">Kai </w:t>
      </w:r>
      <w:proofErr w:type="spellStart"/>
      <w:r>
        <w:rPr>
          <w:rFonts w:ascii="Helvetica" w:hAnsi="Helvetica"/>
          <w:color w:val="202020"/>
          <w:shd w:val="clear" w:color="auto" w:fill="FFFFFF"/>
        </w:rPr>
        <w:t>afto</w:t>
      </w:r>
      <w:proofErr w:type="spellEnd"/>
      <w:r>
        <w:rPr>
          <w:rFonts w:ascii="Helvetica" w:hAnsi="Helvetica"/>
          <w:color w:val="202020"/>
          <w:shd w:val="clear" w:color="auto" w:fill="FFFFFF"/>
        </w:rPr>
        <w:t>:</w:t>
      </w:r>
    </w:p>
    <w:p w14:paraId="176E07C2" w14:textId="732C499B" w:rsidR="00206F15" w:rsidRDefault="00206F15">
      <w:pPr>
        <w:pStyle w:val="CommentText"/>
        <w:rPr>
          <w:rFonts w:ascii="Helvetica" w:hAnsi="Helvetica"/>
          <w:color w:val="202020"/>
          <w:shd w:val="clear" w:color="auto" w:fill="FFFFFF"/>
        </w:rPr>
      </w:pPr>
    </w:p>
    <w:p w14:paraId="143F0F65" w14:textId="77777777" w:rsidR="00206F15" w:rsidRPr="00206F15" w:rsidRDefault="00206F15" w:rsidP="00206F15">
      <w:pPr>
        <w:shd w:val="clear" w:color="auto" w:fill="DCE4EF"/>
        <w:spacing w:after="0" w:line="240" w:lineRule="auto"/>
        <w:rPr>
          <w:rFonts w:ascii="Segoe UI" w:eastAsia="Times New Roman" w:hAnsi="Segoe UI" w:cs="Segoe UI"/>
          <w:color w:val="205493"/>
          <w:sz w:val="24"/>
          <w:szCs w:val="24"/>
          <w:lang w:val="en-US"/>
        </w:rPr>
      </w:pPr>
      <w:r w:rsidRPr="00206F15">
        <w:rPr>
          <w:rFonts w:ascii="Segoe UI" w:eastAsia="Times New Roman" w:hAnsi="Segoe UI" w:cs="Segoe UI"/>
          <w:color w:val="205493"/>
          <w:sz w:val="24"/>
          <w:szCs w:val="24"/>
          <w:lang w:val="en-US"/>
        </w:rPr>
        <w:t>Review</w:t>
      </w:r>
    </w:p>
    <w:p w14:paraId="523E5B13" w14:textId="77777777" w:rsidR="00206F15" w:rsidRPr="00206F15" w:rsidRDefault="00206F15" w:rsidP="00206F15">
      <w:pPr>
        <w:shd w:val="clear" w:color="auto" w:fill="FFFFFF"/>
        <w:spacing w:after="0" w:line="240" w:lineRule="auto"/>
        <w:rPr>
          <w:rFonts w:ascii="Segoe UI" w:eastAsia="Times New Roman" w:hAnsi="Segoe UI" w:cs="Segoe UI"/>
          <w:color w:val="212121"/>
          <w:sz w:val="24"/>
          <w:szCs w:val="24"/>
          <w:lang w:val="en-US"/>
        </w:rPr>
      </w:pPr>
      <w:r w:rsidRPr="00206F15">
        <w:rPr>
          <w:rFonts w:ascii="Segoe UI" w:eastAsia="Times New Roman" w:hAnsi="Segoe UI" w:cs="Segoe UI"/>
          <w:color w:val="212121"/>
          <w:sz w:val="24"/>
          <w:szCs w:val="24"/>
          <w:lang w:val="en-US"/>
        </w:rPr>
        <w:t> </w:t>
      </w:r>
    </w:p>
    <w:p w14:paraId="3D38C962" w14:textId="77777777" w:rsidR="00206F15" w:rsidRPr="00206F15" w:rsidRDefault="00206F15" w:rsidP="00206F15">
      <w:pPr>
        <w:shd w:val="clear" w:color="auto" w:fill="FFFFFF"/>
        <w:spacing w:after="0" w:line="240" w:lineRule="auto"/>
        <w:rPr>
          <w:rFonts w:ascii="Segoe UI" w:eastAsia="Times New Roman" w:hAnsi="Segoe UI" w:cs="Segoe UI"/>
          <w:color w:val="5B616B"/>
          <w:sz w:val="24"/>
          <w:szCs w:val="24"/>
          <w:lang w:val="en-US"/>
        </w:rPr>
      </w:pPr>
      <w:r w:rsidRPr="00206F15">
        <w:rPr>
          <w:rFonts w:ascii="Segoe UI" w:eastAsia="Times New Roman" w:hAnsi="Segoe UI" w:cs="Segoe UI"/>
          <w:color w:val="5B616B"/>
          <w:sz w:val="24"/>
          <w:szCs w:val="24"/>
          <w:lang w:val="en-US"/>
        </w:rPr>
        <w:t>Eur J Cancer</w:t>
      </w:r>
    </w:p>
    <w:p w14:paraId="46929A81" w14:textId="77777777" w:rsidR="00206F15" w:rsidRPr="00206F15" w:rsidRDefault="00206F15" w:rsidP="00206F15">
      <w:pPr>
        <w:numPr>
          <w:ilvl w:val="0"/>
          <w:numId w:val="1"/>
        </w:numPr>
        <w:shd w:val="clear" w:color="auto" w:fill="FFFFFF"/>
        <w:spacing w:after="0" w:line="240" w:lineRule="auto"/>
        <w:ind w:left="0"/>
        <w:rPr>
          <w:rFonts w:ascii="Segoe UI" w:eastAsia="Times New Roman" w:hAnsi="Segoe UI" w:cs="Segoe UI"/>
          <w:color w:val="5B616B"/>
          <w:sz w:val="24"/>
          <w:szCs w:val="24"/>
          <w:lang w:val="en-US"/>
        </w:rPr>
      </w:pPr>
    </w:p>
    <w:p w14:paraId="013E21E8" w14:textId="77777777" w:rsidR="00206F15" w:rsidRPr="00206F15" w:rsidRDefault="00206F15" w:rsidP="00206F15">
      <w:pPr>
        <w:numPr>
          <w:ilvl w:val="0"/>
          <w:numId w:val="1"/>
        </w:numPr>
        <w:shd w:val="clear" w:color="auto" w:fill="FFFFFF"/>
        <w:spacing w:after="0" w:line="240" w:lineRule="auto"/>
        <w:ind w:left="0"/>
        <w:rPr>
          <w:rFonts w:ascii="Segoe UI" w:eastAsia="Times New Roman" w:hAnsi="Segoe UI" w:cs="Segoe UI"/>
          <w:color w:val="5B616B"/>
          <w:sz w:val="24"/>
          <w:szCs w:val="24"/>
          <w:lang w:val="en-US"/>
        </w:rPr>
      </w:pPr>
    </w:p>
    <w:p w14:paraId="47A768FE" w14:textId="77777777" w:rsidR="00206F15" w:rsidRPr="00206F15" w:rsidRDefault="00206F15" w:rsidP="00206F15">
      <w:pPr>
        <w:numPr>
          <w:ilvl w:val="0"/>
          <w:numId w:val="1"/>
        </w:numPr>
        <w:shd w:val="clear" w:color="auto" w:fill="FFFFFF"/>
        <w:spacing w:after="0" w:line="240" w:lineRule="auto"/>
        <w:ind w:left="0"/>
        <w:rPr>
          <w:rFonts w:ascii="Segoe UI" w:eastAsia="Times New Roman" w:hAnsi="Segoe UI" w:cs="Segoe UI"/>
          <w:color w:val="5B616B"/>
          <w:sz w:val="24"/>
          <w:szCs w:val="24"/>
          <w:lang w:val="en-US"/>
        </w:rPr>
      </w:pPr>
    </w:p>
    <w:p w14:paraId="7C73BC73" w14:textId="77777777" w:rsidR="00206F15" w:rsidRPr="00206F15" w:rsidRDefault="00206F15" w:rsidP="00206F15">
      <w:pPr>
        <w:shd w:val="clear" w:color="auto" w:fill="FFFFFF"/>
        <w:spacing w:after="0" w:line="240" w:lineRule="auto"/>
        <w:rPr>
          <w:rFonts w:ascii="Segoe UI" w:eastAsia="Times New Roman" w:hAnsi="Segoe UI" w:cs="Segoe UI"/>
          <w:color w:val="5B616B"/>
          <w:sz w:val="24"/>
          <w:szCs w:val="24"/>
          <w:lang w:val="en-US"/>
        </w:rPr>
      </w:pPr>
      <w:r w:rsidRPr="00206F15">
        <w:rPr>
          <w:rFonts w:ascii="Segoe UI" w:eastAsia="Times New Roman" w:hAnsi="Segoe UI" w:cs="Segoe UI"/>
          <w:color w:val="0071BC"/>
          <w:sz w:val="24"/>
          <w:szCs w:val="24"/>
          <w:lang w:val="en-US"/>
        </w:rPr>
        <w:t>. </w:t>
      </w:r>
      <w:r w:rsidRPr="00206F15">
        <w:rPr>
          <w:rFonts w:ascii="Segoe UI" w:eastAsia="Times New Roman" w:hAnsi="Segoe UI" w:cs="Segoe UI"/>
          <w:color w:val="5B616B"/>
          <w:sz w:val="24"/>
          <w:szCs w:val="24"/>
          <w:lang w:val="en-US"/>
        </w:rPr>
        <w:t>2006 Nov;42(17):2867-75.</w:t>
      </w:r>
    </w:p>
    <w:p w14:paraId="7F118DD2" w14:textId="77777777" w:rsidR="00206F15" w:rsidRPr="00206F15" w:rsidRDefault="00206F15" w:rsidP="00206F15">
      <w:pPr>
        <w:shd w:val="clear" w:color="auto" w:fill="FFFFFF"/>
        <w:spacing w:after="0" w:line="240" w:lineRule="auto"/>
        <w:rPr>
          <w:rFonts w:ascii="Segoe UI" w:eastAsia="Times New Roman" w:hAnsi="Segoe UI" w:cs="Segoe UI"/>
          <w:color w:val="212121"/>
          <w:sz w:val="24"/>
          <w:szCs w:val="24"/>
          <w:lang w:val="en-US"/>
        </w:rPr>
      </w:pPr>
      <w:r w:rsidRPr="00206F15">
        <w:rPr>
          <w:rFonts w:ascii="Segoe UI" w:eastAsia="Times New Roman" w:hAnsi="Segoe UI" w:cs="Segoe UI"/>
          <w:color w:val="212121"/>
          <w:sz w:val="24"/>
          <w:szCs w:val="24"/>
          <w:lang w:val="en-US"/>
        </w:rPr>
        <w:t> </w:t>
      </w:r>
      <w:proofErr w:type="spellStart"/>
      <w:r w:rsidRPr="00206F15">
        <w:rPr>
          <w:rFonts w:ascii="Segoe UI" w:eastAsia="Times New Roman" w:hAnsi="Segoe UI" w:cs="Segoe UI"/>
          <w:color w:val="5B616B"/>
          <w:sz w:val="24"/>
          <w:szCs w:val="24"/>
          <w:lang w:val="en-US"/>
        </w:rPr>
        <w:t>doi</w:t>
      </w:r>
      <w:proofErr w:type="spellEnd"/>
      <w:r w:rsidRPr="00206F15">
        <w:rPr>
          <w:rFonts w:ascii="Segoe UI" w:eastAsia="Times New Roman" w:hAnsi="Segoe UI" w:cs="Segoe UI"/>
          <w:color w:val="5B616B"/>
          <w:sz w:val="24"/>
          <w:szCs w:val="24"/>
          <w:lang w:val="en-US"/>
        </w:rPr>
        <w:t>: 10.1016/j.ejca.2006.08.010.</w:t>
      </w:r>
      <w:r w:rsidRPr="00206F15">
        <w:rPr>
          <w:rFonts w:ascii="Segoe UI" w:eastAsia="Times New Roman" w:hAnsi="Segoe UI" w:cs="Segoe UI"/>
          <w:color w:val="212121"/>
          <w:sz w:val="24"/>
          <w:szCs w:val="24"/>
          <w:lang w:val="en-US"/>
        </w:rPr>
        <w:t> </w:t>
      </w:r>
      <w:proofErr w:type="spellStart"/>
      <w:r w:rsidRPr="00206F15">
        <w:rPr>
          <w:rFonts w:ascii="Segoe UI" w:eastAsia="Times New Roman" w:hAnsi="Segoe UI" w:cs="Segoe UI"/>
          <w:color w:val="5B616B"/>
          <w:sz w:val="24"/>
          <w:szCs w:val="24"/>
          <w:lang w:val="en-US"/>
        </w:rPr>
        <w:t>Epub</w:t>
      </w:r>
      <w:proofErr w:type="spellEnd"/>
      <w:r w:rsidRPr="00206F15">
        <w:rPr>
          <w:rFonts w:ascii="Segoe UI" w:eastAsia="Times New Roman" w:hAnsi="Segoe UI" w:cs="Segoe UI"/>
          <w:color w:val="5B616B"/>
          <w:sz w:val="24"/>
          <w:szCs w:val="24"/>
          <w:lang w:val="en-US"/>
        </w:rPr>
        <w:t xml:space="preserve"> 2006 Oct 4.</w:t>
      </w:r>
    </w:p>
    <w:p w14:paraId="5F7AAFD7" w14:textId="77777777" w:rsidR="00206F15" w:rsidRPr="00206F15" w:rsidRDefault="00206F15" w:rsidP="00206F15">
      <w:pPr>
        <w:shd w:val="clear" w:color="auto" w:fill="FFFFFF"/>
        <w:spacing w:before="100" w:beforeAutospacing="1" w:after="100" w:afterAutospacing="1" w:line="240" w:lineRule="auto"/>
        <w:outlineLvl w:val="0"/>
        <w:rPr>
          <w:rFonts w:ascii="Georgia" w:eastAsia="Times New Roman" w:hAnsi="Georgia" w:cs="Times New Roman"/>
          <w:b/>
          <w:bCs/>
          <w:color w:val="212121"/>
          <w:kern w:val="36"/>
          <w:sz w:val="48"/>
          <w:szCs w:val="48"/>
          <w:lang w:val="en-US"/>
        </w:rPr>
      </w:pPr>
      <w:r w:rsidRPr="00206F15">
        <w:rPr>
          <w:rFonts w:ascii="Georgia" w:eastAsia="Times New Roman" w:hAnsi="Georgia" w:cs="Times New Roman"/>
          <w:b/>
          <w:bCs/>
          <w:color w:val="212121"/>
          <w:kern w:val="36"/>
          <w:sz w:val="48"/>
          <w:szCs w:val="48"/>
          <w:lang w:val="en-US"/>
        </w:rPr>
        <w:t>Methodological issues in the economic analysis of cancer treatments</w:t>
      </w:r>
    </w:p>
    <w:p w14:paraId="00B8C35F" w14:textId="77777777" w:rsidR="00206F15" w:rsidRPr="00206F15" w:rsidRDefault="005139F3" w:rsidP="00206F15">
      <w:pPr>
        <w:shd w:val="clear" w:color="auto" w:fill="FFFFFF"/>
        <w:spacing w:after="0" w:line="240" w:lineRule="auto"/>
        <w:rPr>
          <w:rFonts w:ascii="Segoe UI" w:eastAsia="Times New Roman" w:hAnsi="Segoe UI" w:cs="Segoe UI"/>
          <w:color w:val="5B616B"/>
          <w:sz w:val="24"/>
          <w:szCs w:val="24"/>
          <w:lang w:val="en-US"/>
        </w:rPr>
      </w:pPr>
      <w:hyperlink r:id="rId1" w:history="1">
        <w:r w:rsidR="00206F15" w:rsidRPr="00206F15">
          <w:rPr>
            <w:rFonts w:ascii="Segoe UI" w:eastAsia="Times New Roman" w:hAnsi="Segoe UI" w:cs="Segoe UI"/>
            <w:color w:val="0071BC"/>
            <w:sz w:val="24"/>
            <w:szCs w:val="24"/>
            <w:lang w:val="en-US"/>
          </w:rPr>
          <w:t>Paul Tappenden</w:t>
        </w:r>
      </w:hyperlink>
      <w:r w:rsidR="00206F15" w:rsidRPr="00206F15">
        <w:rPr>
          <w:rFonts w:ascii="Segoe UI" w:eastAsia="Times New Roman" w:hAnsi="Segoe UI" w:cs="Segoe UI"/>
          <w:color w:val="5B616B"/>
          <w:sz w:val="18"/>
          <w:szCs w:val="18"/>
          <w:vertAlign w:val="superscript"/>
          <w:lang w:val="en-US"/>
        </w:rPr>
        <w:t> </w:t>
      </w:r>
      <w:hyperlink r:id="rId2" w:anchor="affiliation-1" w:tooltip="School of Health and Related Research, The University of Sheffield, Regent Court, 30 Regent Street, Sheffield S1 4DA, UK. p.tappenden@Sheffield.ac.uk &lt;p.tappenden@Sheffield.ac.uk&gt;" w:history="1">
        <w:r w:rsidR="00206F15" w:rsidRPr="00206F15">
          <w:rPr>
            <w:rFonts w:ascii="Segoe UI" w:eastAsia="Times New Roman" w:hAnsi="Segoe UI" w:cs="Segoe UI"/>
            <w:color w:val="323A45"/>
            <w:sz w:val="18"/>
            <w:szCs w:val="18"/>
            <w:shd w:val="clear" w:color="auto" w:fill="F1F1F1"/>
            <w:vertAlign w:val="superscript"/>
            <w:lang w:val="en-US"/>
          </w:rPr>
          <w:t>1</w:t>
        </w:r>
      </w:hyperlink>
      <w:r w:rsidR="00206F15" w:rsidRPr="00206F15">
        <w:rPr>
          <w:rFonts w:ascii="Segoe UI" w:eastAsia="Times New Roman" w:hAnsi="Segoe UI" w:cs="Segoe UI"/>
          <w:color w:val="5B616B"/>
          <w:sz w:val="24"/>
          <w:szCs w:val="24"/>
          <w:lang w:val="en-US"/>
        </w:rPr>
        <w:t>, </w:t>
      </w:r>
      <w:hyperlink r:id="rId3" w:history="1">
        <w:r w:rsidR="00206F15" w:rsidRPr="00206F15">
          <w:rPr>
            <w:rFonts w:ascii="Segoe UI" w:eastAsia="Times New Roman" w:hAnsi="Segoe UI" w:cs="Segoe UI"/>
            <w:color w:val="0071BC"/>
            <w:sz w:val="24"/>
            <w:szCs w:val="24"/>
            <w:lang w:val="en-US"/>
          </w:rPr>
          <w:t>Jim Chilcott</w:t>
        </w:r>
      </w:hyperlink>
      <w:r w:rsidR="00206F15" w:rsidRPr="00206F15">
        <w:rPr>
          <w:rFonts w:ascii="Segoe UI" w:eastAsia="Times New Roman" w:hAnsi="Segoe UI" w:cs="Segoe UI"/>
          <w:color w:val="5B616B"/>
          <w:sz w:val="24"/>
          <w:szCs w:val="24"/>
          <w:lang w:val="en-US"/>
        </w:rPr>
        <w:t>, </w:t>
      </w:r>
      <w:hyperlink r:id="rId4" w:history="1">
        <w:r w:rsidR="00206F15" w:rsidRPr="00206F15">
          <w:rPr>
            <w:rFonts w:ascii="Segoe UI" w:eastAsia="Times New Roman" w:hAnsi="Segoe UI" w:cs="Segoe UI"/>
            <w:color w:val="0071BC"/>
            <w:sz w:val="24"/>
            <w:szCs w:val="24"/>
            <w:lang w:val="en-US"/>
          </w:rPr>
          <w:t>Sue Ward</w:t>
        </w:r>
      </w:hyperlink>
      <w:r w:rsidR="00206F15" w:rsidRPr="00206F15">
        <w:rPr>
          <w:rFonts w:ascii="Segoe UI" w:eastAsia="Times New Roman" w:hAnsi="Segoe UI" w:cs="Segoe UI"/>
          <w:color w:val="5B616B"/>
          <w:sz w:val="24"/>
          <w:szCs w:val="24"/>
          <w:lang w:val="en-US"/>
        </w:rPr>
        <w:t>, </w:t>
      </w:r>
      <w:hyperlink r:id="rId5" w:history="1">
        <w:r w:rsidR="00206F15" w:rsidRPr="00206F15">
          <w:rPr>
            <w:rFonts w:ascii="Segoe UI" w:eastAsia="Times New Roman" w:hAnsi="Segoe UI" w:cs="Segoe UI"/>
            <w:color w:val="0071BC"/>
            <w:sz w:val="24"/>
            <w:szCs w:val="24"/>
            <w:lang w:val="en-US"/>
          </w:rPr>
          <w:t>Simon Eggington</w:t>
        </w:r>
      </w:hyperlink>
      <w:r w:rsidR="00206F15" w:rsidRPr="00206F15">
        <w:rPr>
          <w:rFonts w:ascii="Segoe UI" w:eastAsia="Times New Roman" w:hAnsi="Segoe UI" w:cs="Segoe UI"/>
          <w:color w:val="5B616B"/>
          <w:sz w:val="24"/>
          <w:szCs w:val="24"/>
          <w:lang w:val="en-US"/>
        </w:rPr>
        <w:t>, </w:t>
      </w:r>
      <w:hyperlink r:id="rId6" w:history="1">
        <w:r w:rsidR="00206F15" w:rsidRPr="00206F15">
          <w:rPr>
            <w:rFonts w:ascii="Segoe UI" w:eastAsia="Times New Roman" w:hAnsi="Segoe UI" w:cs="Segoe UI"/>
            <w:color w:val="0071BC"/>
            <w:sz w:val="24"/>
            <w:szCs w:val="24"/>
            <w:lang w:val="en-US"/>
          </w:rPr>
          <w:t>Daniel Hind</w:t>
        </w:r>
      </w:hyperlink>
      <w:r w:rsidR="00206F15" w:rsidRPr="00206F15">
        <w:rPr>
          <w:rFonts w:ascii="Segoe UI" w:eastAsia="Times New Roman" w:hAnsi="Segoe UI" w:cs="Segoe UI"/>
          <w:color w:val="5B616B"/>
          <w:sz w:val="24"/>
          <w:szCs w:val="24"/>
          <w:lang w:val="en-US"/>
        </w:rPr>
        <w:t>, </w:t>
      </w:r>
      <w:hyperlink r:id="rId7" w:history="1">
        <w:r w:rsidR="00206F15" w:rsidRPr="00206F15">
          <w:rPr>
            <w:rFonts w:ascii="Segoe UI" w:eastAsia="Times New Roman" w:hAnsi="Segoe UI" w:cs="Segoe UI"/>
            <w:color w:val="0071BC"/>
            <w:sz w:val="24"/>
            <w:szCs w:val="24"/>
            <w:lang w:val="en-US"/>
          </w:rPr>
          <w:t>Silvia Hummel</w:t>
        </w:r>
      </w:hyperlink>
    </w:p>
    <w:p w14:paraId="4B2BB514" w14:textId="77777777" w:rsidR="00206F15" w:rsidRPr="00206F15" w:rsidRDefault="00206F15" w:rsidP="00206F15">
      <w:pPr>
        <w:shd w:val="clear" w:color="auto" w:fill="FFFFFF"/>
        <w:spacing w:after="0" w:line="240" w:lineRule="auto"/>
        <w:rPr>
          <w:rFonts w:ascii="Segoe UI" w:eastAsia="Times New Roman" w:hAnsi="Segoe UI" w:cs="Segoe UI"/>
          <w:color w:val="212121"/>
          <w:sz w:val="24"/>
          <w:szCs w:val="24"/>
          <w:lang w:val="en-US"/>
        </w:rPr>
      </w:pPr>
      <w:r w:rsidRPr="00206F15">
        <w:rPr>
          <w:rFonts w:ascii="Segoe UI" w:eastAsia="Times New Roman" w:hAnsi="Segoe UI" w:cs="Segoe UI"/>
          <w:color w:val="212121"/>
          <w:sz w:val="24"/>
          <w:szCs w:val="24"/>
          <w:lang w:val="en-US"/>
        </w:rPr>
        <w:t>Affiliations expand</w:t>
      </w:r>
    </w:p>
    <w:p w14:paraId="0510BEFE" w14:textId="77777777" w:rsidR="00206F15" w:rsidRDefault="00206F15">
      <w:pPr>
        <w:pStyle w:val="CommentText"/>
        <w:rPr>
          <w:rFonts w:ascii="Helvetica" w:hAnsi="Helvetica"/>
          <w:color w:val="202020"/>
          <w:shd w:val="clear" w:color="auto" w:fill="FFFFFF"/>
        </w:rPr>
      </w:pPr>
    </w:p>
    <w:p w14:paraId="726504A9" w14:textId="084FE9FB" w:rsidR="00206F15" w:rsidRDefault="00206F15">
      <w:pPr>
        <w:pStyle w:val="CommentText"/>
      </w:pPr>
    </w:p>
  </w:comment>
  <w:comment w:id="230" w:author="Margonis, Georgios Antonios/Sloan Kettering Institute" w:date="2021-05-15T20:23:00Z" w:initials="MGAKI">
    <w:p w14:paraId="58B8EC2B" w14:textId="544C2D0B" w:rsidR="00F024C6" w:rsidRDefault="00F024C6">
      <w:pPr>
        <w:pStyle w:val="CommentText"/>
      </w:pPr>
      <w:r>
        <w:rPr>
          <w:rStyle w:val="CommentReference"/>
        </w:rPr>
        <w:annotationRef/>
      </w:r>
      <w:r>
        <w:t>Micha</w:t>
      </w:r>
      <w:r w:rsidR="00D7732D">
        <w:t>el</w:t>
      </w:r>
      <w:r>
        <w:t xml:space="preserve"> </w:t>
      </w:r>
      <w:proofErr w:type="spellStart"/>
      <w:r>
        <w:t>vrisko</w:t>
      </w:r>
      <w:proofErr w:type="spellEnd"/>
      <w:r>
        <w:t xml:space="preserve"> </w:t>
      </w:r>
      <w:proofErr w:type="spellStart"/>
      <w:r>
        <w:t>polles</w:t>
      </w:r>
      <w:proofErr w:type="spellEnd"/>
      <w:r>
        <w:t xml:space="preserve"> </w:t>
      </w:r>
      <w:proofErr w:type="spellStart"/>
      <w:r>
        <w:t>proseggiseis</w:t>
      </w:r>
      <w:proofErr w:type="spellEnd"/>
      <w:r>
        <w:t xml:space="preserve"> </w:t>
      </w:r>
      <w:proofErr w:type="spellStart"/>
      <w:r>
        <w:t>gia</w:t>
      </w:r>
      <w:proofErr w:type="spellEnd"/>
      <w:r>
        <w:t xml:space="preserve"> extraction of HR, </w:t>
      </w:r>
      <w:proofErr w:type="spellStart"/>
      <w:r>
        <w:t>poia</w:t>
      </w:r>
      <w:proofErr w:type="spellEnd"/>
      <w:r>
        <w:t xml:space="preserve"> </w:t>
      </w:r>
      <w:proofErr w:type="spellStart"/>
      <w:r>
        <w:t>einai</w:t>
      </w:r>
      <w:proofErr w:type="spellEnd"/>
      <w:r>
        <w:t xml:space="preserve"> </w:t>
      </w:r>
      <w:proofErr w:type="spellStart"/>
      <w:r>
        <w:t>pio</w:t>
      </w:r>
      <w:proofErr w:type="spellEnd"/>
      <w:r>
        <w:t xml:space="preserve"> </w:t>
      </w:r>
      <w:proofErr w:type="spellStart"/>
      <w:r>
        <w:t>konta</w:t>
      </w:r>
      <w:proofErr w:type="spellEnd"/>
      <w:r>
        <w:t xml:space="preserve"> </w:t>
      </w:r>
      <w:proofErr w:type="spellStart"/>
      <w:r>
        <w:t>sto</w:t>
      </w:r>
      <w:proofErr w:type="spellEnd"/>
      <w:r>
        <w:t xml:space="preserve"> </w:t>
      </w:r>
      <w:proofErr w:type="spellStart"/>
      <w:r>
        <w:t>ti</w:t>
      </w:r>
      <w:proofErr w:type="spellEnd"/>
      <w:r>
        <w:t xml:space="preserve"> </w:t>
      </w:r>
      <w:proofErr w:type="spellStart"/>
      <w:r>
        <w:t>ekanes</w:t>
      </w:r>
      <w:proofErr w:type="spellEnd"/>
      <w:r>
        <w:t xml:space="preserve">? Des to paper </w:t>
      </w:r>
      <w:proofErr w:type="spellStart"/>
      <w:r>
        <w:t>pou</w:t>
      </w:r>
      <w:proofErr w:type="spellEnd"/>
      <w:r>
        <w:t xml:space="preserve"> </w:t>
      </w:r>
      <w:proofErr w:type="spellStart"/>
      <w:r>
        <w:t>episinapto</w:t>
      </w:r>
      <w:proofErr w:type="spellEnd"/>
      <w:r>
        <w:t>.</w:t>
      </w:r>
    </w:p>
  </w:comment>
  <w:comment w:id="231" w:author="Margonis, Georgios Antonios/Sloan Kettering Institute" w:date="2021-05-15T20:27:00Z" w:initials="MGAKI">
    <w:p w14:paraId="73E292DE" w14:textId="3469296F" w:rsidR="00275A54" w:rsidRDefault="00275A54">
      <w:pPr>
        <w:pStyle w:val="CommentText"/>
      </w:pPr>
      <w:r>
        <w:rPr>
          <w:rStyle w:val="CommentReference"/>
        </w:rPr>
        <w:annotationRef/>
      </w:r>
      <w:proofErr w:type="spellStart"/>
      <w:proofErr w:type="gramStart"/>
      <w:r>
        <w:t>Nomizo</w:t>
      </w:r>
      <w:proofErr w:type="spellEnd"/>
      <w:r>
        <w:t xml:space="preserve">  </w:t>
      </w:r>
      <w:proofErr w:type="spellStart"/>
      <w:r>
        <w:t>mou</w:t>
      </w:r>
      <w:proofErr w:type="spellEnd"/>
      <w:proofErr w:type="gramEnd"/>
      <w:r>
        <w:t xml:space="preserve"> </w:t>
      </w:r>
      <w:proofErr w:type="spellStart"/>
      <w:r>
        <w:t>eixes</w:t>
      </w:r>
      <w:proofErr w:type="spellEnd"/>
      <w:r>
        <w:t xml:space="preserve"> </w:t>
      </w:r>
      <w:proofErr w:type="spellStart"/>
      <w:r>
        <w:t>pei</w:t>
      </w:r>
      <w:proofErr w:type="spellEnd"/>
      <w:r>
        <w:t xml:space="preserve"> </w:t>
      </w:r>
      <w:proofErr w:type="spellStart"/>
      <w:r>
        <w:t>oti</w:t>
      </w:r>
      <w:proofErr w:type="spellEnd"/>
      <w:r>
        <w:t xml:space="preserve"> to </w:t>
      </w:r>
      <w:proofErr w:type="spellStart"/>
      <w:r>
        <w:t>kaname</w:t>
      </w:r>
      <w:proofErr w:type="spellEnd"/>
      <w:r>
        <w:t xml:space="preserve"> </w:t>
      </w:r>
      <w:proofErr w:type="spellStart"/>
      <w:r>
        <w:t>afto</w:t>
      </w:r>
      <w:proofErr w:type="spellEnd"/>
      <w:r>
        <w:t xml:space="preserve"> to test, </w:t>
      </w:r>
      <w:proofErr w:type="spellStart"/>
      <w:r>
        <w:t>sosta</w:t>
      </w:r>
      <w:proofErr w:type="spellEnd"/>
      <w:r>
        <w:t>?</w:t>
      </w:r>
    </w:p>
  </w:comment>
  <w:comment w:id="235" w:author="Margonis, Georgios Antonios/Sloan Kettering Institute" w:date="2021-05-15T22:29:00Z" w:initials="MGAKI">
    <w:p w14:paraId="34AEDA7C" w14:textId="1A52CBF7" w:rsidR="004B64C9" w:rsidRDefault="004B64C9">
      <w:pPr>
        <w:pStyle w:val="CommentText"/>
      </w:pPr>
      <w:r>
        <w:rPr>
          <w:rStyle w:val="CommentReference"/>
        </w:rPr>
        <w:annotationRef/>
      </w:r>
      <w:r>
        <w:t xml:space="preserve">Michael </w:t>
      </w:r>
      <w:proofErr w:type="spellStart"/>
      <w:r>
        <w:t>xrisimopoiises</w:t>
      </w:r>
      <w:proofErr w:type="spellEnd"/>
      <w:r>
        <w:t xml:space="preserve"> </w:t>
      </w:r>
      <w:proofErr w:type="spellStart"/>
      <w:r>
        <w:t>Empirilcal</w:t>
      </w:r>
      <w:proofErr w:type="spellEnd"/>
      <w:r>
        <w:t xml:space="preserve"> Bayes kai </w:t>
      </w:r>
      <w:proofErr w:type="spellStart"/>
      <w:r>
        <w:t>oxi</w:t>
      </w:r>
      <w:proofErr w:type="spellEnd"/>
      <w:r>
        <w:t xml:space="preserve"> </w:t>
      </w:r>
      <w:proofErr w:type="spellStart"/>
      <w:r>
        <w:t>DerSImonian</w:t>
      </w:r>
      <w:proofErr w:type="spellEnd"/>
      <w:r>
        <w:t xml:space="preserve"> Laird, </w:t>
      </w:r>
      <w:proofErr w:type="spellStart"/>
      <w:r>
        <w:t>sosta</w:t>
      </w:r>
      <w:proofErr w:type="spellEnd"/>
      <w:r>
        <w:t>?</w:t>
      </w:r>
    </w:p>
  </w:comment>
  <w:comment w:id="327" w:author="Margonis, Georgios Antonios/Sloan Kettering Institute" w:date="2021-05-15T20:50:00Z" w:initials="MGAKI">
    <w:p w14:paraId="558F70E1" w14:textId="614AC205" w:rsidR="00D424FD" w:rsidRDefault="00D424FD">
      <w:pPr>
        <w:pStyle w:val="CommentText"/>
      </w:pPr>
      <w:r>
        <w:rPr>
          <w:rStyle w:val="CommentReference"/>
        </w:rPr>
        <w:annotationRef/>
      </w:r>
      <w:r w:rsidRPr="008C5F55">
        <w:rPr>
          <w:lang w:val="nl-NL"/>
        </w:rPr>
        <w:t xml:space="preserve">Michael ti les na </w:t>
      </w:r>
      <w:proofErr w:type="spellStart"/>
      <w:r w:rsidRPr="008C5F55">
        <w:rPr>
          <w:lang w:val="nl-NL"/>
        </w:rPr>
        <w:t>knaume</w:t>
      </w:r>
      <w:proofErr w:type="spellEnd"/>
      <w:r w:rsidRPr="008C5F55">
        <w:rPr>
          <w:lang w:val="nl-NL"/>
        </w:rPr>
        <w:t xml:space="preserve"> </w:t>
      </w:r>
      <w:proofErr w:type="spellStart"/>
      <w:r w:rsidRPr="008C5F55">
        <w:rPr>
          <w:lang w:val="nl-NL"/>
        </w:rPr>
        <w:t>kati</w:t>
      </w:r>
      <w:proofErr w:type="spellEnd"/>
      <w:r w:rsidRPr="008C5F55">
        <w:rPr>
          <w:lang w:val="nl-NL"/>
        </w:rPr>
        <w:t xml:space="preserve">? </w:t>
      </w:r>
      <w:r>
        <w:t xml:space="preserve">Apo tin </w:t>
      </w:r>
      <w:proofErr w:type="spellStart"/>
      <w:proofErr w:type="gramStart"/>
      <w:r>
        <w:t>meta analysis</w:t>
      </w:r>
      <w:proofErr w:type="spellEnd"/>
      <w:proofErr w:type="gramEnd"/>
      <w:r>
        <w:t xml:space="preserve"> </w:t>
      </w:r>
      <w:proofErr w:type="spellStart"/>
      <w:r>
        <w:t>tou</w:t>
      </w:r>
      <w:proofErr w:type="spellEnd"/>
      <w:r>
        <w:t xml:space="preserve"> Petrelli:</w:t>
      </w:r>
    </w:p>
    <w:p w14:paraId="0B8312AB" w14:textId="77777777" w:rsidR="00D424FD" w:rsidRDefault="00D424FD">
      <w:pPr>
        <w:pStyle w:val="CommentText"/>
      </w:pPr>
    </w:p>
    <w:p w14:paraId="5817E6C6" w14:textId="7F8A93BB" w:rsidR="00D424FD" w:rsidRDefault="00D424FD">
      <w:pPr>
        <w:pStyle w:val="CommentText"/>
      </w:pPr>
      <w:r>
        <w:t>“</w:t>
      </w:r>
      <w:r w:rsidRPr="00D424FD">
        <w:t>We finally investigated the publication bias for OS meta-analyses with a visual inspection of funnel plots and with the Begg-Mazumdar Kendall’s τ10 and Egger’s bias test.11 Moreover, in the presence of publication bias for the primary analysis, we conducted a trim and fill adjusted analysis12 to remove the most extreme small studies from the positive side of the funnel plot, and recalculated the effect size at each iteration, until the funnel plot was symmetric about the (new) effect size.</w:t>
      </w:r>
      <w:r>
        <w:t>”</w:t>
      </w:r>
    </w:p>
  </w:comment>
  <w:comment w:id="342" w:author="Michael Belias" w:date="2021-05-18T02:06:00Z" w:initials="MB">
    <w:p w14:paraId="2FE40B6C" w14:textId="0CA202FF" w:rsidR="00D82CB2" w:rsidRDefault="00D82CB2">
      <w:pPr>
        <w:pStyle w:val="CommentText"/>
      </w:pPr>
      <w:r>
        <w:rPr>
          <w:rStyle w:val="CommentReference"/>
        </w:rPr>
        <w:annotationRef/>
      </w:r>
      <w:r>
        <w:rPr>
          <w:rFonts w:ascii="Arial" w:hAnsi="Arial" w:cs="Arial"/>
          <w:color w:val="374151"/>
          <w:sz w:val="21"/>
          <w:szCs w:val="21"/>
          <w:shd w:val="clear" w:color="auto" w:fill="FFFBF3"/>
        </w:rPr>
        <w:t>Sterne, JAC et al. (2011): Recommendations for examining and interpreting funnel plot asymmetry in meta-analyses of randomised controlled trials. </w:t>
      </w:r>
      <w:r>
        <w:rPr>
          <w:rStyle w:val="Emphasis"/>
          <w:rFonts w:ascii="Arial" w:hAnsi="Arial" w:cs="Arial"/>
          <w:color w:val="374151"/>
          <w:sz w:val="21"/>
          <w:szCs w:val="21"/>
          <w:bdr w:val="single" w:sz="2" w:space="0" w:color="E5E7EB" w:frame="1"/>
          <w:shd w:val="clear" w:color="auto" w:fill="FFFBF3"/>
        </w:rPr>
        <w:t>BMJ (Clinical research ed.)</w:t>
      </w:r>
    </w:p>
  </w:comment>
  <w:comment w:id="344" w:author="Margonis, Georgios Antonios/Sloan Kettering Institute" w:date="2021-05-15T20:57:00Z" w:initials="MGAKI">
    <w:p w14:paraId="40F5B353" w14:textId="77777777" w:rsidR="005B5C0E" w:rsidRDefault="005B5C0E">
      <w:pPr>
        <w:pStyle w:val="CommentText"/>
      </w:pPr>
      <w:r>
        <w:rPr>
          <w:rStyle w:val="CommentReference"/>
        </w:rPr>
        <w:annotationRef/>
      </w:r>
      <w:proofErr w:type="spellStart"/>
      <w:r>
        <w:t>Sosta</w:t>
      </w:r>
      <w:proofErr w:type="spellEnd"/>
      <w:r>
        <w:t xml:space="preserve">? Ta </w:t>
      </w:r>
      <w:proofErr w:type="spellStart"/>
      <w:r>
        <w:t>antegrapsa</w:t>
      </w:r>
      <w:proofErr w:type="spellEnd"/>
      <w:r>
        <w:t xml:space="preserve"> apo tin </w:t>
      </w:r>
      <w:proofErr w:type="spellStart"/>
      <w:r>
        <w:t>alli</w:t>
      </w:r>
      <w:proofErr w:type="spellEnd"/>
      <w:r>
        <w:t xml:space="preserve"> meta </w:t>
      </w:r>
      <w:proofErr w:type="spellStart"/>
      <w:r>
        <w:t>pou</w:t>
      </w:r>
      <w:proofErr w:type="spellEnd"/>
      <w:r>
        <w:t xml:space="preserve"> </w:t>
      </w:r>
      <w:proofErr w:type="spellStart"/>
      <w:r>
        <w:t>eixame</w:t>
      </w:r>
      <w:proofErr w:type="spellEnd"/>
      <w:r>
        <w:t xml:space="preserve"> </w:t>
      </w:r>
      <w:proofErr w:type="spellStart"/>
      <w:r>
        <w:t>xekinisei</w:t>
      </w:r>
      <w:proofErr w:type="spellEnd"/>
      <w:r>
        <w:t>.</w:t>
      </w:r>
    </w:p>
    <w:p w14:paraId="2716EA80" w14:textId="708E45BE" w:rsidR="00BC4F2D" w:rsidRDefault="00BC4F2D">
      <w:pPr>
        <w:pStyle w:val="CommentText"/>
      </w:pPr>
      <w:proofErr w:type="spellStart"/>
      <w:r>
        <w:t>Mipos</w:t>
      </w:r>
      <w:proofErr w:type="spellEnd"/>
      <w:r>
        <w:t xml:space="preserve"> </w:t>
      </w:r>
      <w:proofErr w:type="spellStart"/>
      <w:r>
        <w:t>na</w:t>
      </w:r>
      <w:proofErr w:type="spellEnd"/>
      <w:r>
        <w:t xml:space="preserve"> </w:t>
      </w:r>
      <w:proofErr w:type="spellStart"/>
      <w:r>
        <w:t>prosth</w:t>
      </w:r>
      <w:r w:rsidR="006A0B86">
        <w:t>e</w:t>
      </w:r>
      <w:r>
        <w:t>seis</w:t>
      </w:r>
      <w:proofErr w:type="spellEnd"/>
      <w:r>
        <w:t xml:space="preserve"> kai </w:t>
      </w:r>
      <w:proofErr w:type="spellStart"/>
      <w:r>
        <w:t>ti</w:t>
      </w:r>
      <w:proofErr w:type="spellEnd"/>
      <w:r>
        <w:t xml:space="preserve"> </w:t>
      </w:r>
      <w:proofErr w:type="spellStart"/>
      <w:r>
        <w:t>xrisimopoises</w:t>
      </w:r>
      <w:proofErr w:type="spellEnd"/>
      <w:r>
        <w:t xml:space="preserve"> </w:t>
      </w:r>
      <w:proofErr w:type="spellStart"/>
      <w:r>
        <w:t>gia</w:t>
      </w:r>
      <w:proofErr w:type="spellEnd"/>
      <w:r>
        <w:t xml:space="preserve"> extraction of HR apo tis KM?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981F73" w15:done="0"/>
  <w15:commentEx w15:paraId="380A9578" w15:done="0"/>
  <w15:commentEx w15:paraId="7B1BCFC5" w15:done="0"/>
  <w15:commentEx w15:paraId="377BC626" w15:done="0"/>
  <w15:commentEx w15:paraId="726504A9" w15:done="0"/>
  <w15:commentEx w15:paraId="58B8EC2B" w15:done="0"/>
  <w15:commentEx w15:paraId="73E292DE" w15:done="0"/>
  <w15:commentEx w15:paraId="34AEDA7C" w15:done="1"/>
  <w15:commentEx w15:paraId="5817E6C6" w15:done="0"/>
  <w15:commentEx w15:paraId="2FE40B6C" w15:done="0"/>
  <w15:commentEx w15:paraId="2716E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72D9" w16cex:dateUtc="2021-05-17T19:55:00Z"/>
  <w16cex:commentExtensible w16cex:durableId="244D7513" w16cex:dateUtc="2021-05-17T20:04:00Z"/>
  <w16cex:commentExtensible w16cex:durableId="244D75AE" w16cex:dateUtc="2021-05-17T20:07:00Z"/>
  <w16cex:commentExtensible w16cex:durableId="244D9A9A" w16cex:dateUtc="2021-05-17T22:44:00Z"/>
  <w16cex:commentExtensible w16cex:durableId="244AADCA" w16cex:dateUtc="2021-05-16T00:30:00Z"/>
  <w16cex:commentExtensible w16cex:durableId="244AAC2E" w16cex:dateUtc="2021-05-16T00:23:00Z"/>
  <w16cex:commentExtensible w16cex:durableId="244AAD3B" w16cex:dateUtc="2021-05-16T00:27:00Z"/>
  <w16cex:commentExtensible w16cex:durableId="244AC9B6" w16cex:dateUtc="2021-05-16T02:29:00Z"/>
  <w16cex:commentExtensible w16cex:durableId="244AB2A5" w16cex:dateUtc="2021-05-16T00:50:00Z"/>
  <w16cex:commentExtensible w16cex:durableId="244D9F95" w16cex:dateUtc="2021-05-17T23:06:00Z"/>
  <w16cex:commentExtensible w16cex:durableId="244AB421" w16cex:dateUtc="2021-05-1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981F73" w16cid:durableId="244D72D9"/>
  <w16cid:commentId w16cid:paraId="380A9578" w16cid:durableId="244D7513"/>
  <w16cid:commentId w16cid:paraId="7B1BCFC5" w16cid:durableId="244D75AE"/>
  <w16cid:commentId w16cid:paraId="377BC626" w16cid:durableId="244D9A9A"/>
  <w16cid:commentId w16cid:paraId="726504A9" w16cid:durableId="244AADCA"/>
  <w16cid:commentId w16cid:paraId="58B8EC2B" w16cid:durableId="244AAC2E"/>
  <w16cid:commentId w16cid:paraId="73E292DE" w16cid:durableId="244AAD3B"/>
  <w16cid:commentId w16cid:paraId="34AEDA7C" w16cid:durableId="244AC9B6"/>
  <w16cid:commentId w16cid:paraId="5817E6C6" w16cid:durableId="244AB2A5"/>
  <w16cid:commentId w16cid:paraId="2FE40B6C" w16cid:durableId="244D9F95"/>
  <w16cid:commentId w16cid:paraId="2716EA80" w16cid:durableId="244AB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522B"/>
    <w:multiLevelType w:val="multilevel"/>
    <w:tmpl w:val="1094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Belias">
    <w15:presenceInfo w15:providerId="Windows Live" w15:userId="6980422c86c3994f"/>
  </w15:person>
  <w15:person w15:author="Margonis, Georgios Antonios/Sloan Kettering Institute">
    <w15:presenceInfo w15:providerId="AD" w15:userId="S::MargoniG@mskcc.org::1461529f-7b30-4f34-a2cb-ef9ee74ef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BF"/>
    <w:rsid w:val="000027C4"/>
    <w:rsid w:val="00005770"/>
    <w:rsid w:val="00012A0F"/>
    <w:rsid w:val="00012A85"/>
    <w:rsid w:val="00016D4E"/>
    <w:rsid w:val="000204D2"/>
    <w:rsid w:val="000216DA"/>
    <w:rsid w:val="00025705"/>
    <w:rsid w:val="00030508"/>
    <w:rsid w:val="00045FDE"/>
    <w:rsid w:val="00050B66"/>
    <w:rsid w:val="00051552"/>
    <w:rsid w:val="00053BC1"/>
    <w:rsid w:val="0005490E"/>
    <w:rsid w:val="00056B2D"/>
    <w:rsid w:val="00056D99"/>
    <w:rsid w:val="00060814"/>
    <w:rsid w:val="00064AA1"/>
    <w:rsid w:val="000668FF"/>
    <w:rsid w:val="00067673"/>
    <w:rsid w:val="00070151"/>
    <w:rsid w:val="00070E41"/>
    <w:rsid w:val="00071AC7"/>
    <w:rsid w:val="00075343"/>
    <w:rsid w:val="00081167"/>
    <w:rsid w:val="00087362"/>
    <w:rsid w:val="00096D81"/>
    <w:rsid w:val="00097CFD"/>
    <w:rsid w:val="000A3308"/>
    <w:rsid w:val="000B4C34"/>
    <w:rsid w:val="000B591F"/>
    <w:rsid w:val="000B69D5"/>
    <w:rsid w:val="000B6A85"/>
    <w:rsid w:val="000C0D0A"/>
    <w:rsid w:val="000C3783"/>
    <w:rsid w:val="000C4B9C"/>
    <w:rsid w:val="000C5E5B"/>
    <w:rsid w:val="000D1DA2"/>
    <w:rsid w:val="000D6861"/>
    <w:rsid w:val="000D77C0"/>
    <w:rsid w:val="000E0F0E"/>
    <w:rsid w:val="000E3BF0"/>
    <w:rsid w:val="000E643D"/>
    <w:rsid w:val="000F147C"/>
    <w:rsid w:val="000F2C80"/>
    <w:rsid w:val="000F6CC5"/>
    <w:rsid w:val="001007AD"/>
    <w:rsid w:val="00104295"/>
    <w:rsid w:val="001109FA"/>
    <w:rsid w:val="00112BBD"/>
    <w:rsid w:val="001136D6"/>
    <w:rsid w:val="00115899"/>
    <w:rsid w:val="00115C27"/>
    <w:rsid w:val="00122A61"/>
    <w:rsid w:val="00124ED5"/>
    <w:rsid w:val="00127F23"/>
    <w:rsid w:val="0013100B"/>
    <w:rsid w:val="0013103B"/>
    <w:rsid w:val="001371C2"/>
    <w:rsid w:val="001408BA"/>
    <w:rsid w:val="00145C95"/>
    <w:rsid w:val="0015648D"/>
    <w:rsid w:val="00156A1C"/>
    <w:rsid w:val="00161518"/>
    <w:rsid w:val="001626E6"/>
    <w:rsid w:val="00165667"/>
    <w:rsid w:val="00172D4C"/>
    <w:rsid w:val="00183359"/>
    <w:rsid w:val="001837D9"/>
    <w:rsid w:val="00183C49"/>
    <w:rsid w:val="00193AFA"/>
    <w:rsid w:val="00196915"/>
    <w:rsid w:val="001A0577"/>
    <w:rsid w:val="001A3072"/>
    <w:rsid w:val="001A4174"/>
    <w:rsid w:val="001A650B"/>
    <w:rsid w:val="001A7007"/>
    <w:rsid w:val="001B1464"/>
    <w:rsid w:val="001D448C"/>
    <w:rsid w:val="001E04B5"/>
    <w:rsid w:val="001E3763"/>
    <w:rsid w:val="001E3F6F"/>
    <w:rsid w:val="001E4BE6"/>
    <w:rsid w:val="001E5A4C"/>
    <w:rsid w:val="001F1B01"/>
    <w:rsid w:val="001F6147"/>
    <w:rsid w:val="00200D66"/>
    <w:rsid w:val="00206F15"/>
    <w:rsid w:val="00214DC1"/>
    <w:rsid w:val="002162C3"/>
    <w:rsid w:val="002174F1"/>
    <w:rsid w:val="00217563"/>
    <w:rsid w:val="00223ADB"/>
    <w:rsid w:val="00227C89"/>
    <w:rsid w:val="00227DEC"/>
    <w:rsid w:val="0023061A"/>
    <w:rsid w:val="00230B74"/>
    <w:rsid w:val="00250690"/>
    <w:rsid w:val="002576D6"/>
    <w:rsid w:val="00260EE9"/>
    <w:rsid w:val="002670B2"/>
    <w:rsid w:val="00271269"/>
    <w:rsid w:val="00275A54"/>
    <w:rsid w:val="00280D54"/>
    <w:rsid w:val="00282986"/>
    <w:rsid w:val="00282EAA"/>
    <w:rsid w:val="00283137"/>
    <w:rsid w:val="002956E2"/>
    <w:rsid w:val="0029755F"/>
    <w:rsid w:val="002A29E9"/>
    <w:rsid w:val="002A5DEB"/>
    <w:rsid w:val="002B4EAD"/>
    <w:rsid w:val="002B7D68"/>
    <w:rsid w:val="002C06F2"/>
    <w:rsid w:val="002C0F0B"/>
    <w:rsid w:val="002C4154"/>
    <w:rsid w:val="002C5061"/>
    <w:rsid w:val="002C59C3"/>
    <w:rsid w:val="002C719F"/>
    <w:rsid w:val="002C791D"/>
    <w:rsid w:val="002D0017"/>
    <w:rsid w:val="002D0E81"/>
    <w:rsid w:val="002D3322"/>
    <w:rsid w:val="002D44CF"/>
    <w:rsid w:val="002D6A26"/>
    <w:rsid w:val="002E2AD2"/>
    <w:rsid w:val="002E5CBF"/>
    <w:rsid w:val="002F11B8"/>
    <w:rsid w:val="002F1CBE"/>
    <w:rsid w:val="00301979"/>
    <w:rsid w:val="00310DC3"/>
    <w:rsid w:val="00312B67"/>
    <w:rsid w:val="00312DD7"/>
    <w:rsid w:val="003135E4"/>
    <w:rsid w:val="00324E3D"/>
    <w:rsid w:val="00326AF3"/>
    <w:rsid w:val="00333F72"/>
    <w:rsid w:val="00334983"/>
    <w:rsid w:val="00337E3A"/>
    <w:rsid w:val="00345171"/>
    <w:rsid w:val="003467F9"/>
    <w:rsid w:val="0035312E"/>
    <w:rsid w:val="00371ED2"/>
    <w:rsid w:val="00374BC0"/>
    <w:rsid w:val="003758C7"/>
    <w:rsid w:val="0037654D"/>
    <w:rsid w:val="00377A8D"/>
    <w:rsid w:val="003829A8"/>
    <w:rsid w:val="003870D6"/>
    <w:rsid w:val="00387F5A"/>
    <w:rsid w:val="0039103E"/>
    <w:rsid w:val="003A1F30"/>
    <w:rsid w:val="003A3742"/>
    <w:rsid w:val="003A5C0F"/>
    <w:rsid w:val="003B19A7"/>
    <w:rsid w:val="003B35B7"/>
    <w:rsid w:val="003B3EF2"/>
    <w:rsid w:val="003C79C1"/>
    <w:rsid w:val="003D137D"/>
    <w:rsid w:val="003E5AAD"/>
    <w:rsid w:val="003F031E"/>
    <w:rsid w:val="003F1439"/>
    <w:rsid w:val="003F20CE"/>
    <w:rsid w:val="0040141A"/>
    <w:rsid w:val="004019D9"/>
    <w:rsid w:val="00402734"/>
    <w:rsid w:val="004038F7"/>
    <w:rsid w:val="00404603"/>
    <w:rsid w:val="0040528C"/>
    <w:rsid w:val="00405B99"/>
    <w:rsid w:val="00413736"/>
    <w:rsid w:val="004240DA"/>
    <w:rsid w:val="00431773"/>
    <w:rsid w:val="00436199"/>
    <w:rsid w:val="0044270A"/>
    <w:rsid w:val="00445D1B"/>
    <w:rsid w:val="004462EE"/>
    <w:rsid w:val="00446CFC"/>
    <w:rsid w:val="00450800"/>
    <w:rsid w:val="00450E46"/>
    <w:rsid w:val="0045317D"/>
    <w:rsid w:val="00453ED4"/>
    <w:rsid w:val="004610BB"/>
    <w:rsid w:val="0046233E"/>
    <w:rsid w:val="0046339B"/>
    <w:rsid w:val="004749C3"/>
    <w:rsid w:val="004769B5"/>
    <w:rsid w:val="004944BA"/>
    <w:rsid w:val="004A69BA"/>
    <w:rsid w:val="004B64C9"/>
    <w:rsid w:val="004C2E4A"/>
    <w:rsid w:val="004D35E8"/>
    <w:rsid w:val="004D643B"/>
    <w:rsid w:val="004D6E32"/>
    <w:rsid w:val="004E44BB"/>
    <w:rsid w:val="004E46AB"/>
    <w:rsid w:val="004E74B9"/>
    <w:rsid w:val="004E7665"/>
    <w:rsid w:val="00506E30"/>
    <w:rsid w:val="0051130F"/>
    <w:rsid w:val="005139F3"/>
    <w:rsid w:val="00516742"/>
    <w:rsid w:val="005202D9"/>
    <w:rsid w:val="0052275D"/>
    <w:rsid w:val="005279AC"/>
    <w:rsid w:val="00527CA3"/>
    <w:rsid w:val="005308FA"/>
    <w:rsid w:val="00532796"/>
    <w:rsid w:val="00533A21"/>
    <w:rsid w:val="00535A3A"/>
    <w:rsid w:val="00541D22"/>
    <w:rsid w:val="005428CB"/>
    <w:rsid w:val="00545BDE"/>
    <w:rsid w:val="0054628D"/>
    <w:rsid w:val="0055130B"/>
    <w:rsid w:val="00551B01"/>
    <w:rsid w:val="00552F54"/>
    <w:rsid w:val="00553852"/>
    <w:rsid w:val="005541A7"/>
    <w:rsid w:val="0055445B"/>
    <w:rsid w:val="005556B6"/>
    <w:rsid w:val="00557E1C"/>
    <w:rsid w:val="00560930"/>
    <w:rsid w:val="00560E43"/>
    <w:rsid w:val="00571C34"/>
    <w:rsid w:val="00577A9A"/>
    <w:rsid w:val="005829BC"/>
    <w:rsid w:val="005858E2"/>
    <w:rsid w:val="005877C8"/>
    <w:rsid w:val="00593C13"/>
    <w:rsid w:val="005945C5"/>
    <w:rsid w:val="00597A19"/>
    <w:rsid w:val="005A082B"/>
    <w:rsid w:val="005A0A1A"/>
    <w:rsid w:val="005A0E1A"/>
    <w:rsid w:val="005A1496"/>
    <w:rsid w:val="005A2F45"/>
    <w:rsid w:val="005A3E92"/>
    <w:rsid w:val="005A4463"/>
    <w:rsid w:val="005B019A"/>
    <w:rsid w:val="005B0B50"/>
    <w:rsid w:val="005B0E77"/>
    <w:rsid w:val="005B267E"/>
    <w:rsid w:val="005B5C0E"/>
    <w:rsid w:val="005B5DBB"/>
    <w:rsid w:val="005B6006"/>
    <w:rsid w:val="005B768E"/>
    <w:rsid w:val="005C25E5"/>
    <w:rsid w:val="005C53F9"/>
    <w:rsid w:val="005D4205"/>
    <w:rsid w:val="005D6419"/>
    <w:rsid w:val="005E4C2A"/>
    <w:rsid w:val="005E5ADB"/>
    <w:rsid w:val="005E760D"/>
    <w:rsid w:val="005E77E1"/>
    <w:rsid w:val="005F14FA"/>
    <w:rsid w:val="005F29AF"/>
    <w:rsid w:val="005F6914"/>
    <w:rsid w:val="00601F55"/>
    <w:rsid w:val="00603FD7"/>
    <w:rsid w:val="00612A21"/>
    <w:rsid w:val="00615942"/>
    <w:rsid w:val="00620EA7"/>
    <w:rsid w:val="00632A82"/>
    <w:rsid w:val="00633048"/>
    <w:rsid w:val="00634D1A"/>
    <w:rsid w:val="00640131"/>
    <w:rsid w:val="0064309B"/>
    <w:rsid w:val="00644EC8"/>
    <w:rsid w:val="00651769"/>
    <w:rsid w:val="00652047"/>
    <w:rsid w:val="00654E16"/>
    <w:rsid w:val="0065798F"/>
    <w:rsid w:val="00661726"/>
    <w:rsid w:val="00664368"/>
    <w:rsid w:val="0066510E"/>
    <w:rsid w:val="00676D74"/>
    <w:rsid w:val="006804A8"/>
    <w:rsid w:val="00681F79"/>
    <w:rsid w:val="006829F7"/>
    <w:rsid w:val="00690BB2"/>
    <w:rsid w:val="0069557A"/>
    <w:rsid w:val="006A0B86"/>
    <w:rsid w:val="006A16DA"/>
    <w:rsid w:val="006A1A0E"/>
    <w:rsid w:val="006A2316"/>
    <w:rsid w:val="006A367E"/>
    <w:rsid w:val="006A66B9"/>
    <w:rsid w:val="006B132F"/>
    <w:rsid w:val="006B2F9D"/>
    <w:rsid w:val="006B398B"/>
    <w:rsid w:val="006B3E8A"/>
    <w:rsid w:val="006B490A"/>
    <w:rsid w:val="006B60A8"/>
    <w:rsid w:val="006B7A18"/>
    <w:rsid w:val="006C2885"/>
    <w:rsid w:val="006C5FB4"/>
    <w:rsid w:val="006C6DB3"/>
    <w:rsid w:val="006D76EC"/>
    <w:rsid w:val="006E02FA"/>
    <w:rsid w:val="006E45E0"/>
    <w:rsid w:val="006E5A10"/>
    <w:rsid w:val="006F0EB2"/>
    <w:rsid w:val="006F16DE"/>
    <w:rsid w:val="006F26C6"/>
    <w:rsid w:val="006F7430"/>
    <w:rsid w:val="00703A5E"/>
    <w:rsid w:val="00711E65"/>
    <w:rsid w:val="0071502F"/>
    <w:rsid w:val="00717D35"/>
    <w:rsid w:val="007208A7"/>
    <w:rsid w:val="00723150"/>
    <w:rsid w:val="0072353E"/>
    <w:rsid w:val="00724920"/>
    <w:rsid w:val="007315B4"/>
    <w:rsid w:val="00740DFB"/>
    <w:rsid w:val="00741D0E"/>
    <w:rsid w:val="00743717"/>
    <w:rsid w:val="0075202F"/>
    <w:rsid w:val="00752796"/>
    <w:rsid w:val="00755234"/>
    <w:rsid w:val="007616C7"/>
    <w:rsid w:val="00765A9B"/>
    <w:rsid w:val="00775271"/>
    <w:rsid w:val="00775E80"/>
    <w:rsid w:val="00777903"/>
    <w:rsid w:val="00777AED"/>
    <w:rsid w:val="00780522"/>
    <w:rsid w:val="007824EA"/>
    <w:rsid w:val="00784009"/>
    <w:rsid w:val="00786312"/>
    <w:rsid w:val="007867DA"/>
    <w:rsid w:val="007909F7"/>
    <w:rsid w:val="00791901"/>
    <w:rsid w:val="00796107"/>
    <w:rsid w:val="007A034B"/>
    <w:rsid w:val="007A0358"/>
    <w:rsid w:val="007A07DF"/>
    <w:rsid w:val="007A23E8"/>
    <w:rsid w:val="007A4835"/>
    <w:rsid w:val="007B10A6"/>
    <w:rsid w:val="007B26F9"/>
    <w:rsid w:val="007B439D"/>
    <w:rsid w:val="007B696C"/>
    <w:rsid w:val="007C3793"/>
    <w:rsid w:val="007C436E"/>
    <w:rsid w:val="007C6138"/>
    <w:rsid w:val="007C69F9"/>
    <w:rsid w:val="007D06A7"/>
    <w:rsid w:val="007D0E62"/>
    <w:rsid w:val="007D0F91"/>
    <w:rsid w:val="007E134E"/>
    <w:rsid w:val="007E5E32"/>
    <w:rsid w:val="007F1EF4"/>
    <w:rsid w:val="007F3027"/>
    <w:rsid w:val="007F5D9F"/>
    <w:rsid w:val="007F6FB3"/>
    <w:rsid w:val="00800245"/>
    <w:rsid w:val="00800D5D"/>
    <w:rsid w:val="00802575"/>
    <w:rsid w:val="00825163"/>
    <w:rsid w:val="00826DFC"/>
    <w:rsid w:val="008331BB"/>
    <w:rsid w:val="0083373E"/>
    <w:rsid w:val="00837AB8"/>
    <w:rsid w:val="0084166D"/>
    <w:rsid w:val="00852A0A"/>
    <w:rsid w:val="008533DB"/>
    <w:rsid w:val="00857CD6"/>
    <w:rsid w:val="00862256"/>
    <w:rsid w:val="0086568F"/>
    <w:rsid w:val="00867EF4"/>
    <w:rsid w:val="00873233"/>
    <w:rsid w:val="00877687"/>
    <w:rsid w:val="008778A7"/>
    <w:rsid w:val="008819DF"/>
    <w:rsid w:val="00881F6A"/>
    <w:rsid w:val="00882D5E"/>
    <w:rsid w:val="008848E3"/>
    <w:rsid w:val="0088535C"/>
    <w:rsid w:val="00885807"/>
    <w:rsid w:val="00886D3A"/>
    <w:rsid w:val="00890A47"/>
    <w:rsid w:val="008948FF"/>
    <w:rsid w:val="008959D7"/>
    <w:rsid w:val="00897296"/>
    <w:rsid w:val="00897922"/>
    <w:rsid w:val="00897C9A"/>
    <w:rsid w:val="008A0562"/>
    <w:rsid w:val="008A2A51"/>
    <w:rsid w:val="008A510B"/>
    <w:rsid w:val="008A5AAC"/>
    <w:rsid w:val="008A72C8"/>
    <w:rsid w:val="008B2657"/>
    <w:rsid w:val="008B2710"/>
    <w:rsid w:val="008B676A"/>
    <w:rsid w:val="008C5857"/>
    <w:rsid w:val="008C5F55"/>
    <w:rsid w:val="008C6F41"/>
    <w:rsid w:val="008C7015"/>
    <w:rsid w:val="008D3FCF"/>
    <w:rsid w:val="008D7EA3"/>
    <w:rsid w:val="008E2AA0"/>
    <w:rsid w:val="008E32B5"/>
    <w:rsid w:val="008E3B9A"/>
    <w:rsid w:val="008E6E1C"/>
    <w:rsid w:val="00901F41"/>
    <w:rsid w:val="0090292D"/>
    <w:rsid w:val="00907163"/>
    <w:rsid w:val="0090772D"/>
    <w:rsid w:val="00911E47"/>
    <w:rsid w:val="00913985"/>
    <w:rsid w:val="00913E70"/>
    <w:rsid w:val="00914645"/>
    <w:rsid w:val="0091506D"/>
    <w:rsid w:val="00915CB1"/>
    <w:rsid w:val="00921D63"/>
    <w:rsid w:val="00922F52"/>
    <w:rsid w:val="009242BE"/>
    <w:rsid w:val="00926D28"/>
    <w:rsid w:val="00927E79"/>
    <w:rsid w:val="009323E7"/>
    <w:rsid w:val="0093301C"/>
    <w:rsid w:val="00933BE4"/>
    <w:rsid w:val="00934710"/>
    <w:rsid w:val="009468EA"/>
    <w:rsid w:val="00953B29"/>
    <w:rsid w:val="00954E03"/>
    <w:rsid w:val="00956D2F"/>
    <w:rsid w:val="009571D9"/>
    <w:rsid w:val="00957953"/>
    <w:rsid w:val="00960472"/>
    <w:rsid w:val="00961970"/>
    <w:rsid w:val="00965246"/>
    <w:rsid w:val="009661C5"/>
    <w:rsid w:val="00970696"/>
    <w:rsid w:val="00971044"/>
    <w:rsid w:val="00971061"/>
    <w:rsid w:val="0097403A"/>
    <w:rsid w:val="0097471E"/>
    <w:rsid w:val="009778AA"/>
    <w:rsid w:val="00977E96"/>
    <w:rsid w:val="009833F2"/>
    <w:rsid w:val="00991072"/>
    <w:rsid w:val="0099423D"/>
    <w:rsid w:val="0099461C"/>
    <w:rsid w:val="0099674A"/>
    <w:rsid w:val="009A1DFD"/>
    <w:rsid w:val="009A3D94"/>
    <w:rsid w:val="009B0BB1"/>
    <w:rsid w:val="009B1C6C"/>
    <w:rsid w:val="009B274C"/>
    <w:rsid w:val="009B724B"/>
    <w:rsid w:val="009C5CA7"/>
    <w:rsid w:val="009D03A9"/>
    <w:rsid w:val="009D1EC4"/>
    <w:rsid w:val="009D2858"/>
    <w:rsid w:val="009D2D07"/>
    <w:rsid w:val="009D4DA4"/>
    <w:rsid w:val="009D4DB1"/>
    <w:rsid w:val="009E0380"/>
    <w:rsid w:val="009E3D88"/>
    <w:rsid w:val="009E48DA"/>
    <w:rsid w:val="009F1C14"/>
    <w:rsid w:val="009F2BBE"/>
    <w:rsid w:val="009F473A"/>
    <w:rsid w:val="009F4A20"/>
    <w:rsid w:val="009F4A75"/>
    <w:rsid w:val="009F794C"/>
    <w:rsid w:val="00A0378A"/>
    <w:rsid w:val="00A04E2D"/>
    <w:rsid w:val="00A100FA"/>
    <w:rsid w:val="00A10A23"/>
    <w:rsid w:val="00A147CC"/>
    <w:rsid w:val="00A14F12"/>
    <w:rsid w:val="00A15177"/>
    <w:rsid w:val="00A20513"/>
    <w:rsid w:val="00A22151"/>
    <w:rsid w:val="00A31F84"/>
    <w:rsid w:val="00A33B4F"/>
    <w:rsid w:val="00A435E4"/>
    <w:rsid w:val="00A44D9C"/>
    <w:rsid w:val="00A4552E"/>
    <w:rsid w:val="00A52482"/>
    <w:rsid w:val="00A56134"/>
    <w:rsid w:val="00A56BC5"/>
    <w:rsid w:val="00A67770"/>
    <w:rsid w:val="00A76B7C"/>
    <w:rsid w:val="00A771D4"/>
    <w:rsid w:val="00AA0E17"/>
    <w:rsid w:val="00AA0E88"/>
    <w:rsid w:val="00AA2710"/>
    <w:rsid w:val="00AA5ED0"/>
    <w:rsid w:val="00AB4BB6"/>
    <w:rsid w:val="00AC3C50"/>
    <w:rsid w:val="00AC5D5A"/>
    <w:rsid w:val="00AC5F38"/>
    <w:rsid w:val="00AD1B39"/>
    <w:rsid w:val="00AD3B27"/>
    <w:rsid w:val="00AD411B"/>
    <w:rsid w:val="00AD5C92"/>
    <w:rsid w:val="00AD7364"/>
    <w:rsid w:val="00AE1F73"/>
    <w:rsid w:val="00AE40B3"/>
    <w:rsid w:val="00AE6A5E"/>
    <w:rsid w:val="00AE7016"/>
    <w:rsid w:val="00AF1288"/>
    <w:rsid w:val="00AF13AB"/>
    <w:rsid w:val="00AF2A80"/>
    <w:rsid w:val="00B01635"/>
    <w:rsid w:val="00B01D15"/>
    <w:rsid w:val="00B02D79"/>
    <w:rsid w:val="00B10B1C"/>
    <w:rsid w:val="00B11541"/>
    <w:rsid w:val="00B1409F"/>
    <w:rsid w:val="00B20597"/>
    <w:rsid w:val="00B2517D"/>
    <w:rsid w:val="00B25195"/>
    <w:rsid w:val="00B3367C"/>
    <w:rsid w:val="00B37CF4"/>
    <w:rsid w:val="00B444ED"/>
    <w:rsid w:val="00B45718"/>
    <w:rsid w:val="00B46E89"/>
    <w:rsid w:val="00B47B10"/>
    <w:rsid w:val="00B47DDC"/>
    <w:rsid w:val="00B51301"/>
    <w:rsid w:val="00B51B88"/>
    <w:rsid w:val="00B52ADA"/>
    <w:rsid w:val="00B55F2B"/>
    <w:rsid w:val="00B562D1"/>
    <w:rsid w:val="00B5740B"/>
    <w:rsid w:val="00B5792E"/>
    <w:rsid w:val="00B64B39"/>
    <w:rsid w:val="00B71FF5"/>
    <w:rsid w:val="00B72AF6"/>
    <w:rsid w:val="00B732CF"/>
    <w:rsid w:val="00B76CEF"/>
    <w:rsid w:val="00B80AD4"/>
    <w:rsid w:val="00B8793F"/>
    <w:rsid w:val="00B93675"/>
    <w:rsid w:val="00B9367D"/>
    <w:rsid w:val="00B96FA3"/>
    <w:rsid w:val="00BB1CFB"/>
    <w:rsid w:val="00BB242D"/>
    <w:rsid w:val="00BB6D97"/>
    <w:rsid w:val="00BB76EA"/>
    <w:rsid w:val="00BC2EAA"/>
    <w:rsid w:val="00BC4F2D"/>
    <w:rsid w:val="00BC54A2"/>
    <w:rsid w:val="00BC5A5A"/>
    <w:rsid w:val="00BC6D16"/>
    <w:rsid w:val="00BC77E3"/>
    <w:rsid w:val="00BD00C9"/>
    <w:rsid w:val="00BD1F4A"/>
    <w:rsid w:val="00BD2EEE"/>
    <w:rsid w:val="00BE0535"/>
    <w:rsid w:val="00BE2FF0"/>
    <w:rsid w:val="00BE3829"/>
    <w:rsid w:val="00BE466F"/>
    <w:rsid w:val="00BE7D2E"/>
    <w:rsid w:val="00BF5D82"/>
    <w:rsid w:val="00BF5D9B"/>
    <w:rsid w:val="00C05538"/>
    <w:rsid w:val="00C15B1E"/>
    <w:rsid w:val="00C17F72"/>
    <w:rsid w:val="00C25320"/>
    <w:rsid w:val="00C25B97"/>
    <w:rsid w:val="00C2743C"/>
    <w:rsid w:val="00C43396"/>
    <w:rsid w:val="00C44E3E"/>
    <w:rsid w:val="00C521EF"/>
    <w:rsid w:val="00C52809"/>
    <w:rsid w:val="00C52F73"/>
    <w:rsid w:val="00C54423"/>
    <w:rsid w:val="00C620C6"/>
    <w:rsid w:val="00C640B4"/>
    <w:rsid w:val="00C70F02"/>
    <w:rsid w:val="00C7240B"/>
    <w:rsid w:val="00C73641"/>
    <w:rsid w:val="00C76CDB"/>
    <w:rsid w:val="00C76E5C"/>
    <w:rsid w:val="00C80794"/>
    <w:rsid w:val="00C823E4"/>
    <w:rsid w:val="00C83E9B"/>
    <w:rsid w:val="00C9064B"/>
    <w:rsid w:val="00C93F39"/>
    <w:rsid w:val="00C964AF"/>
    <w:rsid w:val="00CA264D"/>
    <w:rsid w:val="00CA5C21"/>
    <w:rsid w:val="00CA7BA8"/>
    <w:rsid w:val="00CB3645"/>
    <w:rsid w:val="00CB6038"/>
    <w:rsid w:val="00CB61D4"/>
    <w:rsid w:val="00CB72E0"/>
    <w:rsid w:val="00CB763F"/>
    <w:rsid w:val="00CC215D"/>
    <w:rsid w:val="00CC7576"/>
    <w:rsid w:val="00CD0451"/>
    <w:rsid w:val="00CD6BCB"/>
    <w:rsid w:val="00CE0140"/>
    <w:rsid w:val="00CE3B1B"/>
    <w:rsid w:val="00CE5B54"/>
    <w:rsid w:val="00CE68EE"/>
    <w:rsid w:val="00CF1513"/>
    <w:rsid w:val="00CF2C30"/>
    <w:rsid w:val="00CF3811"/>
    <w:rsid w:val="00CF3CBB"/>
    <w:rsid w:val="00CF4105"/>
    <w:rsid w:val="00CF51A8"/>
    <w:rsid w:val="00CF56E7"/>
    <w:rsid w:val="00CF59E5"/>
    <w:rsid w:val="00CF61F1"/>
    <w:rsid w:val="00D00E84"/>
    <w:rsid w:val="00D00EA0"/>
    <w:rsid w:val="00D06FD1"/>
    <w:rsid w:val="00D07391"/>
    <w:rsid w:val="00D11FC0"/>
    <w:rsid w:val="00D142D4"/>
    <w:rsid w:val="00D1455B"/>
    <w:rsid w:val="00D22F77"/>
    <w:rsid w:val="00D24F26"/>
    <w:rsid w:val="00D26B4E"/>
    <w:rsid w:val="00D35511"/>
    <w:rsid w:val="00D361DE"/>
    <w:rsid w:val="00D424FD"/>
    <w:rsid w:val="00D46350"/>
    <w:rsid w:val="00D505D5"/>
    <w:rsid w:val="00D50FBD"/>
    <w:rsid w:val="00D54620"/>
    <w:rsid w:val="00D55AEE"/>
    <w:rsid w:val="00D61B56"/>
    <w:rsid w:val="00D66E2B"/>
    <w:rsid w:val="00D724C5"/>
    <w:rsid w:val="00D73ACC"/>
    <w:rsid w:val="00D74F76"/>
    <w:rsid w:val="00D7732D"/>
    <w:rsid w:val="00D80072"/>
    <w:rsid w:val="00D80357"/>
    <w:rsid w:val="00D82CB2"/>
    <w:rsid w:val="00D94C14"/>
    <w:rsid w:val="00D9540C"/>
    <w:rsid w:val="00DA2453"/>
    <w:rsid w:val="00DA4C84"/>
    <w:rsid w:val="00DA6391"/>
    <w:rsid w:val="00DB02AD"/>
    <w:rsid w:val="00DB2720"/>
    <w:rsid w:val="00DB6114"/>
    <w:rsid w:val="00DB62FF"/>
    <w:rsid w:val="00DB7324"/>
    <w:rsid w:val="00DC167B"/>
    <w:rsid w:val="00DC3F14"/>
    <w:rsid w:val="00DC67B0"/>
    <w:rsid w:val="00DC77C5"/>
    <w:rsid w:val="00DD2967"/>
    <w:rsid w:val="00DD7383"/>
    <w:rsid w:val="00DE1EC9"/>
    <w:rsid w:val="00DE48BD"/>
    <w:rsid w:val="00DE5792"/>
    <w:rsid w:val="00DE6291"/>
    <w:rsid w:val="00DF1A26"/>
    <w:rsid w:val="00DF2C54"/>
    <w:rsid w:val="00DF3ABF"/>
    <w:rsid w:val="00DF5AD7"/>
    <w:rsid w:val="00DF7C6D"/>
    <w:rsid w:val="00E00D13"/>
    <w:rsid w:val="00E02F41"/>
    <w:rsid w:val="00E06622"/>
    <w:rsid w:val="00E068D2"/>
    <w:rsid w:val="00E10748"/>
    <w:rsid w:val="00E122D3"/>
    <w:rsid w:val="00E12C93"/>
    <w:rsid w:val="00E15F3C"/>
    <w:rsid w:val="00E20698"/>
    <w:rsid w:val="00E24384"/>
    <w:rsid w:val="00E27845"/>
    <w:rsid w:val="00E3104A"/>
    <w:rsid w:val="00E323AD"/>
    <w:rsid w:val="00E32471"/>
    <w:rsid w:val="00E32691"/>
    <w:rsid w:val="00E42681"/>
    <w:rsid w:val="00E432BC"/>
    <w:rsid w:val="00E461D8"/>
    <w:rsid w:val="00E47F43"/>
    <w:rsid w:val="00E55262"/>
    <w:rsid w:val="00E55ADE"/>
    <w:rsid w:val="00E57919"/>
    <w:rsid w:val="00E73180"/>
    <w:rsid w:val="00E7619E"/>
    <w:rsid w:val="00E76EBB"/>
    <w:rsid w:val="00E80A9F"/>
    <w:rsid w:val="00E80B66"/>
    <w:rsid w:val="00E839D5"/>
    <w:rsid w:val="00E84B83"/>
    <w:rsid w:val="00E90F3F"/>
    <w:rsid w:val="00E92843"/>
    <w:rsid w:val="00E9461D"/>
    <w:rsid w:val="00E946DB"/>
    <w:rsid w:val="00E96C27"/>
    <w:rsid w:val="00EA303D"/>
    <w:rsid w:val="00EA6550"/>
    <w:rsid w:val="00EB0717"/>
    <w:rsid w:val="00EB74EE"/>
    <w:rsid w:val="00EC2904"/>
    <w:rsid w:val="00EC4B8D"/>
    <w:rsid w:val="00ED21A5"/>
    <w:rsid w:val="00ED25A8"/>
    <w:rsid w:val="00ED3B4B"/>
    <w:rsid w:val="00EE1644"/>
    <w:rsid w:val="00EE4B4F"/>
    <w:rsid w:val="00EE522D"/>
    <w:rsid w:val="00EE5942"/>
    <w:rsid w:val="00EF1431"/>
    <w:rsid w:val="00F024C6"/>
    <w:rsid w:val="00F117F6"/>
    <w:rsid w:val="00F14BFB"/>
    <w:rsid w:val="00F2463F"/>
    <w:rsid w:val="00F2480A"/>
    <w:rsid w:val="00F27A67"/>
    <w:rsid w:val="00F30425"/>
    <w:rsid w:val="00F31A25"/>
    <w:rsid w:val="00F35CA0"/>
    <w:rsid w:val="00F4083D"/>
    <w:rsid w:val="00F4474F"/>
    <w:rsid w:val="00F54494"/>
    <w:rsid w:val="00F55EA1"/>
    <w:rsid w:val="00F56447"/>
    <w:rsid w:val="00F56ECA"/>
    <w:rsid w:val="00F576AA"/>
    <w:rsid w:val="00F603F2"/>
    <w:rsid w:val="00F60504"/>
    <w:rsid w:val="00F62277"/>
    <w:rsid w:val="00F65AE8"/>
    <w:rsid w:val="00F6620C"/>
    <w:rsid w:val="00F676F7"/>
    <w:rsid w:val="00F764A7"/>
    <w:rsid w:val="00F8119C"/>
    <w:rsid w:val="00F81622"/>
    <w:rsid w:val="00F84EAA"/>
    <w:rsid w:val="00F867FC"/>
    <w:rsid w:val="00F91942"/>
    <w:rsid w:val="00F92FF1"/>
    <w:rsid w:val="00F94106"/>
    <w:rsid w:val="00FA4FA3"/>
    <w:rsid w:val="00FA5220"/>
    <w:rsid w:val="00FA72F3"/>
    <w:rsid w:val="00FB15C4"/>
    <w:rsid w:val="00FB6FFA"/>
    <w:rsid w:val="00FB7FA7"/>
    <w:rsid w:val="00FC24A2"/>
    <w:rsid w:val="00FC7DBB"/>
    <w:rsid w:val="00FD0E61"/>
    <w:rsid w:val="00FD2EC5"/>
    <w:rsid w:val="00FD74D0"/>
    <w:rsid w:val="00FE0CAE"/>
    <w:rsid w:val="00FE25B8"/>
    <w:rsid w:val="00FE3008"/>
    <w:rsid w:val="00FE49F7"/>
    <w:rsid w:val="00FE5EDB"/>
    <w:rsid w:val="00FF0B1C"/>
    <w:rsid w:val="00FF2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3468"/>
  <w15:chartTrackingRefBased/>
  <w15:docId w15:val="{950995F0-3A41-408F-9519-EE3C1DFA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0"/>
  </w:style>
  <w:style w:type="paragraph" w:styleId="Heading1">
    <w:name w:val="heading 1"/>
    <w:basedOn w:val="Normal"/>
    <w:next w:val="Normal"/>
    <w:link w:val="Heading1Char"/>
    <w:uiPriority w:val="9"/>
    <w:qFormat/>
    <w:rsid w:val="00B44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E03"/>
    <w:rPr>
      <w:rFonts w:asciiTheme="majorHAnsi" w:eastAsiaTheme="majorEastAsia" w:hAnsiTheme="majorHAnsi" w:cstheme="majorBidi"/>
      <w:color w:val="2F5496" w:themeColor="accent1" w:themeShade="BF"/>
      <w:sz w:val="26"/>
      <w:szCs w:val="26"/>
    </w:rPr>
  </w:style>
  <w:style w:type="paragraph" w:customStyle="1" w:styleId="para">
    <w:name w:val="para"/>
    <w:basedOn w:val="Normal"/>
    <w:rsid w:val="003829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024C6"/>
    <w:rPr>
      <w:sz w:val="16"/>
      <w:szCs w:val="16"/>
    </w:rPr>
  </w:style>
  <w:style w:type="paragraph" w:styleId="CommentText">
    <w:name w:val="annotation text"/>
    <w:basedOn w:val="Normal"/>
    <w:link w:val="CommentTextChar"/>
    <w:uiPriority w:val="99"/>
    <w:semiHidden/>
    <w:unhideWhenUsed/>
    <w:rsid w:val="00F024C6"/>
    <w:pPr>
      <w:spacing w:line="240" w:lineRule="auto"/>
    </w:pPr>
    <w:rPr>
      <w:sz w:val="20"/>
      <w:szCs w:val="20"/>
    </w:rPr>
  </w:style>
  <w:style w:type="character" w:customStyle="1" w:styleId="CommentTextChar">
    <w:name w:val="Comment Text Char"/>
    <w:basedOn w:val="DefaultParagraphFont"/>
    <w:link w:val="CommentText"/>
    <w:uiPriority w:val="99"/>
    <w:semiHidden/>
    <w:rsid w:val="00F024C6"/>
    <w:rPr>
      <w:sz w:val="20"/>
      <w:szCs w:val="20"/>
    </w:rPr>
  </w:style>
  <w:style w:type="paragraph" w:styleId="CommentSubject">
    <w:name w:val="annotation subject"/>
    <w:basedOn w:val="CommentText"/>
    <w:next w:val="CommentText"/>
    <w:link w:val="CommentSubjectChar"/>
    <w:uiPriority w:val="99"/>
    <w:semiHidden/>
    <w:unhideWhenUsed/>
    <w:rsid w:val="00F024C6"/>
    <w:rPr>
      <w:b/>
      <w:bCs/>
    </w:rPr>
  </w:style>
  <w:style w:type="character" w:customStyle="1" w:styleId="CommentSubjectChar">
    <w:name w:val="Comment Subject Char"/>
    <w:basedOn w:val="CommentTextChar"/>
    <w:link w:val="CommentSubject"/>
    <w:uiPriority w:val="99"/>
    <w:semiHidden/>
    <w:rsid w:val="00F024C6"/>
    <w:rPr>
      <w:b/>
      <w:bCs/>
      <w:sz w:val="20"/>
      <w:szCs w:val="20"/>
    </w:rPr>
  </w:style>
  <w:style w:type="paragraph" w:styleId="BalloonText">
    <w:name w:val="Balloon Text"/>
    <w:basedOn w:val="Normal"/>
    <w:link w:val="BalloonTextChar"/>
    <w:uiPriority w:val="99"/>
    <w:semiHidden/>
    <w:unhideWhenUsed/>
    <w:rsid w:val="00F02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4C6"/>
    <w:rPr>
      <w:rFonts w:ascii="Segoe UI" w:hAnsi="Segoe UI" w:cs="Segoe UI"/>
      <w:sz w:val="18"/>
      <w:szCs w:val="18"/>
    </w:rPr>
  </w:style>
  <w:style w:type="paragraph" w:styleId="Revision">
    <w:name w:val="Revision"/>
    <w:hidden/>
    <w:uiPriority w:val="99"/>
    <w:semiHidden/>
    <w:rsid w:val="00B46E89"/>
    <w:pPr>
      <w:spacing w:after="0" w:line="240" w:lineRule="auto"/>
    </w:pPr>
  </w:style>
  <w:style w:type="character" w:styleId="Emphasis">
    <w:name w:val="Emphasis"/>
    <w:basedOn w:val="DefaultParagraphFont"/>
    <w:uiPriority w:val="20"/>
    <w:qFormat/>
    <w:rsid w:val="00D82C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2464">
      <w:bodyDiv w:val="1"/>
      <w:marLeft w:val="0"/>
      <w:marRight w:val="0"/>
      <w:marTop w:val="0"/>
      <w:marBottom w:val="0"/>
      <w:divBdr>
        <w:top w:val="none" w:sz="0" w:space="0" w:color="auto"/>
        <w:left w:val="none" w:sz="0" w:space="0" w:color="auto"/>
        <w:bottom w:val="none" w:sz="0" w:space="0" w:color="auto"/>
        <w:right w:val="none" w:sz="0" w:space="0" w:color="auto"/>
      </w:divBdr>
      <w:divsChild>
        <w:div w:id="1916741465">
          <w:marLeft w:val="0"/>
          <w:marRight w:val="0"/>
          <w:marTop w:val="48"/>
          <w:marBottom w:val="120"/>
          <w:divBdr>
            <w:top w:val="none" w:sz="0" w:space="0" w:color="auto"/>
            <w:left w:val="none" w:sz="0" w:space="0" w:color="auto"/>
            <w:bottom w:val="none" w:sz="0" w:space="0" w:color="auto"/>
            <w:right w:val="none" w:sz="0" w:space="0" w:color="auto"/>
          </w:divBdr>
          <w:divsChild>
            <w:div w:id="1884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589">
      <w:bodyDiv w:val="1"/>
      <w:marLeft w:val="0"/>
      <w:marRight w:val="0"/>
      <w:marTop w:val="0"/>
      <w:marBottom w:val="0"/>
      <w:divBdr>
        <w:top w:val="none" w:sz="0" w:space="0" w:color="auto"/>
        <w:left w:val="none" w:sz="0" w:space="0" w:color="auto"/>
        <w:bottom w:val="none" w:sz="0" w:space="0" w:color="auto"/>
        <w:right w:val="none" w:sz="0" w:space="0" w:color="auto"/>
      </w:divBdr>
      <w:divsChild>
        <w:div w:id="711927161">
          <w:marLeft w:val="0"/>
          <w:marRight w:val="0"/>
          <w:marTop w:val="48"/>
          <w:marBottom w:val="120"/>
          <w:divBdr>
            <w:top w:val="none" w:sz="0" w:space="0" w:color="auto"/>
            <w:left w:val="none" w:sz="0" w:space="0" w:color="auto"/>
            <w:bottom w:val="none" w:sz="0" w:space="0" w:color="auto"/>
            <w:right w:val="none" w:sz="0" w:space="0" w:color="auto"/>
          </w:divBdr>
          <w:divsChild>
            <w:div w:id="2048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523">
      <w:bodyDiv w:val="1"/>
      <w:marLeft w:val="0"/>
      <w:marRight w:val="0"/>
      <w:marTop w:val="0"/>
      <w:marBottom w:val="0"/>
      <w:divBdr>
        <w:top w:val="none" w:sz="0" w:space="0" w:color="auto"/>
        <w:left w:val="none" w:sz="0" w:space="0" w:color="auto"/>
        <w:bottom w:val="none" w:sz="0" w:space="0" w:color="auto"/>
        <w:right w:val="none" w:sz="0" w:space="0" w:color="auto"/>
      </w:divBdr>
      <w:divsChild>
        <w:div w:id="1058014513">
          <w:marLeft w:val="0"/>
          <w:marRight w:val="0"/>
          <w:marTop w:val="0"/>
          <w:marBottom w:val="0"/>
          <w:divBdr>
            <w:top w:val="none" w:sz="0" w:space="0" w:color="auto"/>
            <w:left w:val="none" w:sz="0" w:space="0" w:color="auto"/>
            <w:bottom w:val="none" w:sz="0" w:space="0" w:color="auto"/>
            <w:right w:val="none" w:sz="0" w:space="0" w:color="auto"/>
          </w:divBdr>
          <w:divsChild>
            <w:div w:id="1795246990">
              <w:marLeft w:val="0"/>
              <w:marRight w:val="0"/>
              <w:marTop w:val="0"/>
              <w:marBottom w:val="0"/>
              <w:divBdr>
                <w:top w:val="none" w:sz="0" w:space="0" w:color="auto"/>
                <w:left w:val="none" w:sz="0" w:space="0" w:color="auto"/>
                <w:bottom w:val="none" w:sz="0" w:space="0" w:color="auto"/>
                <w:right w:val="none" w:sz="0" w:space="0" w:color="auto"/>
              </w:divBdr>
            </w:div>
            <w:div w:id="1000351274">
              <w:marLeft w:val="0"/>
              <w:marRight w:val="0"/>
              <w:marTop w:val="0"/>
              <w:marBottom w:val="0"/>
              <w:divBdr>
                <w:top w:val="none" w:sz="0" w:space="0" w:color="auto"/>
                <w:left w:val="none" w:sz="0" w:space="0" w:color="auto"/>
                <w:bottom w:val="none" w:sz="0" w:space="0" w:color="auto"/>
                <w:right w:val="none" w:sz="0" w:space="0" w:color="auto"/>
              </w:divBdr>
              <w:divsChild>
                <w:div w:id="1695422831">
                  <w:marLeft w:val="0"/>
                  <w:marRight w:val="0"/>
                  <w:marTop w:val="0"/>
                  <w:marBottom w:val="0"/>
                  <w:divBdr>
                    <w:top w:val="none" w:sz="0" w:space="0" w:color="auto"/>
                    <w:left w:val="none" w:sz="0" w:space="0" w:color="auto"/>
                    <w:bottom w:val="none" w:sz="0" w:space="0" w:color="auto"/>
                    <w:right w:val="none" w:sz="0" w:space="0" w:color="auto"/>
                  </w:divBdr>
                  <w:divsChild>
                    <w:div w:id="692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79701">
          <w:marLeft w:val="0"/>
          <w:marRight w:val="0"/>
          <w:marTop w:val="0"/>
          <w:marBottom w:val="0"/>
          <w:divBdr>
            <w:top w:val="none" w:sz="0" w:space="0" w:color="auto"/>
            <w:left w:val="none" w:sz="0" w:space="0" w:color="auto"/>
            <w:bottom w:val="none" w:sz="0" w:space="0" w:color="auto"/>
            <w:right w:val="none" w:sz="0" w:space="0" w:color="auto"/>
          </w:divBdr>
          <w:divsChild>
            <w:div w:id="263923880">
              <w:marLeft w:val="0"/>
              <w:marRight w:val="0"/>
              <w:marTop w:val="0"/>
              <w:marBottom w:val="0"/>
              <w:divBdr>
                <w:top w:val="none" w:sz="0" w:space="0" w:color="auto"/>
                <w:left w:val="none" w:sz="0" w:space="0" w:color="auto"/>
                <w:bottom w:val="none" w:sz="0" w:space="0" w:color="auto"/>
                <w:right w:val="none" w:sz="0" w:space="0" w:color="auto"/>
              </w:divBdr>
              <w:divsChild>
                <w:div w:id="6224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5678">
          <w:marLeft w:val="0"/>
          <w:marRight w:val="0"/>
          <w:marTop w:val="0"/>
          <w:marBottom w:val="0"/>
          <w:divBdr>
            <w:top w:val="none" w:sz="0" w:space="0" w:color="auto"/>
            <w:left w:val="none" w:sz="0" w:space="0" w:color="auto"/>
            <w:bottom w:val="none" w:sz="0" w:space="0" w:color="auto"/>
            <w:right w:val="none" w:sz="0" w:space="0" w:color="auto"/>
          </w:divBdr>
        </w:div>
      </w:divsChild>
    </w:div>
    <w:div w:id="901065259">
      <w:bodyDiv w:val="1"/>
      <w:marLeft w:val="0"/>
      <w:marRight w:val="0"/>
      <w:marTop w:val="0"/>
      <w:marBottom w:val="0"/>
      <w:divBdr>
        <w:top w:val="none" w:sz="0" w:space="0" w:color="auto"/>
        <w:left w:val="none" w:sz="0" w:space="0" w:color="auto"/>
        <w:bottom w:val="none" w:sz="0" w:space="0" w:color="auto"/>
        <w:right w:val="none" w:sz="0" w:space="0" w:color="auto"/>
      </w:divBdr>
      <w:divsChild>
        <w:div w:id="495807680">
          <w:marLeft w:val="0"/>
          <w:marRight w:val="0"/>
          <w:marTop w:val="48"/>
          <w:marBottom w:val="120"/>
          <w:divBdr>
            <w:top w:val="none" w:sz="0" w:space="0" w:color="auto"/>
            <w:left w:val="none" w:sz="0" w:space="0" w:color="auto"/>
            <w:bottom w:val="none" w:sz="0" w:space="0" w:color="auto"/>
            <w:right w:val="none" w:sz="0" w:space="0" w:color="auto"/>
          </w:divBdr>
          <w:divsChild>
            <w:div w:id="84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015">
      <w:bodyDiv w:val="1"/>
      <w:marLeft w:val="0"/>
      <w:marRight w:val="0"/>
      <w:marTop w:val="0"/>
      <w:marBottom w:val="0"/>
      <w:divBdr>
        <w:top w:val="none" w:sz="0" w:space="0" w:color="auto"/>
        <w:left w:val="none" w:sz="0" w:space="0" w:color="auto"/>
        <w:bottom w:val="none" w:sz="0" w:space="0" w:color="auto"/>
        <w:right w:val="none" w:sz="0" w:space="0" w:color="auto"/>
      </w:divBdr>
      <w:divsChild>
        <w:div w:id="25716831">
          <w:marLeft w:val="0"/>
          <w:marRight w:val="0"/>
          <w:marTop w:val="48"/>
          <w:marBottom w:val="120"/>
          <w:divBdr>
            <w:top w:val="none" w:sz="0" w:space="0" w:color="auto"/>
            <w:left w:val="none" w:sz="0" w:space="0" w:color="auto"/>
            <w:bottom w:val="none" w:sz="0" w:space="0" w:color="auto"/>
            <w:right w:val="none" w:sz="0" w:space="0" w:color="auto"/>
          </w:divBdr>
          <w:divsChild>
            <w:div w:id="1152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754">
      <w:bodyDiv w:val="1"/>
      <w:marLeft w:val="0"/>
      <w:marRight w:val="0"/>
      <w:marTop w:val="0"/>
      <w:marBottom w:val="0"/>
      <w:divBdr>
        <w:top w:val="none" w:sz="0" w:space="0" w:color="auto"/>
        <w:left w:val="none" w:sz="0" w:space="0" w:color="auto"/>
        <w:bottom w:val="none" w:sz="0" w:space="0" w:color="auto"/>
        <w:right w:val="none" w:sz="0" w:space="0" w:color="auto"/>
      </w:divBdr>
      <w:divsChild>
        <w:div w:id="105276868">
          <w:marLeft w:val="0"/>
          <w:marRight w:val="0"/>
          <w:marTop w:val="48"/>
          <w:marBottom w:val="120"/>
          <w:divBdr>
            <w:top w:val="none" w:sz="0" w:space="0" w:color="auto"/>
            <w:left w:val="none" w:sz="0" w:space="0" w:color="auto"/>
            <w:bottom w:val="none" w:sz="0" w:space="0" w:color="auto"/>
            <w:right w:val="none" w:sz="0" w:space="0" w:color="auto"/>
          </w:divBdr>
          <w:divsChild>
            <w:div w:id="12441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226">
      <w:bodyDiv w:val="1"/>
      <w:marLeft w:val="0"/>
      <w:marRight w:val="0"/>
      <w:marTop w:val="0"/>
      <w:marBottom w:val="0"/>
      <w:divBdr>
        <w:top w:val="none" w:sz="0" w:space="0" w:color="auto"/>
        <w:left w:val="none" w:sz="0" w:space="0" w:color="auto"/>
        <w:bottom w:val="none" w:sz="0" w:space="0" w:color="auto"/>
        <w:right w:val="none" w:sz="0" w:space="0" w:color="auto"/>
      </w:divBdr>
      <w:divsChild>
        <w:div w:id="514155496">
          <w:marLeft w:val="0"/>
          <w:marRight w:val="0"/>
          <w:marTop w:val="48"/>
          <w:marBottom w:val="120"/>
          <w:divBdr>
            <w:top w:val="none" w:sz="0" w:space="0" w:color="auto"/>
            <w:left w:val="none" w:sz="0" w:space="0" w:color="auto"/>
            <w:bottom w:val="none" w:sz="0" w:space="0" w:color="auto"/>
            <w:right w:val="none" w:sz="0" w:space="0" w:color="auto"/>
          </w:divBdr>
          <w:divsChild>
            <w:div w:id="640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3424">
      <w:bodyDiv w:val="1"/>
      <w:marLeft w:val="0"/>
      <w:marRight w:val="0"/>
      <w:marTop w:val="0"/>
      <w:marBottom w:val="0"/>
      <w:divBdr>
        <w:top w:val="none" w:sz="0" w:space="0" w:color="auto"/>
        <w:left w:val="none" w:sz="0" w:space="0" w:color="auto"/>
        <w:bottom w:val="none" w:sz="0" w:space="0" w:color="auto"/>
        <w:right w:val="none" w:sz="0" w:space="0" w:color="auto"/>
      </w:divBdr>
      <w:divsChild>
        <w:div w:id="2019767259">
          <w:marLeft w:val="0"/>
          <w:marRight w:val="0"/>
          <w:marTop w:val="48"/>
          <w:marBottom w:val="120"/>
          <w:divBdr>
            <w:top w:val="none" w:sz="0" w:space="0" w:color="auto"/>
            <w:left w:val="none" w:sz="0" w:space="0" w:color="auto"/>
            <w:bottom w:val="none" w:sz="0" w:space="0" w:color="auto"/>
            <w:right w:val="none" w:sz="0" w:space="0" w:color="auto"/>
          </w:divBdr>
          <w:divsChild>
            <w:div w:id="61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sort=date&amp;term=Chilcott+J&amp;cauthor_id=17023160" TargetMode="External"/><Relationship Id="rId7" Type="http://schemas.openxmlformats.org/officeDocument/2006/relationships/hyperlink" Target="https://pubmed.ncbi.nlm.nih.gov/?sort=date&amp;term=Hummel+S&amp;cauthor_id=17023160" TargetMode="External"/><Relationship Id="rId2" Type="http://schemas.openxmlformats.org/officeDocument/2006/relationships/hyperlink" Target="https://pubmed.ncbi.nlm.nih.gov/17023160/" TargetMode="External"/><Relationship Id="rId1" Type="http://schemas.openxmlformats.org/officeDocument/2006/relationships/hyperlink" Target="https://pubmed.ncbi.nlm.nih.gov/?sort=date&amp;term=Tappenden+P&amp;cauthor_id=17023160" TargetMode="External"/><Relationship Id="rId6" Type="http://schemas.openxmlformats.org/officeDocument/2006/relationships/hyperlink" Target="https://pubmed.ncbi.nlm.nih.gov/?sort=date&amp;term=Hind+D&amp;cauthor_id=17023160" TargetMode="External"/><Relationship Id="rId5" Type="http://schemas.openxmlformats.org/officeDocument/2006/relationships/hyperlink" Target="https://pubmed.ncbi.nlm.nih.gov/?sort=date&amp;term=Eggington+S&amp;cauthor_id=17023160" TargetMode="External"/><Relationship Id="rId4" Type="http://schemas.openxmlformats.org/officeDocument/2006/relationships/hyperlink" Target="https://pubmed.ncbi.nlm.nih.gov/?sort=date&amp;term=Ward+S&amp;cauthor_id=1702316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2779-6E84-4729-9A20-5382DB52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Belias</dc:creator>
  <cp:keywords/>
  <dc:description/>
  <cp:lastModifiedBy>Michael Belias</cp:lastModifiedBy>
  <cp:revision>405</cp:revision>
  <dcterms:created xsi:type="dcterms:W3CDTF">2021-05-16T03:30:00Z</dcterms:created>
  <dcterms:modified xsi:type="dcterms:W3CDTF">2021-05-18T00:28:00Z</dcterms:modified>
</cp:coreProperties>
</file>